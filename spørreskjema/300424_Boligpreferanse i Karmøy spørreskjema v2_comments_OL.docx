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5F5" w14:textId="33248143" w:rsidR="008D49AB" w:rsidRDefault="008A2473" w:rsidP="008A2473">
      <w:pPr>
        <w:pStyle w:val="Title"/>
      </w:pPr>
      <w:commentRangeStart w:id="0"/>
      <w:r>
        <w:t>Boligpreferanse</w:t>
      </w:r>
      <w:commentRangeEnd w:id="0"/>
      <w:r w:rsidR="00822808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  <w:r>
        <w:t xml:space="preserve"> i Karmøy spørreskjema:</w:t>
      </w:r>
    </w:p>
    <w:p w14:paraId="6C9A1ECF" w14:textId="77777777" w:rsidR="00631275" w:rsidRDefault="00631275" w:rsidP="00631275"/>
    <w:p w14:paraId="71B4E386" w14:textId="4A4D03B3" w:rsidR="00631275" w:rsidRDefault="00534424" w:rsidP="00534424">
      <w:pPr>
        <w:pStyle w:val="Heading1"/>
      </w:pPr>
      <w:del w:id="1" w:author="Sina Furkan Ôzdemir" w:date="2024-02-16T10:58:00Z">
        <w:r w:rsidDel="008F5893">
          <w:delText>Demografi</w:delText>
        </w:r>
        <w:r w:rsidR="00EA38AA" w:rsidDel="008F5893">
          <w:delText>e</w:delText>
        </w:r>
      </w:del>
      <w:ins w:id="2" w:author="Sina Furkan Ôzdemir" w:date="2024-02-16T10:58:00Z">
        <w:r w:rsidR="008F5893">
          <w:t>Demografien</w:t>
        </w:r>
      </w:ins>
      <w:r>
        <w:t>:</w:t>
      </w:r>
    </w:p>
    <w:p w14:paraId="566B49A9" w14:textId="56495E76" w:rsidR="00534424" w:rsidRDefault="008F5893" w:rsidP="00534424">
      <w:ins w:id="3" w:author="Sina Furkan Ôzdemir" w:date="2024-02-16T10:58:00Z">
        <w:r>
          <w:t xml:space="preserve">*alder, kjonn og postkoden kan hentes fra </w:t>
        </w:r>
      </w:ins>
      <w:ins w:id="4" w:author="Sina Furkan Ôzdemir" w:date="2024-02-16T11:03:00Z">
        <w:r w:rsidR="00FB0A30">
          <w:t xml:space="preserve">spørreundersøkelse </w:t>
        </w:r>
        <w:commentRangeStart w:id="5"/>
        <w:r w:rsidR="00FB0A30">
          <w:t>bedrift</w:t>
        </w:r>
      </w:ins>
      <w:commentRangeEnd w:id="5"/>
      <w:r w:rsidR="00822808">
        <w:rPr>
          <w:rStyle w:val="CommentReference"/>
        </w:rPr>
        <w:commentReference w:id="5"/>
      </w:r>
    </w:p>
    <w:p w14:paraId="27DAA3F2" w14:textId="26676389" w:rsidR="00534424" w:rsidDel="008F5893" w:rsidRDefault="00534424" w:rsidP="00534424">
      <w:pPr>
        <w:pStyle w:val="ListParagraph"/>
        <w:numPr>
          <w:ilvl w:val="0"/>
          <w:numId w:val="1"/>
        </w:numPr>
        <w:rPr>
          <w:del w:id="6" w:author="Sina Furkan Ôzdemir" w:date="2024-02-16T10:58:00Z"/>
        </w:rPr>
      </w:pPr>
      <w:del w:id="7" w:author="Sina Furkan Ôzdemir" w:date="2024-02-16T10:58:00Z">
        <w:r w:rsidDel="008F5893">
          <w:delText>Hvilken aldersgruppe er du i?</w:delText>
        </w:r>
      </w:del>
    </w:p>
    <w:p w14:paraId="10BAADA8" w14:textId="3EA6FB9E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8" w:author="Sina Furkan Ôzdemir" w:date="2024-02-16T10:58:00Z"/>
        </w:rPr>
      </w:pPr>
      <w:del w:id="9" w:author="Sina Furkan Ôzdemir" w:date="2024-02-16T10:58:00Z">
        <w:r w:rsidDel="008F5893">
          <w:delText>20-24</w:delText>
        </w:r>
      </w:del>
    </w:p>
    <w:p w14:paraId="386ECD1B" w14:textId="20537965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0" w:author="Sina Furkan Ôzdemir" w:date="2024-02-16T10:58:00Z"/>
        </w:rPr>
      </w:pPr>
      <w:del w:id="11" w:author="Sina Furkan Ôzdemir" w:date="2024-02-16T10:58:00Z">
        <w:r w:rsidDel="008F5893">
          <w:delText>25-29</w:delText>
        </w:r>
      </w:del>
    </w:p>
    <w:p w14:paraId="149BD59C" w14:textId="6250FA12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2" w:author="Sina Furkan Ôzdemir" w:date="2024-02-16T10:58:00Z"/>
        </w:rPr>
      </w:pPr>
      <w:del w:id="13" w:author="Sina Furkan Ôzdemir" w:date="2024-02-16T10:58:00Z">
        <w:r w:rsidDel="008F5893">
          <w:delText>30-34</w:delText>
        </w:r>
      </w:del>
    </w:p>
    <w:p w14:paraId="472B8387" w14:textId="42053A80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4" w:author="Sina Furkan Ôzdemir" w:date="2024-02-16T10:58:00Z"/>
        </w:rPr>
      </w:pPr>
      <w:del w:id="15" w:author="Sina Furkan Ôzdemir" w:date="2024-02-16T10:58:00Z">
        <w:r w:rsidDel="008F5893">
          <w:delText>35-39</w:delText>
        </w:r>
      </w:del>
    </w:p>
    <w:p w14:paraId="62BF355D" w14:textId="2F54E7B8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6" w:author="Sina Furkan Ôzdemir" w:date="2024-02-16T10:58:00Z"/>
        </w:rPr>
      </w:pPr>
      <w:del w:id="17" w:author="Sina Furkan Ôzdemir" w:date="2024-02-16T10:58:00Z">
        <w:r w:rsidDel="008F5893">
          <w:delText>40-44</w:delText>
        </w:r>
      </w:del>
    </w:p>
    <w:p w14:paraId="272DE845" w14:textId="26723005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8" w:author="Sina Furkan Ôzdemir" w:date="2024-02-16T10:58:00Z"/>
        </w:rPr>
      </w:pPr>
      <w:del w:id="19" w:author="Sina Furkan Ôzdemir" w:date="2024-02-16T10:58:00Z">
        <w:r w:rsidDel="008F5893">
          <w:delText>45-49</w:delText>
        </w:r>
      </w:del>
    </w:p>
    <w:p w14:paraId="2005A03A" w14:textId="3F157886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0" w:author="Sina Furkan Ôzdemir" w:date="2024-02-16T10:58:00Z"/>
        </w:rPr>
      </w:pPr>
      <w:del w:id="21" w:author="Sina Furkan Ôzdemir" w:date="2024-02-16T10:58:00Z">
        <w:r w:rsidDel="008F5893">
          <w:delText>50-54</w:delText>
        </w:r>
      </w:del>
    </w:p>
    <w:p w14:paraId="6DA37ED6" w14:textId="447F3B3C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2" w:author="Sina Furkan Ôzdemir" w:date="2024-02-16T10:58:00Z"/>
        </w:rPr>
      </w:pPr>
      <w:del w:id="23" w:author="Sina Furkan Ôzdemir" w:date="2024-02-16T10:58:00Z">
        <w:r w:rsidDel="008F5893">
          <w:delText>55-59</w:delText>
        </w:r>
      </w:del>
    </w:p>
    <w:p w14:paraId="3246EE23" w14:textId="6DD13199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4" w:author="Sina Furkan Ôzdemir" w:date="2024-02-16T10:58:00Z"/>
        </w:rPr>
      </w:pPr>
      <w:del w:id="25" w:author="Sina Furkan Ôzdemir" w:date="2024-02-16T10:58:00Z">
        <w:r w:rsidDel="008F5893">
          <w:delText>60-64</w:delText>
        </w:r>
      </w:del>
    </w:p>
    <w:p w14:paraId="2B359E0E" w14:textId="01ED0F92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6" w:author="Sina Furkan Ôzdemir" w:date="2024-02-16T10:58:00Z"/>
        </w:rPr>
      </w:pPr>
      <w:del w:id="27" w:author="Sina Furkan Ôzdemir" w:date="2024-02-16T10:58:00Z">
        <w:r w:rsidDel="008F5893">
          <w:delText>65+</w:delText>
        </w:r>
      </w:del>
    </w:p>
    <w:p w14:paraId="2FB0C2EB" w14:textId="4F97D5C2" w:rsidR="00534424" w:rsidDel="008F5893" w:rsidRDefault="00534424" w:rsidP="00534424">
      <w:pPr>
        <w:pStyle w:val="ListParagraph"/>
        <w:numPr>
          <w:ilvl w:val="0"/>
          <w:numId w:val="1"/>
        </w:numPr>
        <w:rPr>
          <w:del w:id="28" w:author="Sina Furkan Ôzdemir" w:date="2024-02-16T10:58:00Z"/>
        </w:rPr>
      </w:pPr>
      <w:del w:id="29" w:author="Sina Furkan Ôzdemir" w:date="2024-02-16T10:58:00Z">
        <w:r w:rsidDel="008F5893">
          <w:delText xml:space="preserve">I hvilket område i Karmøy kommune bor du i </w:delText>
        </w:r>
        <w:r w:rsidR="00583C6A" w:rsidDel="008F5893">
          <w:delText>dag? (tettsteder i Karmøy)</w:delText>
        </w:r>
      </w:del>
    </w:p>
    <w:p w14:paraId="00402DBA" w14:textId="328E1CB6" w:rsidR="00534424" w:rsidDel="008F5893" w:rsidRDefault="00583C6A" w:rsidP="00534424">
      <w:pPr>
        <w:pStyle w:val="ListParagraph"/>
        <w:numPr>
          <w:ilvl w:val="1"/>
          <w:numId w:val="1"/>
        </w:numPr>
        <w:rPr>
          <w:del w:id="30" w:author="Sina Furkan Ôzdemir" w:date="2024-02-16T10:58:00Z"/>
        </w:rPr>
      </w:pPr>
      <w:del w:id="31" w:author="Sina Furkan Ôzdemir" w:date="2024-02-16T10:58:00Z">
        <w:r w:rsidDel="008F5893">
          <w:delText>Avaldsnes</w:delText>
        </w:r>
      </w:del>
    </w:p>
    <w:p w14:paraId="18D1C2C0" w14:textId="6E599F44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2" w:author="Sina Furkan Ôzdemir" w:date="2024-02-16T10:58:00Z"/>
        </w:rPr>
      </w:pPr>
      <w:del w:id="33" w:author="Sina Furkan Ôzdemir" w:date="2024-02-16T10:58:00Z">
        <w:r w:rsidDel="008F5893">
          <w:delText>Ferkingstad</w:delText>
        </w:r>
      </w:del>
    </w:p>
    <w:p w14:paraId="793C9D35" w14:textId="53857CB7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4" w:author="Sina Furkan Ôzdemir" w:date="2024-02-16T10:58:00Z"/>
        </w:rPr>
      </w:pPr>
      <w:del w:id="35" w:author="Sina Furkan Ôzdemir" w:date="2024-02-16T10:58:00Z">
        <w:r w:rsidDel="008F5893">
          <w:delText>Håvik</w:delText>
        </w:r>
      </w:del>
    </w:p>
    <w:p w14:paraId="5364B578" w14:textId="17A6E365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6" w:author="Sina Furkan Ôzdemir" w:date="2024-02-16T10:58:00Z"/>
        </w:rPr>
      </w:pPr>
      <w:del w:id="37" w:author="Sina Furkan Ôzdemir" w:date="2024-02-16T10:58:00Z">
        <w:r w:rsidDel="008F5893">
          <w:delText>Kolnes</w:delText>
        </w:r>
      </w:del>
    </w:p>
    <w:p w14:paraId="795F8873" w14:textId="3C1FEA72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8" w:author="Sina Furkan Ôzdemir" w:date="2024-02-16T10:58:00Z"/>
        </w:rPr>
      </w:pPr>
      <w:del w:id="39" w:author="Sina Furkan Ôzdemir" w:date="2024-02-16T10:58:00Z">
        <w:r w:rsidDel="008F5893">
          <w:delText>Kopervik</w:delText>
        </w:r>
      </w:del>
    </w:p>
    <w:p w14:paraId="41C65950" w14:textId="4232916C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0" w:author="Sina Furkan Ôzdemir" w:date="2024-02-16T10:58:00Z"/>
        </w:rPr>
      </w:pPr>
      <w:del w:id="41" w:author="Sina Furkan Ôzdemir" w:date="2024-02-16T10:58:00Z">
        <w:r w:rsidDel="008F5893">
          <w:delText>Mykje</w:delText>
        </w:r>
      </w:del>
    </w:p>
    <w:p w14:paraId="242B569A" w14:textId="417F0AE7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2" w:author="Sina Furkan Ôzdemir" w:date="2024-02-16T10:58:00Z"/>
        </w:rPr>
      </w:pPr>
      <w:del w:id="43" w:author="Sina Furkan Ôzdemir" w:date="2024-02-16T10:58:00Z">
        <w:r w:rsidDel="008F5893">
          <w:delText>Norheim</w:delText>
        </w:r>
      </w:del>
    </w:p>
    <w:p w14:paraId="4F956DDF" w14:textId="33BFFE53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4" w:author="Sina Furkan Ôzdemir" w:date="2024-02-16T10:58:00Z"/>
        </w:rPr>
      </w:pPr>
      <w:del w:id="45" w:author="Sina Furkan Ôzdemir" w:date="2024-02-16T10:58:00Z">
        <w:r w:rsidDel="008F5893">
          <w:delText>Sevland</w:delText>
        </w:r>
      </w:del>
    </w:p>
    <w:p w14:paraId="4E4E22C3" w14:textId="1260C448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6" w:author="Sina Furkan Ôzdemir" w:date="2024-02-16T10:58:00Z"/>
        </w:rPr>
      </w:pPr>
      <w:del w:id="47" w:author="Sina Furkan Ôzdemir" w:date="2024-02-16T10:58:00Z">
        <w:r w:rsidDel="008F5893">
          <w:delText>Skudeneshavn</w:delText>
        </w:r>
      </w:del>
    </w:p>
    <w:p w14:paraId="4FA1EE90" w14:textId="0BA9D15A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8" w:author="Sina Furkan Ôzdemir" w:date="2024-02-16T10:58:00Z"/>
        </w:rPr>
      </w:pPr>
      <w:del w:id="49" w:author="Sina Furkan Ôzdemir" w:date="2024-02-16T10:58:00Z">
        <w:r w:rsidDel="008F5893">
          <w:delText>Stangeland</w:delText>
        </w:r>
      </w:del>
    </w:p>
    <w:p w14:paraId="066F76BF" w14:textId="4EAC2365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0" w:author="Sina Furkan Ôzdemir" w:date="2024-02-16T10:58:00Z"/>
        </w:rPr>
      </w:pPr>
      <w:del w:id="51" w:author="Sina Furkan Ôzdemir" w:date="2024-02-16T10:58:00Z">
        <w:r w:rsidDel="008F5893">
          <w:delText>Torvastad</w:delText>
        </w:r>
      </w:del>
    </w:p>
    <w:p w14:paraId="23BEF7B6" w14:textId="157E2564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2" w:author="Sina Furkan Ôzdemir" w:date="2024-02-16T10:58:00Z"/>
        </w:rPr>
      </w:pPr>
      <w:del w:id="53" w:author="Sina Furkan Ôzdemir" w:date="2024-02-16T10:58:00Z">
        <w:r w:rsidDel="008F5893">
          <w:delText>Veavågen</w:delText>
        </w:r>
      </w:del>
    </w:p>
    <w:p w14:paraId="58E1E2AC" w14:textId="2B6B1DB3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4" w:author="Sina Furkan Ôzdemir" w:date="2024-02-16T10:58:00Z"/>
        </w:rPr>
      </w:pPr>
      <w:del w:id="55" w:author="Sina Furkan Ôzdemir" w:date="2024-02-16T10:58:00Z">
        <w:r w:rsidDel="008F5893">
          <w:delText>Ådland</w:delText>
        </w:r>
      </w:del>
    </w:p>
    <w:p w14:paraId="19FE741B" w14:textId="2A51DAF1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6" w:author="Sina Furkan Ôzdemir" w:date="2024-02-16T10:58:00Z"/>
        </w:rPr>
      </w:pPr>
      <w:del w:id="57" w:author="Sina Furkan Ôzdemir" w:date="2024-02-16T10:58:00Z">
        <w:r w:rsidDel="008F5893">
          <w:delText>Åkrehamn</w:delText>
        </w:r>
      </w:del>
    </w:p>
    <w:p w14:paraId="335EE91D" w14:textId="0EBFF343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8" w:author="Sina Furkan Ôzdemir" w:date="2024-02-16T10:58:00Z"/>
        </w:rPr>
      </w:pPr>
      <w:del w:id="59" w:author="Sina Furkan Ôzdemir" w:date="2024-02-16T10:58:00Z">
        <w:r w:rsidDel="008F5893">
          <w:delText>Visnes</w:delText>
        </w:r>
      </w:del>
    </w:p>
    <w:p w14:paraId="5A5DF4FA" w14:textId="6BC48A25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0" w:author="Sina Furkan Ôzdemir" w:date="2024-02-16T10:58:00Z"/>
        </w:rPr>
      </w:pPr>
      <w:del w:id="61" w:author="Sina Furkan Ôzdemir" w:date="2024-02-16T10:58:00Z">
        <w:r w:rsidDel="008F5893">
          <w:delText>Sandve</w:delText>
        </w:r>
      </w:del>
    </w:p>
    <w:p w14:paraId="17EDFEE3" w14:textId="5DADF096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2" w:author="Sina Furkan Ôzdemir" w:date="2024-02-16T10:58:00Z"/>
        </w:rPr>
      </w:pPr>
      <w:del w:id="63" w:author="Sina Furkan Ôzdemir" w:date="2024-02-16T10:58:00Z">
        <w:r w:rsidDel="008F5893">
          <w:delText>Stokka</w:delText>
        </w:r>
      </w:del>
    </w:p>
    <w:p w14:paraId="0C67E9EF" w14:textId="3D78FEEE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4" w:author="Sina Furkan Ôzdemir" w:date="2024-02-16T10:58:00Z"/>
        </w:rPr>
      </w:pPr>
      <w:del w:id="65" w:author="Sina Furkan Ôzdemir" w:date="2024-02-16T10:58:00Z">
        <w:r w:rsidDel="008F5893">
          <w:delText>Vorå</w:delText>
        </w:r>
      </w:del>
    </w:p>
    <w:p w14:paraId="6274C411" w14:textId="48BEBEAE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6" w:author="Sina Furkan Ôzdemir" w:date="2024-02-16T10:58:00Z"/>
        </w:rPr>
      </w:pPr>
      <w:del w:id="67" w:author="Sina Furkan Ôzdemir" w:date="2024-02-16T10:58:00Z">
        <w:r w:rsidDel="008F5893">
          <w:delText>…</w:delText>
        </w:r>
      </w:del>
    </w:p>
    <w:p w14:paraId="38E929E2" w14:textId="6B322AFE" w:rsidR="00583C6A" w:rsidRDefault="00583C6A" w:rsidP="00583C6A">
      <w:pPr>
        <w:pStyle w:val="ListParagraph"/>
        <w:numPr>
          <w:ilvl w:val="0"/>
          <w:numId w:val="1"/>
        </w:numPr>
      </w:pPr>
      <w:r w:rsidRPr="00583C6A">
        <w:t>Er du i jobb, heltidsstudent, eller ingen av delene?</w:t>
      </w:r>
    </w:p>
    <w:p w14:paraId="19880E9F" w14:textId="3C80AE03" w:rsidR="00583C6A" w:rsidRDefault="00583C6A" w:rsidP="00583C6A">
      <w:pPr>
        <w:pStyle w:val="ListParagraph"/>
        <w:numPr>
          <w:ilvl w:val="1"/>
          <w:numId w:val="1"/>
        </w:numPr>
      </w:pPr>
      <w:r>
        <w:t xml:space="preserve">Ja, jeg </w:t>
      </w:r>
      <w:commentRangeStart w:id="68"/>
      <w:r>
        <w:t>jobber</w:t>
      </w:r>
      <w:commentRangeEnd w:id="68"/>
      <w:r w:rsidR="00822808">
        <w:rPr>
          <w:rStyle w:val="CommentReference"/>
        </w:rPr>
        <w:commentReference w:id="68"/>
      </w:r>
    </w:p>
    <w:p w14:paraId="3830FFA6" w14:textId="539B07C4" w:rsidR="00583C6A" w:rsidRDefault="00583C6A" w:rsidP="00583C6A">
      <w:pPr>
        <w:pStyle w:val="ListParagraph"/>
        <w:numPr>
          <w:ilvl w:val="1"/>
          <w:numId w:val="1"/>
        </w:numPr>
      </w:pPr>
      <w:r>
        <w:t>Nei, jeg studerer</w:t>
      </w:r>
    </w:p>
    <w:p w14:paraId="1322C49D" w14:textId="093A31FD" w:rsidR="00583C6A" w:rsidRDefault="00583C6A" w:rsidP="00583C6A">
      <w:pPr>
        <w:pStyle w:val="ListParagraph"/>
        <w:numPr>
          <w:ilvl w:val="1"/>
          <w:numId w:val="1"/>
        </w:numPr>
        <w:rPr>
          <w:ins w:id="69" w:author="Sina Furkan Ôzdemir" w:date="2024-02-16T11:02:00Z"/>
        </w:rPr>
      </w:pPr>
      <w:r>
        <w:t>Nei, verken jobber eller studerer</w:t>
      </w:r>
    </w:p>
    <w:p w14:paraId="7AD9EDE3" w14:textId="77777777" w:rsidR="00FB0A30" w:rsidRDefault="00FB0A30">
      <w:pPr>
        <w:pStyle w:val="ListParagraph"/>
        <w:ind w:left="1440"/>
        <w:rPr>
          <w:ins w:id="70" w:author="Sina Furkan Ôzdemir" w:date="2024-02-16T11:02:00Z"/>
        </w:rPr>
        <w:pPrChange w:id="71" w:author="Sina Furkan Ôzdemir" w:date="2024-02-16T11:0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5F1BA9D7" w14:textId="3F008BBC" w:rsidR="00FB0A30" w:rsidRDefault="00FB0A30" w:rsidP="00FB0A30">
      <w:pPr>
        <w:pStyle w:val="ListParagraph"/>
        <w:numPr>
          <w:ilvl w:val="0"/>
          <w:numId w:val="1"/>
        </w:numPr>
        <w:rPr>
          <w:moveTo w:id="72" w:author="Sina Furkan Ôzdemir" w:date="2024-02-16T11:02:00Z"/>
        </w:rPr>
      </w:pPr>
      <w:moveToRangeStart w:id="73" w:author="Sina Furkan Ôzdemir" w:date="2024-02-16T11:02:00Z" w:name="move158973732"/>
      <w:moveTo w:id="74" w:author="Sina Furkan Ôzdemir" w:date="2024-02-16T11:02:00Z">
        <w:r>
          <w:t>Er din arbeidsplass/studieplass [pipe fra: S</w:t>
        </w:r>
        <w:del w:id="75" w:author="Sina Furkan Ôzdemir" w:date="2024-02-16T11:02:00Z">
          <w:r w:rsidDel="00FB0A30">
            <w:delText>3</w:delText>
          </w:r>
        </w:del>
      </w:moveTo>
      <w:ins w:id="76" w:author="Sina Furkan Ôzdemir" w:date="2024-02-16T11:02:00Z">
        <w:r>
          <w:t>1</w:t>
        </w:r>
      </w:ins>
      <w:moveTo w:id="77" w:author="Sina Furkan Ôzdemir" w:date="2024-02-16T11:02:00Z">
        <w:r>
          <w:t>] i</w:t>
        </w:r>
        <w:commentRangeStart w:id="78"/>
        <w:r>
          <w:t>nne</w:t>
        </w:r>
      </w:moveTo>
      <w:commentRangeEnd w:id="78"/>
      <w:r w:rsidR="00CA4AE0">
        <w:rPr>
          <w:rStyle w:val="CommentReference"/>
        </w:rPr>
        <w:commentReference w:id="78"/>
      </w:r>
      <w:moveTo w:id="79" w:author="Sina Furkan Ôzdemir" w:date="2024-02-16T11:02:00Z">
        <w:r>
          <w:t xml:space="preserve"> Karmøy kommune?</w:t>
        </w:r>
      </w:moveTo>
    </w:p>
    <w:p w14:paraId="434F875B" w14:textId="77777777" w:rsidR="00FB0A30" w:rsidRDefault="00FB0A30" w:rsidP="00FB0A30">
      <w:pPr>
        <w:pStyle w:val="ListParagraph"/>
        <w:numPr>
          <w:ilvl w:val="1"/>
          <w:numId w:val="1"/>
        </w:numPr>
        <w:rPr>
          <w:moveTo w:id="80" w:author="Sina Furkan Ôzdemir" w:date="2024-02-16T11:02:00Z"/>
        </w:rPr>
      </w:pPr>
      <w:moveTo w:id="81" w:author="Sina Furkan Ôzdemir" w:date="2024-02-16T11:02:00Z">
        <w:r>
          <w:t>Ja, det ligger inne Karmøy kommune</w:t>
        </w:r>
      </w:moveTo>
    </w:p>
    <w:p w14:paraId="5D087743" w14:textId="77777777" w:rsidR="00FB0A30" w:rsidDel="00FB0A30" w:rsidRDefault="00FB0A30" w:rsidP="00FB0A30">
      <w:pPr>
        <w:pStyle w:val="ListParagraph"/>
        <w:numPr>
          <w:ilvl w:val="1"/>
          <w:numId w:val="1"/>
        </w:numPr>
        <w:rPr>
          <w:del w:id="82" w:author="Sina Furkan Ôzdemir" w:date="2024-02-16T11:02:00Z"/>
          <w:moveTo w:id="83" w:author="Sina Furkan Ôzdemir" w:date="2024-02-16T11:02:00Z"/>
        </w:rPr>
      </w:pPr>
      <w:moveTo w:id="84" w:author="Sina Furkan Ôzdemir" w:date="2024-02-16T11:02:00Z">
        <w:r>
          <w:t>Nei, det ligget uten Karmøy kommune</w:t>
        </w:r>
      </w:moveTo>
    </w:p>
    <w:p w14:paraId="28D430F0" w14:textId="77777777" w:rsidR="00FB0A30" w:rsidDel="00FB0A30" w:rsidRDefault="00FB0A30">
      <w:pPr>
        <w:pStyle w:val="ListParagraph"/>
        <w:numPr>
          <w:ilvl w:val="1"/>
          <w:numId w:val="1"/>
        </w:numPr>
        <w:rPr>
          <w:del w:id="85" w:author="Sina Furkan Ôzdemir" w:date="2024-02-16T11:02:00Z"/>
          <w:moveTo w:id="86" w:author="Sina Furkan Ôzdemir" w:date="2024-02-16T11:02:00Z"/>
        </w:rPr>
        <w:pPrChange w:id="87" w:author="Sina Furkan Ôzdemir" w:date="2024-02-16T11:02:00Z">
          <w:pPr/>
        </w:pPrChange>
      </w:pPr>
    </w:p>
    <w:moveToRangeEnd w:id="73"/>
    <w:p w14:paraId="54434208" w14:textId="77777777" w:rsidR="00FB0A30" w:rsidRDefault="00FB0A30" w:rsidP="00FB0A30">
      <w:pPr>
        <w:pStyle w:val="ListParagraph"/>
        <w:numPr>
          <w:ilvl w:val="1"/>
          <w:numId w:val="1"/>
        </w:numPr>
      </w:pPr>
    </w:p>
    <w:p w14:paraId="237D9973" w14:textId="532268F8" w:rsidR="00D65B08" w:rsidRDefault="00D65B08" w:rsidP="00D65B08">
      <w:pPr>
        <w:pStyle w:val="ListParagraph"/>
        <w:numPr>
          <w:ilvl w:val="0"/>
          <w:numId w:val="1"/>
        </w:numPr>
      </w:pPr>
      <w:r>
        <w:t>Hvilken type familesituasjon er du i</w:t>
      </w:r>
    </w:p>
    <w:p w14:paraId="3A46BFF7" w14:textId="517A4142" w:rsidR="00D65B08" w:rsidRDefault="00D65B08" w:rsidP="00D65B08">
      <w:pPr>
        <w:pStyle w:val="ListParagraph"/>
        <w:numPr>
          <w:ilvl w:val="1"/>
          <w:numId w:val="1"/>
        </w:numPr>
      </w:pPr>
      <w:r>
        <w:t>Bor alene med barn</w:t>
      </w:r>
    </w:p>
    <w:p w14:paraId="0FBB4FF8" w14:textId="0D8A2787" w:rsidR="00D65B08" w:rsidRDefault="00D65B08" w:rsidP="00D65B08">
      <w:pPr>
        <w:pStyle w:val="ListParagraph"/>
        <w:numPr>
          <w:ilvl w:val="1"/>
          <w:numId w:val="1"/>
        </w:numPr>
      </w:pPr>
      <w:r>
        <w:t>Bor alene uten barn</w:t>
      </w:r>
    </w:p>
    <w:p w14:paraId="11A0A126" w14:textId="7517265A" w:rsidR="00D65B08" w:rsidRDefault="00D65B08" w:rsidP="00D65B08">
      <w:pPr>
        <w:pStyle w:val="ListParagraph"/>
        <w:numPr>
          <w:ilvl w:val="1"/>
          <w:numId w:val="1"/>
        </w:numPr>
      </w:pPr>
      <w:r>
        <w:t>Samboer/ektefelle med barn</w:t>
      </w:r>
    </w:p>
    <w:p w14:paraId="42460D2B" w14:textId="4EF6FF50" w:rsidR="00D65B08" w:rsidRDefault="00D65B08" w:rsidP="00D65B08">
      <w:pPr>
        <w:pStyle w:val="ListParagraph"/>
        <w:numPr>
          <w:ilvl w:val="1"/>
          <w:numId w:val="1"/>
        </w:numPr>
      </w:pPr>
      <w:r>
        <w:t>Samboer/ektefelle uten barn</w:t>
      </w:r>
    </w:p>
    <w:p w14:paraId="0C2204F9" w14:textId="537D97C2" w:rsidR="00D65B08" w:rsidRDefault="00D65B08" w:rsidP="00D65B08">
      <w:pPr>
        <w:pStyle w:val="ListParagraph"/>
        <w:numPr>
          <w:ilvl w:val="0"/>
          <w:numId w:val="1"/>
        </w:numPr>
      </w:pPr>
      <w:r>
        <w:t>[hvis respondenter velger et alternativ med barn i S</w:t>
      </w:r>
      <w:ins w:id="88" w:author="Sina Furkan Ôzdemir" w:date="2024-02-16T11:02:00Z">
        <w:r w:rsidR="00FB0A30">
          <w:t>3</w:t>
        </w:r>
      </w:ins>
      <w:del w:id="89" w:author="Sina Furkan Ôzdemir" w:date="2024-02-16T11:02:00Z">
        <w:r w:rsidDel="00FB0A30">
          <w:delText>4</w:delText>
        </w:r>
      </w:del>
      <w:r>
        <w:t>]</w:t>
      </w:r>
    </w:p>
    <w:p w14:paraId="0FB25315" w14:textId="7CACBAFB" w:rsidR="00D65B08" w:rsidRDefault="00D65B08" w:rsidP="00D65B08">
      <w:pPr>
        <w:pStyle w:val="ListParagraph"/>
      </w:pPr>
      <w:r>
        <w:t>Hvor mange barn har du?</w:t>
      </w:r>
    </w:p>
    <w:p w14:paraId="04AFC1C4" w14:textId="4619C756" w:rsidR="00D65B08" w:rsidRDefault="00D65B08" w:rsidP="00D65B08">
      <w:pPr>
        <w:pStyle w:val="ListParagraph"/>
      </w:pPr>
      <w:r>
        <w:t xml:space="preserve">[åpent spørsmål for respondenter å skrive </w:t>
      </w:r>
      <w:r w:rsidR="00D25517">
        <w:t>antall barn de har]</w:t>
      </w:r>
    </w:p>
    <w:p w14:paraId="4FEDA751" w14:textId="77777777" w:rsidR="00D25517" w:rsidRDefault="00D25517" w:rsidP="00D65B08">
      <w:pPr>
        <w:pStyle w:val="ListParagraph"/>
        <w:rPr>
          <w:ins w:id="90" w:author="Sina Furkan Ôzdemir" w:date="2024-02-16T11:01:00Z"/>
        </w:rPr>
      </w:pPr>
    </w:p>
    <w:p w14:paraId="0F49EADC" w14:textId="62074029" w:rsidR="008F5893" w:rsidDel="00FB0A30" w:rsidRDefault="008F5893">
      <w:pPr>
        <w:rPr>
          <w:del w:id="91" w:author="Sina Furkan Ôzdemir" w:date="2024-02-16T11:02:00Z"/>
        </w:rPr>
        <w:pPrChange w:id="92" w:author="Sina Furkan Ôzdemir" w:date="2024-02-16T11:01:00Z">
          <w:pPr>
            <w:pStyle w:val="ListParagraph"/>
          </w:pPr>
        </w:pPrChange>
      </w:pPr>
    </w:p>
    <w:p w14:paraId="7B565F6F" w14:textId="329E4186" w:rsidR="00D25517" w:rsidRDefault="00D25517" w:rsidP="00D25517">
      <w:pPr>
        <w:ind w:firstLine="360"/>
      </w:pPr>
      <w:del w:id="93" w:author="Sina Furkan Ôzdemir" w:date="2024-02-16T11:03:00Z">
        <w:r w:rsidDel="00FB0A30">
          <w:delText>5</w:delText>
        </w:r>
      </w:del>
      <w:ins w:id="94" w:author="Sina Furkan Ôzdemir" w:date="2024-02-16T11:03:00Z">
        <w:r w:rsidR="00FB0A30">
          <w:t>4</w:t>
        </w:r>
      </w:ins>
      <w:r>
        <w:t>b) [hvis respondenter velger et alternativ med barn i S</w:t>
      </w:r>
      <w:ins w:id="95" w:author="Sina Furkan Ôzdemir" w:date="2024-02-16T11:03:00Z">
        <w:r w:rsidR="00FB0A30">
          <w:t>3</w:t>
        </w:r>
      </w:ins>
      <w:del w:id="96" w:author="Sina Furkan Ôzdemir" w:date="2024-02-16T11:03:00Z">
        <w:r w:rsidDel="00FB0A30">
          <w:delText>4</w:delText>
        </w:r>
      </w:del>
      <w:r>
        <w:t>]</w:t>
      </w:r>
    </w:p>
    <w:p w14:paraId="1996A572" w14:textId="146BC718" w:rsidR="00D25517" w:rsidRDefault="00D25517" w:rsidP="00D25517">
      <w:pPr>
        <w:ind w:firstLine="360"/>
      </w:pPr>
      <w:r>
        <w:t>Hvor mange av barna dine er skolealder?</w:t>
      </w:r>
    </w:p>
    <w:p w14:paraId="24D96BEE" w14:textId="4DA65A57" w:rsidR="00D65B08" w:rsidRDefault="00D25517" w:rsidP="00D65B08">
      <w:pPr>
        <w:ind w:left="720"/>
      </w:pPr>
      <w:r>
        <w:t>[Åpent spørsmål for respondenter å skrive antall barn i skolealder]</w:t>
      </w:r>
    </w:p>
    <w:p w14:paraId="2ED69979" w14:textId="4FCE28BA" w:rsidR="00D65B08" w:rsidDel="008F5893" w:rsidRDefault="00FB0A30">
      <w:pPr>
        <w:pStyle w:val="Heading1"/>
        <w:rPr>
          <w:del w:id="97" w:author="Sina Furkan Ôzdemir" w:date="2024-02-16T11:01:00Z"/>
        </w:rPr>
        <w:pPrChange w:id="98" w:author="Sina Furkan Ôzdemir" w:date="2024-02-16T11:04:00Z">
          <w:pPr>
            <w:pStyle w:val="ListParagraph"/>
          </w:pPr>
        </w:pPrChange>
      </w:pPr>
      <w:commentRangeStart w:id="99"/>
      <w:ins w:id="100" w:author="Sina Furkan Ôzdemir" w:date="2024-02-16T11:05:00Z">
        <w:r>
          <w:t>Kjøring atferd</w:t>
        </w:r>
      </w:ins>
      <w:commentRangeEnd w:id="99"/>
      <w:r w:rsidR="0066446A">
        <w:rPr>
          <w:rStyle w:val="CommentReference"/>
          <w:rFonts w:asciiTheme="minorHAnsi" w:eastAsiaTheme="minorHAnsi" w:hAnsiTheme="minorHAnsi" w:cstheme="minorBidi"/>
          <w:color w:val="auto"/>
        </w:rPr>
        <w:commentReference w:id="99"/>
      </w:r>
      <w:ins w:id="101" w:author="Sina Furkan Ôzdemir" w:date="2024-02-16T11:05:00Z">
        <w:r>
          <w:t>:</w:t>
        </w:r>
      </w:ins>
    </w:p>
    <w:p w14:paraId="6B41525B" w14:textId="77777777" w:rsidR="00D65B08" w:rsidRDefault="00D65B08">
      <w:pPr>
        <w:pStyle w:val="Heading1"/>
        <w:pPrChange w:id="102" w:author="Sina Furkan Ôzdemir" w:date="2024-02-16T11:04:00Z">
          <w:pPr>
            <w:pStyle w:val="ListParagraph"/>
          </w:pPr>
        </w:pPrChange>
      </w:pPr>
    </w:p>
    <w:p w14:paraId="039255BB" w14:textId="77777777" w:rsidR="00FB0A30" w:rsidRDefault="00FB0A30" w:rsidP="00D65B08">
      <w:pPr>
        <w:pStyle w:val="ListParagraph"/>
        <w:rPr>
          <w:ins w:id="103" w:author="Sina Furkan Ôzdemir" w:date="2024-02-16T11:05:00Z"/>
        </w:rPr>
      </w:pPr>
    </w:p>
    <w:p w14:paraId="2B98996A" w14:textId="3E577154" w:rsidR="00FB0A30" w:rsidRDefault="00FB0A30" w:rsidP="00FB0A30">
      <w:pPr>
        <w:pStyle w:val="ListParagraph"/>
        <w:numPr>
          <w:ilvl w:val="0"/>
          <w:numId w:val="1"/>
        </w:numPr>
        <w:rPr>
          <w:ins w:id="104" w:author="Sina Furkan Ôzdemir" w:date="2024-02-16T11:12:00Z"/>
        </w:rPr>
      </w:pPr>
      <w:ins w:id="105" w:author="Sina Furkan Ôzdemir" w:date="2024-02-16T11:10:00Z">
        <w:r>
          <w:t xml:space="preserve">Hvor mye </w:t>
        </w:r>
        <w:commentRangeStart w:id="106"/>
        <w:r>
          <w:t xml:space="preserve">pendel tid </w:t>
        </w:r>
      </w:ins>
      <w:commentRangeEnd w:id="106"/>
      <w:r w:rsidR="00CA4AE0">
        <w:rPr>
          <w:rStyle w:val="CommentReference"/>
        </w:rPr>
        <w:commentReference w:id="106"/>
      </w:r>
      <w:ins w:id="107" w:author="Sina Furkan Ôzdemir" w:date="2024-02-16T11:10:00Z">
        <w:r>
          <w:t>bruker du til følgende aktiviteter en vei?</w:t>
        </w:r>
      </w:ins>
    </w:p>
    <w:p w14:paraId="66D53A76" w14:textId="4EF23CE5" w:rsidR="0014481F" w:rsidRDefault="0014481F">
      <w:pPr>
        <w:ind w:left="360"/>
        <w:rPr>
          <w:ins w:id="108" w:author="Sina Furkan Ôzdemir" w:date="2024-02-16T11:11:00Z"/>
        </w:rPr>
        <w:pPrChange w:id="109" w:author="Sina Furkan Ôzdemir" w:date="2024-02-16T11:12:00Z">
          <w:pPr>
            <w:pStyle w:val="ListParagraph"/>
            <w:numPr>
              <w:numId w:val="1"/>
            </w:numPr>
            <w:ind w:hanging="360"/>
          </w:pPr>
        </w:pPrChange>
      </w:pPr>
      <w:ins w:id="110" w:author="Sina Furkan Ôzdemir" w:date="2024-02-16T11:12:00Z">
        <w:r>
          <w:t xml:space="preserve">[hvis </w:t>
        </w:r>
        <w:commentRangeStart w:id="111"/>
        <w:r>
          <w:t xml:space="preserve">alternativet </w:t>
        </w:r>
      </w:ins>
      <w:commentRangeEnd w:id="111"/>
      <w:ins w:id="112" w:author="Sina Furkan Ôzdemir" w:date="2024-02-16T11:16:00Z">
        <w:r>
          <w:rPr>
            <w:rStyle w:val="CommentReference"/>
          </w:rPr>
          <w:commentReference w:id="111"/>
        </w:r>
      </w:ins>
      <w:commentRangeStart w:id="113"/>
      <w:ins w:id="114" w:author="Sina Furkan Ôzdemir" w:date="2024-02-16T11:12:00Z">
        <w:r>
          <w:t>gjelder ikke skrive 0 som svar</w:t>
        </w:r>
      </w:ins>
      <w:commentRangeEnd w:id="113"/>
      <w:r w:rsidR="00CA4AE0">
        <w:rPr>
          <w:rStyle w:val="CommentReference"/>
        </w:rPr>
        <w:commentReference w:id="113"/>
      </w:r>
      <w:ins w:id="115" w:author="Sina Furkan Ôzdemir" w:date="2024-02-16T11:12:00Z">
        <w:r>
          <w:t>)</w:t>
        </w:r>
      </w:ins>
    </w:p>
    <w:p w14:paraId="70923E47" w14:textId="3E4A2E21" w:rsidR="00FB0A30" w:rsidRDefault="00FB0A30" w:rsidP="00FB0A30">
      <w:pPr>
        <w:pStyle w:val="ListParagraph"/>
        <w:numPr>
          <w:ilvl w:val="1"/>
          <w:numId w:val="1"/>
        </w:numPr>
        <w:rPr>
          <w:ins w:id="116" w:author="Sina Furkan Ôzdemir" w:date="2024-02-16T11:11:00Z"/>
        </w:rPr>
      </w:pPr>
      <w:commentRangeStart w:id="117"/>
      <w:ins w:id="118" w:author="Sina Furkan Ôzdemir" w:date="2024-02-16T11:11:00Z">
        <w:r>
          <w:t>Å levere barna til skole</w:t>
        </w:r>
      </w:ins>
    </w:p>
    <w:p w14:paraId="7C2D30CC" w14:textId="11D150A5" w:rsidR="00FB0A30" w:rsidRDefault="00FB0A30" w:rsidP="00FB0A30">
      <w:pPr>
        <w:pStyle w:val="ListParagraph"/>
        <w:numPr>
          <w:ilvl w:val="1"/>
          <w:numId w:val="1"/>
        </w:numPr>
        <w:rPr>
          <w:ins w:id="119" w:author="Sina Furkan Ôzdemir" w:date="2024-02-16T11:12:00Z"/>
        </w:rPr>
      </w:pPr>
      <w:ins w:id="120" w:author="Sina Furkan Ôzdemir" w:date="2024-02-16T11:11:00Z">
        <w:r>
          <w:t xml:space="preserve">Å </w:t>
        </w:r>
      </w:ins>
      <w:ins w:id="121" w:author="Sina Furkan Ôzdemir" w:date="2024-02-16T11:12:00Z">
        <w:r>
          <w:t xml:space="preserve">levere barna til </w:t>
        </w:r>
        <w:commentRangeStart w:id="122"/>
        <w:r>
          <w:t xml:space="preserve">etter-skole aktiviteter </w:t>
        </w:r>
      </w:ins>
      <w:commentRangeEnd w:id="122"/>
      <w:r w:rsidR="0066446A">
        <w:rPr>
          <w:rStyle w:val="CommentReference"/>
        </w:rPr>
        <w:commentReference w:id="122"/>
      </w:r>
      <w:ins w:id="123" w:author="Sina Furkan Ôzdemir" w:date="2024-02-16T11:12:00Z">
        <w:r>
          <w:t xml:space="preserve">(sports, </w:t>
        </w:r>
        <w:r w:rsidR="0014481F">
          <w:t>musikk kurs etc.)</w:t>
        </w:r>
      </w:ins>
      <w:commentRangeEnd w:id="117"/>
      <w:r w:rsidR="0066446A">
        <w:rPr>
          <w:rStyle w:val="CommentReference"/>
        </w:rPr>
        <w:commentReference w:id="117"/>
      </w:r>
    </w:p>
    <w:p w14:paraId="2AF09E1E" w14:textId="423158DE" w:rsidR="0014481F" w:rsidRDefault="0014481F" w:rsidP="00FB0A30">
      <w:pPr>
        <w:pStyle w:val="ListParagraph"/>
        <w:numPr>
          <w:ilvl w:val="1"/>
          <w:numId w:val="1"/>
        </w:numPr>
        <w:rPr>
          <w:ins w:id="124" w:author="Sina Furkan Ôzdemir" w:date="2024-02-16T11:13:00Z"/>
        </w:rPr>
      </w:pPr>
      <w:ins w:id="125" w:author="Sina Furkan Ôzdemir" w:date="2024-02-16T11:13:00Z">
        <w:r>
          <w:t>Til arbeidsted</w:t>
        </w:r>
      </w:ins>
      <w:ins w:id="126" w:author="Sina Furkan Ôzdemir" w:date="2024-02-16T11:18:00Z">
        <w:r>
          <w:t>/skole</w:t>
        </w:r>
      </w:ins>
    </w:p>
    <w:p w14:paraId="511C4745" w14:textId="224BB8D7" w:rsidR="0014481F" w:rsidRDefault="0014481F" w:rsidP="00FB0A30">
      <w:pPr>
        <w:pStyle w:val="ListParagraph"/>
        <w:numPr>
          <w:ilvl w:val="1"/>
          <w:numId w:val="1"/>
        </w:numPr>
        <w:rPr>
          <w:ins w:id="127" w:author="Sina Furkan Ôzdemir" w:date="2024-02-16T11:13:00Z"/>
        </w:rPr>
      </w:pPr>
      <w:ins w:id="128" w:author="Sina Furkan Ôzdemir" w:date="2024-02-16T11:13:00Z">
        <w:r>
          <w:t xml:space="preserve">Til </w:t>
        </w:r>
        <w:commentRangeStart w:id="129"/>
        <w:r>
          <w:t>handelsbutikker</w:t>
        </w:r>
      </w:ins>
      <w:commentRangeEnd w:id="129"/>
      <w:r w:rsidR="0066446A">
        <w:rPr>
          <w:rStyle w:val="CommentReference"/>
        </w:rPr>
        <w:commentReference w:id="129"/>
      </w:r>
    </w:p>
    <w:p w14:paraId="5CB297BC" w14:textId="1603B7BA" w:rsidR="0014481F" w:rsidRDefault="0014481F" w:rsidP="00FB0A30">
      <w:pPr>
        <w:pStyle w:val="ListParagraph"/>
        <w:numPr>
          <w:ilvl w:val="1"/>
          <w:numId w:val="1"/>
        </w:numPr>
        <w:rPr>
          <w:ins w:id="130" w:author="Sina Furkan Ôzdemir" w:date="2024-02-16T11:52:00Z"/>
        </w:rPr>
      </w:pPr>
      <w:ins w:id="131" w:author="Sina Furkan Ôzdemir" w:date="2024-02-16T11:13:00Z">
        <w:r>
          <w:t xml:space="preserve">Til </w:t>
        </w:r>
      </w:ins>
      <w:ins w:id="132" w:author="Sina Furkan Ôzdemir" w:date="2024-02-16T11:18:00Z">
        <w:r>
          <w:t>sosiale aktiviteter</w:t>
        </w:r>
      </w:ins>
      <w:ins w:id="133" w:author="Sina Furkan Ôzdemir" w:date="2024-02-16T11:14:00Z">
        <w:r>
          <w:t xml:space="preserve"> [trening senteret, </w:t>
        </w:r>
      </w:ins>
      <w:ins w:id="134" w:author="Sina Furkan Ôzdemir" w:date="2024-02-16T11:17:00Z">
        <w:r>
          <w:t xml:space="preserve">å </w:t>
        </w:r>
      </w:ins>
      <w:ins w:id="135" w:author="Sina Furkan Ôzdemir" w:date="2024-02-16T11:14:00Z">
        <w:r>
          <w:t>møte med venner, restauranter etc.]</w:t>
        </w:r>
      </w:ins>
    </w:p>
    <w:p w14:paraId="6EF3E438" w14:textId="77777777" w:rsidR="000E7015" w:rsidRDefault="000E7015" w:rsidP="000E7015">
      <w:pPr>
        <w:pStyle w:val="ListParagraph"/>
        <w:numPr>
          <w:ilvl w:val="0"/>
          <w:numId w:val="1"/>
        </w:numPr>
        <w:rPr>
          <w:ins w:id="136" w:author="Sina Furkan Ôzdemir" w:date="2024-02-16T11:52:00Z"/>
        </w:rPr>
      </w:pPr>
      <w:commentRangeStart w:id="137"/>
      <w:ins w:id="138" w:author="Sina Furkan Ôzdemir" w:date="2024-02-16T11:52:00Z">
        <w:r>
          <w:t xml:space="preserve">Hva slags ferdsel bruker </w:t>
        </w:r>
      </w:ins>
      <w:commentRangeEnd w:id="137"/>
      <w:r w:rsidR="0066446A">
        <w:rPr>
          <w:rStyle w:val="CommentReference"/>
        </w:rPr>
        <w:commentReference w:id="137"/>
      </w:r>
      <w:ins w:id="139" w:author="Sina Furkan Ôzdemir" w:date="2024-02-16T11:52:00Z">
        <w:r>
          <w:t>du mest for følgende aktiviteter</w:t>
        </w:r>
      </w:ins>
    </w:p>
    <w:p w14:paraId="1D8736AD" w14:textId="77777777" w:rsidR="000E7015" w:rsidRDefault="000E7015" w:rsidP="000E7015">
      <w:pPr>
        <w:pStyle w:val="ListParagraph"/>
        <w:rPr>
          <w:ins w:id="140" w:author="Sina Furkan Ôzdemir" w:date="2024-02-16T11:52:00Z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640"/>
        <w:gridCol w:w="1644"/>
        <w:gridCol w:w="1644"/>
        <w:gridCol w:w="1641"/>
      </w:tblGrid>
      <w:tr w:rsidR="000E7015" w14:paraId="6A32DC14" w14:textId="77777777" w:rsidTr="006E4988">
        <w:trPr>
          <w:ins w:id="141" w:author="Sina Furkan Ôzdemir" w:date="2024-02-16T11:52:00Z"/>
        </w:trPr>
        <w:tc>
          <w:tcPr>
            <w:tcW w:w="1773" w:type="dxa"/>
          </w:tcPr>
          <w:p w14:paraId="674947EA" w14:textId="77777777" w:rsidR="000E7015" w:rsidRDefault="000E7015" w:rsidP="006E4988">
            <w:pPr>
              <w:pStyle w:val="ListParagraph"/>
              <w:ind w:left="0"/>
              <w:rPr>
                <w:ins w:id="142" w:author="Sina Furkan Ôzdemir" w:date="2024-02-16T11:52:00Z"/>
              </w:rPr>
            </w:pPr>
            <w:ins w:id="143" w:author="Sina Furkan Ôzdemir" w:date="2024-02-16T11:52:00Z">
              <w:r>
                <w:t>Aktivitet</w:t>
              </w:r>
            </w:ins>
          </w:p>
        </w:tc>
        <w:tc>
          <w:tcPr>
            <w:tcW w:w="1640" w:type="dxa"/>
          </w:tcPr>
          <w:p w14:paraId="0158B746" w14:textId="77777777" w:rsidR="000E7015" w:rsidRDefault="000E7015" w:rsidP="006E4988">
            <w:pPr>
              <w:pStyle w:val="ListParagraph"/>
              <w:ind w:left="0"/>
              <w:rPr>
                <w:ins w:id="144" w:author="Sina Furkan Ôzdemir" w:date="2024-02-16T11:52:00Z"/>
              </w:rPr>
            </w:pPr>
            <w:ins w:id="145" w:author="Sina Furkan Ôzdemir" w:date="2024-02-16T11:52:00Z">
              <w:r>
                <w:t>Transport alt 1</w:t>
              </w:r>
            </w:ins>
          </w:p>
        </w:tc>
        <w:tc>
          <w:tcPr>
            <w:tcW w:w="1644" w:type="dxa"/>
          </w:tcPr>
          <w:p w14:paraId="437BB50C" w14:textId="77777777" w:rsidR="000E7015" w:rsidRDefault="000E7015" w:rsidP="006E4988">
            <w:pPr>
              <w:pStyle w:val="ListParagraph"/>
              <w:ind w:left="0"/>
              <w:rPr>
                <w:ins w:id="146" w:author="Sina Furkan Ôzdemir" w:date="2024-02-16T11:52:00Z"/>
              </w:rPr>
            </w:pPr>
            <w:ins w:id="147" w:author="Sina Furkan Ôzdemir" w:date="2024-02-16T11:52:00Z">
              <w:r>
                <w:t>Transport alt 2</w:t>
              </w:r>
            </w:ins>
          </w:p>
        </w:tc>
        <w:tc>
          <w:tcPr>
            <w:tcW w:w="1644" w:type="dxa"/>
          </w:tcPr>
          <w:p w14:paraId="7BDD652C" w14:textId="77777777" w:rsidR="000E7015" w:rsidRDefault="000E7015" w:rsidP="006E4988">
            <w:pPr>
              <w:pStyle w:val="ListParagraph"/>
              <w:ind w:left="0"/>
              <w:rPr>
                <w:ins w:id="148" w:author="Sina Furkan Ôzdemir" w:date="2024-02-16T11:52:00Z"/>
              </w:rPr>
            </w:pPr>
            <w:ins w:id="149" w:author="Sina Furkan Ôzdemir" w:date="2024-02-16T11:52:00Z">
              <w:r>
                <w:t>Transport alt 3</w:t>
              </w:r>
            </w:ins>
          </w:p>
        </w:tc>
        <w:tc>
          <w:tcPr>
            <w:tcW w:w="1641" w:type="dxa"/>
          </w:tcPr>
          <w:p w14:paraId="777F5027" w14:textId="77777777" w:rsidR="000E7015" w:rsidRDefault="000E7015" w:rsidP="006E4988">
            <w:pPr>
              <w:pStyle w:val="ListParagraph"/>
              <w:ind w:left="0"/>
              <w:rPr>
                <w:ins w:id="150" w:author="Sina Furkan Ôzdemir" w:date="2024-02-16T11:52:00Z"/>
              </w:rPr>
            </w:pPr>
            <w:ins w:id="151" w:author="Sina Furkan Ôzdemir" w:date="2024-02-16T11:52:00Z">
              <w:r>
                <w:t>Transport alt 4</w:t>
              </w:r>
            </w:ins>
          </w:p>
        </w:tc>
      </w:tr>
      <w:tr w:rsidR="000E7015" w14:paraId="440F1319" w14:textId="77777777" w:rsidTr="006E4988">
        <w:trPr>
          <w:ins w:id="152" w:author="Sina Furkan Ôzdemir" w:date="2024-02-16T11:52:00Z"/>
        </w:trPr>
        <w:tc>
          <w:tcPr>
            <w:tcW w:w="1773" w:type="dxa"/>
          </w:tcPr>
          <w:p w14:paraId="3C31EB78" w14:textId="77777777" w:rsidR="000E7015" w:rsidRDefault="000E7015" w:rsidP="006E4988">
            <w:pPr>
              <w:pStyle w:val="ListParagraph"/>
              <w:ind w:left="0"/>
              <w:rPr>
                <w:ins w:id="153" w:author="Sina Furkan Ôzdemir" w:date="2024-02-16T11:52:00Z"/>
              </w:rPr>
            </w:pPr>
            <w:ins w:id="154" w:author="Sina Furkan Ôzdemir" w:date="2024-02-16T11:52:00Z">
              <w:r>
                <w:t>Å levere barna til skole/etter-skole aktiviteter</w:t>
              </w:r>
            </w:ins>
          </w:p>
        </w:tc>
        <w:tc>
          <w:tcPr>
            <w:tcW w:w="1640" w:type="dxa"/>
          </w:tcPr>
          <w:p w14:paraId="62232C44" w14:textId="77777777" w:rsidR="000E7015" w:rsidRDefault="000E7015" w:rsidP="006E4988">
            <w:pPr>
              <w:pStyle w:val="ListParagraph"/>
              <w:ind w:left="0"/>
              <w:rPr>
                <w:ins w:id="155" w:author="Sina Furkan Ôzdemir" w:date="2024-02-16T11:52:00Z"/>
              </w:rPr>
            </w:pPr>
            <w:commentRangeStart w:id="156"/>
            <w:ins w:id="157" w:author="Sina Furkan Ôzdemir" w:date="2024-02-16T11:52:00Z">
              <w:r>
                <w:t>(walking)</w:t>
              </w:r>
            </w:ins>
            <w:commentRangeEnd w:id="156"/>
            <w:r w:rsidR="0066446A">
              <w:rPr>
                <w:rStyle w:val="CommentReference"/>
              </w:rPr>
              <w:commentReference w:id="156"/>
            </w:r>
          </w:p>
        </w:tc>
        <w:tc>
          <w:tcPr>
            <w:tcW w:w="1644" w:type="dxa"/>
          </w:tcPr>
          <w:p w14:paraId="7A660617" w14:textId="77777777" w:rsidR="000E7015" w:rsidRDefault="000E7015" w:rsidP="006E4988">
            <w:pPr>
              <w:pStyle w:val="ListParagraph"/>
              <w:ind w:left="0"/>
              <w:rPr>
                <w:ins w:id="158" w:author="Sina Furkan Ôzdemir" w:date="2024-02-16T11:52:00Z"/>
              </w:rPr>
            </w:pPr>
            <w:commentRangeStart w:id="159"/>
            <w:ins w:id="160" w:author="Sina Furkan Ôzdemir" w:date="2024-02-16T11:52:00Z">
              <w:r>
                <w:t>( e/bicycle)</w:t>
              </w:r>
            </w:ins>
            <w:commentRangeEnd w:id="159"/>
            <w:r w:rsidR="0066446A">
              <w:rPr>
                <w:rStyle w:val="CommentReference"/>
              </w:rPr>
              <w:commentReference w:id="159"/>
            </w:r>
          </w:p>
        </w:tc>
        <w:tc>
          <w:tcPr>
            <w:tcW w:w="1644" w:type="dxa"/>
          </w:tcPr>
          <w:p w14:paraId="370494F2" w14:textId="77777777" w:rsidR="000E7015" w:rsidRDefault="000E7015" w:rsidP="006E4988">
            <w:pPr>
              <w:pStyle w:val="ListParagraph"/>
              <w:ind w:left="0"/>
              <w:rPr>
                <w:ins w:id="161" w:author="Sina Furkan Ôzdemir" w:date="2024-02-16T11:52:00Z"/>
              </w:rPr>
            </w:pPr>
            <w:commentRangeStart w:id="162"/>
            <w:ins w:id="163" w:author="Sina Furkan Ôzdemir" w:date="2024-02-16T11:52:00Z">
              <w:r>
                <w:t>Collective transport</w:t>
              </w:r>
            </w:ins>
            <w:commentRangeEnd w:id="162"/>
            <w:r w:rsidR="0066446A">
              <w:rPr>
                <w:rStyle w:val="CommentReference"/>
              </w:rPr>
              <w:commentReference w:id="162"/>
            </w:r>
          </w:p>
        </w:tc>
        <w:tc>
          <w:tcPr>
            <w:tcW w:w="1641" w:type="dxa"/>
          </w:tcPr>
          <w:p w14:paraId="45D2D3AB" w14:textId="77777777" w:rsidR="000E7015" w:rsidRDefault="000E7015" w:rsidP="006E4988">
            <w:pPr>
              <w:pStyle w:val="ListParagraph"/>
              <w:ind w:left="0"/>
              <w:rPr>
                <w:ins w:id="164" w:author="Sina Furkan Ôzdemir" w:date="2024-02-16T11:52:00Z"/>
              </w:rPr>
            </w:pPr>
            <w:commentRangeStart w:id="165"/>
            <w:ins w:id="166" w:author="Sina Furkan Ôzdemir" w:date="2024-02-16T11:52:00Z">
              <w:r>
                <w:t>Personal car</w:t>
              </w:r>
            </w:ins>
            <w:commentRangeEnd w:id="165"/>
            <w:r w:rsidR="0066446A">
              <w:rPr>
                <w:rStyle w:val="CommentReference"/>
              </w:rPr>
              <w:commentReference w:id="165"/>
            </w:r>
          </w:p>
        </w:tc>
      </w:tr>
      <w:tr w:rsidR="000E7015" w14:paraId="51E443B2" w14:textId="77777777" w:rsidTr="006E4988">
        <w:trPr>
          <w:ins w:id="167" w:author="Sina Furkan Ôzdemir" w:date="2024-02-16T11:52:00Z"/>
        </w:trPr>
        <w:tc>
          <w:tcPr>
            <w:tcW w:w="1773" w:type="dxa"/>
          </w:tcPr>
          <w:p w14:paraId="115C86F8" w14:textId="77777777" w:rsidR="000E7015" w:rsidRDefault="000E7015" w:rsidP="006E4988">
            <w:pPr>
              <w:pStyle w:val="ListParagraph"/>
              <w:ind w:left="0"/>
              <w:rPr>
                <w:ins w:id="168" w:author="Sina Furkan Ôzdemir" w:date="2024-02-16T11:52:00Z"/>
              </w:rPr>
            </w:pPr>
            <w:ins w:id="169" w:author="Sina Furkan Ôzdemir" w:date="2024-02-16T11:52:00Z">
              <w:r>
                <w:t>Til arbeid/skole</w:t>
              </w:r>
            </w:ins>
          </w:p>
        </w:tc>
        <w:tc>
          <w:tcPr>
            <w:tcW w:w="1640" w:type="dxa"/>
          </w:tcPr>
          <w:p w14:paraId="25B28640" w14:textId="77777777" w:rsidR="000E7015" w:rsidRDefault="000E7015" w:rsidP="006E4988">
            <w:pPr>
              <w:pStyle w:val="ListParagraph"/>
              <w:ind w:left="0"/>
              <w:rPr>
                <w:ins w:id="170" w:author="Sina Furkan Ôzdemir" w:date="2024-02-16T11:52:00Z"/>
              </w:rPr>
            </w:pPr>
            <w:ins w:id="171" w:author="Sina Furkan Ôzdemir" w:date="2024-02-16T11:52:00Z">
              <w:r>
                <w:t>(walking)</w:t>
              </w:r>
            </w:ins>
          </w:p>
        </w:tc>
        <w:tc>
          <w:tcPr>
            <w:tcW w:w="1644" w:type="dxa"/>
          </w:tcPr>
          <w:p w14:paraId="4CD51AE5" w14:textId="77777777" w:rsidR="000E7015" w:rsidRDefault="000E7015" w:rsidP="006E4988">
            <w:pPr>
              <w:pStyle w:val="ListParagraph"/>
              <w:ind w:left="0"/>
              <w:rPr>
                <w:ins w:id="172" w:author="Sina Furkan Ôzdemir" w:date="2024-02-16T11:52:00Z"/>
              </w:rPr>
            </w:pPr>
            <w:ins w:id="173" w:author="Sina Furkan Ôzdemir" w:date="2024-02-16T11:52:00Z">
              <w:r>
                <w:t>( e/bicycle)</w:t>
              </w:r>
            </w:ins>
          </w:p>
        </w:tc>
        <w:tc>
          <w:tcPr>
            <w:tcW w:w="1644" w:type="dxa"/>
          </w:tcPr>
          <w:p w14:paraId="26758E45" w14:textId="77777777" w:rsidR="000E7015" w:rsidRDefault="000E7015" w:rsidP="006E4988">
            <w:pPr>
              <w:pStyle w:val="ListParagraph"/>
              <w:ind w:left="0"/>
              <w:rPr>
                <w:ins w:id="174" w:author="Sina Furkan Ôzdemir" w:date="2024-02-16T11:52:00Z"/>
              </w:rPr>
            </w:pPr>
            <w:ins w:id="175" w:author="Sina Furkan Ôzdemir" w:date="2024-02-16T11:52:00Z">
              <w:r>
                <w:t>Collective transport</w:t>
              </w:r>
            </w:ins>
          </w:p>
        </w:tc>
        <w:tc>
          <w:tcPr>
            <w:tcW w:w="1641" w:type="dxa"/>
          </w:tcPr>
          <w:p w14:paraId="06DFC70F" w14:textId="77777777" w:rsidR="000E7015" w:rsidRDefault="000E7015" w:rsidP="006E4988">
            <w:pPr>
              <w:pStyle w:val="ListParagraph"/>
              <w:ind w:left="0"/>
              <w:rPr>
                <w:ins w:id="176" w:author="Sina Furkan Ôzdemir" w:date="2024-02-16T11:52:00Z"/>
              </w:rPr>
            </w:pPr>
            <w:ins w:id="177" w:author="Sina Furkan Ôzdemir" w:date="2024-02-16T11:52:00Z">
              <w:r>
                <w:t>Personal car</w:t>
              </w:r>
            </w:ins>
          </w:p>
        </w:tc>
      </w:tr>
      <w:tr w:rsidR="000E7015" w14:paraId="2ACC7049" w14:textId="77777777" w:rsidTr="006E4988">
        <w:trPr>
          <w:ins w:id="178" w:author="Sina Furkan Ôzdemir" w:date="2024-02-16T11:52:00Z"/>
        </w:trPr>
        <w:tc>
          <w:tcPr>
            <w:tcW w:w="1773" w:type="dxa"/>
          </w:tcPr>
          <w:p w14:paraId="3D05D4D0" w14:textId="77777777" w:rsidR="000E7015" w:rsidRDefault="000E7015" w:rsidP="006E4988">
            <w:pPr>
              <w:pStyle w:val="ListParagraph"/>
              <w:ind w:left="0"/>
              <w:rPr>
                <w:ins w:id="179" w:author="Sina Furkan Ôzdemir" w:date="2024-02-16T11:52:00Z"/>
              </w:rPr>
            </w:pPr>
            <w:ins w:id="180" w:author="Sina Furkan Ôzdemir" w:date="2024-02-16T11:52:00Z">
              <w:r>
                <w:lastRenderedPageBreak/>
                <w:t>Til handelsbutikker</w:t>
              </w:r>
            </w:ins>
          </w:p>
        </w:tc>
        <w:tc>
          <w:tcPr>
            <w:tcW w:w="1640" w:type="dxa"/>
          </w:tcPr>
          <w:p w14:paraId="23C1FE8A" w14:textId="77777777" w:rsidR="000E7015" w:rsidRDefault="000E7015" w:rsidP="006E4988">
            <w:pPr>
              <w:pStyle w:val="ListParagraph"/>
              <w:ind w:left="0"/>
              <w:rPr>
                <w:ins w:id="181" w:author="Sina Furkan Ôzdemir" w:date="2024-02-16T11:52:00Z"/>
              </w:rPr>
            </w:pPr>
            <w:ins w:id="182" w:author="Sina Furkan Ôzdemir" w:date="2024-02-16T11:52:00Z">
              <w:r>
                <w:t>(walking)</w:t>
              </w:r>
            </w:ins>
          </w:p>
        </w:tc>
        <w:tc>
          <w:tcPr>
            <w:tcW w:w="1644" w:type="dxa"/>
          </w:tcPr>
          <w:p w14:paraId="644EB8D7" w14:textId="77777777" w:rsidR="000E7015" w:rsidRDefault="000E7015" w:rsidP="006E4988">
            <w:pPr>
              <w:pStyle w:val="ListParagraph"/>
              <w:ind w:left="0"/>
              <w:rPr>
                <w:ins w:id="183" w:author="Sina Furkan Ôzdemir" w:date="2024-02-16T11:52:00Z"/>
              </w:rPr>
            </w:pPr>
            <w:ins w:id="184" w:author="Sina Furkan Ôzdemir" w:date="2024-02-16T11:52:00Z">
              <w:r>
                <w:t>( e/bicycle)</w:t>
              </w:r>
            </w:ins>
          </w:p>
        </w:tc>
        <w:tc>
          <w:tcPr>
            <w:tcW w:w="1644" w:type="dxa"/>
          </w:tcPr>
          <w:p w14:paraId="3B15FF99" w14:textId="77777777" w:rsidR="000E7015" w:rsidRDefault="000E7015" w:rsidP="006E4988">
            <w:pPr>
              <w:pStyle w:val="ListParagraph"/>
              <w:ind w:left="0"/>
              <w:rPr>
                <w:ins w:id="185" w:author="Sina Furkan Ôzdemir" w:date="2024-02-16T11:52:00Z"/>
              </w:rPr>
            </w:pPr>
            <w:ins w:id="186" w:author="Sina Furkan Ôzdemir" w:date="2024-02-16T11:52:00Z">
              <w:r>
                <w:t>Collective transport</w:t>
              </w:r>
            </w:ins>
          </w:p>
        </w:tc>
        <w:tc>
          <w:tcPr>
            <w:tcW w:w="1641" w:type="dxa"/>
          </w:tcPr>
          <w:p w14:paraId="55FB7536" w14:textId="77777777" w:rsidR="000E7015" w:rsidRDefault="000E7015" w:rsidP="006E4988">
            <w:pPr>
              <w:pStyle w:val="ListParagraph"/>
              <w:ind w:left="0"/>
              <w:rPr>
                <w:ins w:id="187" w:author="Sina Furkan Ôzdemir" w:date="2024-02-16T11:52:00Z"/>
              </w:rPr>
            </w:pPr>
            <w:ins w:id="188" w:author="Sina Furkan Ôzdemir" w:date="2024-02-16T11:52:00Z">
              <w:r>
                <w:t>Personal car</w:t>
              </w:r>
            </w:ins>
          </w:p>
        </w:tc>
      </w:tr>
      <w:tr w:rsidR="000E7015" w14:paraId="38388131" w14:textId="77777777" w:rsidTr="006E4988">
        <w:trPr>
          <w:ins w:id="189" w:author="Sina Furkan Ôzdemir" w:date="2024-02-16T11:52:00Z"/>
        </w:trPr>
        <w:tc>
          <w:tcPr>
            <w:tcW w:w="1773" w:type="dxa"/>
          </w:tcPr>
          <w:p w14:paraId="7FFC67EC" w14:textId="77777777" w:rsidR="000E7015" w:rsidRDefault="000E7015" w:rsidP="006E4988">
            <w:pPr>
              <w:pStyle w:val="ListParagraph"/>
              <w:ind w:left="0"/>
              <w:rPr>
                <w:ins w:id="190" w:author="Sina Furkan Ôzdemir" w:date="2024-02-16T11:52:00Z"/>
              </w:rPr>
            </w:pPr>
            <w:ins w:id="191" w:author="Sina Furkan Ôzdemir" w:date="2024-02-16T11:52:00Z">
              <w:r>
                <w:t>Til sosiale aktiviteter</w:t>
              </w:r>
            </w:ins>
          </w:p>
        </w:tc>
        <w:tc>
          <w:tcPr>
            <w:tcW w:w="1640" w:type="dxa"/>
          </w:tcPr>
          <w:p w14:paraId="112BCCE9" w14:textId="77777777" w:rsidR="000E7015" w:rsidRDefault="000E7015" w:rsidP="006E4988">
            <w:pPr>
              <w:pStyle w:val="ListParagraph"/>
              <w:ind w:left="0"/>
              <w:rPr>
                <w:ins w:id="192" w:author="Sina Furkan Ôzdemir" w:date="2024-02-16T11:52:00Z"/>
              </w:rPr>
            </w:pPr>
            <w:ins w:id="193" w:author="Sina Furkan Ôzdemir" w:date="2024-02-16T11:52:00Z">
              <w:r>
                <w:t>(walking)</w:t>
              </w:r>
            </w:ins>
          </w:p>
        </w:tc>
        <w:tc>
          <w:tcPr>
            <w:tcW w:w="1644" w:type="dxa"/>
          </w:tcPr>
          <w:p w14:paraId="5860CA01" w14:textId="77777777" w:rsidR="000E7015" w:rsidRDefault="000E7015" w:rsidP="006E4988">
            <w:pPr>
              <w:pStyle w:val="ListParagraph"/>
              <w:ind w:left="0"/>
              <w:rPr>
                <w:ins w:id="194" w:author="Sina Furkan Ôzdemir" w:date="2024-02-16T11:52:00Z"/>
              </w:rPr>
            </w:pPr>
            <w:ins w:id="195" w:author="Sina Furkan Ôzdemir" w:date="2024-02-16T11:52:00Z">
              <w:r>
                <w:t>( e/bicycle)</w:t>
              </w:r>
            </w:ins>
          </w:p>
        </w:tc>
        <w:tc>
          <w:tcPr>
            <w:tcW w:w="1644" w:type="dxa"/>
          </w:tcPr>
          <w:p w14:paraId="14326D85" w14:textId="77777777" w:rsidR="000E7015" w:rsidRDefault="000E7015" w:rsidP="006E4988">
            <w:pPr>
              <w:pStyle w:val="ListParagraph"/>
              <w:ind w:left="0"/>
              <w:rPr>
                <w:ins w:id="196" w:author="Sina Furkan Ôzdemir" w:date="2024-02-16T11:52:00Z"/>
              </w:rPr>
            </w:pPr>
            <w:ins w:id="197" w:author="Sina Furkan Ôzdemir" w:date="2024-02-16T11:52:00Z">
              <w:r>
                <w:t>Collective transport</w:t>
              </w:r>
            </w:ins>
          </w:p>
        </w:tc>
        <w:tc>
          <w:tcPr>
            <w:tcW w:w="1641" w:type="dxa"/>
          </w:tcPr>
          <w:p w14:paraId="6DA04308" w14:textId="77777777" w:rsidR="000E7015" w:rsidRDefault="000E7015" w:rsidP="006E4988">
            <w:pPr>
              <w:pStyle w:val="ListParagraph"/>
              <w:ind w:left="0"/>
              <w:rPr>
                <w:ins w:id="198" w:author="Sina Furkan Ôzdemir" w:date="2024-02-16T11:52:00Z"/>
              </w:rPr>
            </w:pPr>
            <w:ins w:id="199" w:author="Sina Furkan Ôzdemir" w:date="2024-02-16T11:52:00Z">
              <w:r>
                <w:t>Personal car</w:t>
              </w:r>
            </w:ins>
          </w:p>
        </w:tc>
      </w:tr>
    </w:tbl>
    <w:p w14:paraId="22E79A02" w14:textId="77777777" w:rsidR="000E7015" w:rsidRDefault="000E7015">
      <w:pPr>
        <w:rPr>
          <w:ins w:id="200" w:author="Sina Furkan Ôzdemir" w:date="2024-02-16T11:18:00Z"/>
        </w:rPr>
        <w:pPrChange w:id="201" w:author="Sina Furkan Ôzdemir" w:date="2024-02-16T11:5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1AB638EE" w14:textId="384812A7" w:rsidR="0014481F" w:rsidRDefault="0014481F" w:rsidP="0014481F">
      <w:pPr>
        <w:pStyle w:val="ListParagraph"/>
        <w:numPr>
          <w:ilvl w:val="0"/>
          <w:numId w:val="1"/>
        </w:numPr>
        <w:rPr>
          <w:ins w:id="202" w:author="Sina Furkan Ôzdemir" w:date="2024-02-16T11:19:00Z"/>
        </w:rPr>
      </w:pPr>
      <w:commentRangeStart w:id="203"/>
      <w:ins w:id="204" w:author="Sina Furkan Ôzdemir" w:date="2024-02-16T11:18:00Z">
        <w:r>
          <w:t>Hv</w:t>
        </w:r>
      </w:ins>
      <w:ins w:id="205" w:author="Sina Furkan Ôzdemir" w:date="2024-02-16T11:19:00Z">
        <w:r>
          <w:t>a er maksimal pendel tid du er villig å bruke for følgende aktiviteter?</w:t>
        </w:r>
      </w:ins>
      <w:commentRangeEnd w:id="203"/>
      <w:r w:rsidR="000625BF">
        <w:rPr>
          <w:rStyle w:val="CommentReference"/>
        </w:rPr>
        <w:commentReference w:id="203"/>
      </w:r>
    </w:p>
    <w:p w14:paraId="1C6F9AEA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06" w:author="Sina Furkan Ôzdemir" w:date="2024-02-16T11:19:00Z"/>
        </w:rPr>
      </w:pPr>
      <w:ins w:id="207" w:author="Sina Furkan Ôzdemir" w:date="2024-02-16T11:19:00Z">
        <w:r>
          <w:t>Å levere barna til skole</w:t>
        </w:r>
      </w:ins>
    </w:p>
    <w:p w14:paraId="0096B178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08" w:author="Sina Furkan Ôzdemir" w:date="2024-02-16T11:19:00Z"/>
        </w:rPr>
      </w:pPr>
      <w:ins w:id="209" w:author="Sina Furkan Ôzdemir" w:date="2024-02-16T11:19:00Z">
        <w:r>
          <w:t>Å levere barna til etter-skole aktiviteter (sports, musikk kurs etc.)</w:t>
        </w:r>
      </w:ins>
    </w:p>
    <w:p w14:paraId="3022ED63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10" w:author="Sina Furkan Ôzdemir" w:date="2024-02-16T11:19:00Z"/>
        </w:rPr>
      </w:pPr>
      <w:ins w:id="211" w:author="Sina Furkan Ôzdemir" w:date="2024-02-16T11:19:00Z">
        <w:r>
          <w:t>Til arbeidsted/skole</w:t>
        </w:r>
      </w:ins>
    </w:p>
    <w:p w14:paraId="46F9A98F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12" w:author="Sina Furkan Ôzdemir" w:date="2024-02-16T11:19:00Z"/>
        </w:rPr>
      </w:pPr>
      <w:ins w:id="213" w:author="Sina Furkan Ôzdemir" w:date="2024-02-16T11:19:00Z">
        <w:r>
          <w:t>Til handelsbutikker</w:t>
        </w:r>
      </w:ins>
    </w:p>
    <w:p w14:paraId="72EAB9EF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14" w:author="Sina Furkan Ôzdemir" w:date="2024-02-16T11:48:00Z"/>
        </w:rPr>
      </w:pPr>
      <w:ins w:id="215" w:author="Sina Furkan Ôzdemir" w:date="2024-02-16T11:19:00Z">
        <w:r>
          <w:t>Til sosiale aktiviteter [trening senteret, å møte med venner, restauranter etc.]</w:t>
        </w:r>
      </w:ins>
    </w:p>
    <w:p w14:paraId="051CF1BA" w14:textId="77777777" w:rsidR="000E7015" w:rsidRDefault="000E7015">
      <w:pPr>
        <w:rPr>
          <w:ins w:id="216" w:author="Sina Furkan Ôzdemir" w:date="2024-02-16T11:20:00Z"/>
        </w:rPr>
        <w:pPrChange w:id="217" w:author="Sina Furkan Ôzdemir" w:date="2024-02-16T11:4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298F72FB" w14:textId="77777777" w:rsidR="000E7015" w:rsidRDefault="000E7015" w:rsidP="0014481F">
      <w:pPr>
        <w:pStyle w:val="ListParagraph"/>
      </w:pPr>
    </w:p>
    <w:p w14:paraId="4185DDEC" w14:textId="2936AC19" w:rsidR="00D65B08" w:rsidDel="008F5893" w:rsidRDefault="00D65B08" w:rsidP="00D65B08">
      <w:pPr>
        <w:pStyle w:val="ListParagraph"/>
        <w:numPr>
          <w:ilvl w:val="0"/>
          <w:numId w:val="1"/>
        </w:numPr>
        <w:rPr>
          <w:moveFrom w:id="218" w:author="Sina Furkan Ôzdemir" w:date="2024-02-16T11:02:00Z"/>
        </w:rPr>
      </w:pPr>
      <w:moveFromRangeStart w:id="219" w:author="Sina Furkan Ôzdemir" w:date="2024-02-16T11:02:00Z" w:name="move158973732"/>
      <w:moveFrom w:id="220" w:author="Sina Furkan Ôzdemir" w:date="2024-02-16T11:02:00Z">
        <w:r w:rsidDel="008F5893">
          <w:t xml:space="preserve">Er din </w:t>
        </w:r>
        <w:r w:rsidR="00EA38AA" w:rsidDel="008F5893">
          <w:t xml:space="preserve">arbeidsplass/studieplass [pipe fra: S3] </w:t>
        </w:r>
        <w:r w:rsidDel="008F5893">
          <w:t>inne Karmøy kommune?</w:t>
        </w:r>
      </w:moveFrom>
    </w:p>
    <w:p w14:paraId="3D8D6146" w14:textId="720CC649" w:rsidR="00D65B08" w:rsidDel="008F5893" w:rsidRDefault="00D65B08" w:rsidP="00D65B08">
      <w:pPr>
        <w:pStyle w:val="ListParagraph"/>
        <w:numPr>
          <w:ilvl w:val="1"/>
          <w:numId w:val="1"/>
        </w:numPr>
        <w:rPr>
          <w:moveFrom w:id="221" w:author="Sina Furkan Ôzdemir" w:date="2024-02-16T11:02:00Z"/>
        </w:rPr>
      </w:pPr>
      <w:moveFrom w:id="222" w:author="Sina Furkan Ôzdemir" w:date="2024-02-16T11:02:00Z">
        <w:r w:rsidDel="008F5893">
          <w:t>Ja, det ligger inne Karmøy kommune</w:t>
        </w:r>
      </w:moveFrom>
    </w:p>
    <w:p w14:paraId="53ADE81F" w14:textId="32CD46AF" w:rsidR="00D65B08" w:rsidDel="008F5893" w:rsidRDefault="00D65B08" w:rsidP="00D65B08">
      <w:pPr>
        <w:pStyle w:val="ListParagraph"/>
        <w:numPr>
          <w:ilvl w:val="1"/>
          <w:numId w:val="1"/>
        </w:numPr>
        <w:rPr>
          <w:moveFrom w:id="223" w:author="Sina Furkan Ôzdemir" w:date="2024-02-16T11:02:00Z"/>
        </w:rPr>
      </w:pPr>
      <w:moveFrom w:id="224" w:author="Sina Furkan Ôzdemir" w:date="2024-02-16T11:02:00Z">
        <w:r w:rsidDel="008F5893">
          <w:t>Nei, det ligget uten Karmøy kommune</w:t>
        </w:r>
      </w:moveFrom>
    </w:p>
    <w:p w14:paraId="5737A9E9" w14:textId="081D6372" w:rsidR="00D65B08" w:rsidDel="008F5893" w:rsidRDefault="00D65B08" w:rsidP="00D65B08">
      <w:pPr>
        <w:rPr>
          <w:moveFrom w:id="225" w:author="Sina Furkan Ôzdemir" w:date="2024-02-16T11:02:00Z"/>
        </w:rPr>
      </w:pPr>
    </w:p>
    <w:moveFromRangeEnd w:id="219"/>
    <w:p w14:paraId="755A7DBB" w14:textId="6DB380A9" w:rsidR="00EA38AA" w:rsidRDefault="00EA38AA" w:rsidP="00EA38AA">
      <w:pPr>
        <w:pStyle w:val="Heading1"/>
      </w:pPr>
      <w:r>
        <w:t>Boligforhold:</w:t>
      </w:r>
    </w:p>
    <w:p w14:paraId="4C19FC99" w14:textId="77777777" w:rsidR="00EA38AA" w:rsidRDefault="00EA38AA" w:rsidP="00EA38AA"/>
    <w:p w14:paraId="0C9FCB95" w14:textId="663A8104" w:rsidR="00DD18C8" w:rsidRDefault="00DD18C8" w:rsidP="00DD18C8">
      <w:pPr>
        <w:pStyle w:val="Heading2"/>
      </w:pPr>
      <w:r>
        <w:t>Dagens forhold</w:t>
      </w:r>
    </w:p>
    <w:p w14:paraId="3D12E5A3" w14:textId="794323AB" w:rsidR="00EA38AA" w:rsidRDefault="00EA38AA" w:rsidP="00EA38AA">
      <w:pPr>
        <w:pStyle w:val="ListParagraph"/>
        <w:numPr>
          <w:ilvl w:val="0"/>
          <w:numId w:val="1"/>
        </w:numPr>
      </w:pPr>
      <w:r w:rsidRPr="00EA38AA">
        <w:t>Hvilken type bolig er du bosatt i nå?</w:t>
      </w:r>
    </w:p>
    <w:p w14:paraId="37F46793" w14:textId="77777777" w:rsidR="00EA38AA" w:rsidRDefault="00EA38AA" w:rsidP="00EA38AA">
      <w:pPr>
        <w:pStyle w:val="ListParagraph"/>
        <w:numPr>
          <w:ilvl w:val="1"/>
          <w:numId w:val="1"/>
        </w:numPr>
      </w:pPr>
      <w:r>
        <w:t>Enebolig</w:t>
      </w:r>
    </w:p>
    <w:p w14:paraId="1B143312" w14:textId="40902E5D" w:rsidR="00EA38AA" w:rsidRDefault="00EA38AA" w:rsidP="00F21ABD">
      <w:pPr>
        <w:pStyle w:val="ListParagraph"/>
        <w:numPr>
          <w:ilvl w:val="1"/>
          <w:numId w:val="1"/>
        </w:numPr>
      </w:pPr>
      <w:commentRangeStart w:id="226"/>
      <w:r>
        <w:t>Kjedet enebolig</w:t>
      </w:r>
    </w:p>
    <w:p w14:paraId="716C4E36" w14:textId="6EEDC466" w:rsidR="00EA38AA" w:rsidRDefault="00EA38AA" w:rsidP="00135D2F">
      <w:pPr>
        <w:pStyle w:val="ListParagraph"/>
        <w:numPr>
          <w:ilvl w:val="1"/>
          <w:numId w:val="1"/>
        </w:numPr>
      </w:pPr>
      <w:r>
        <w:t>Rekkehus</w:t>
      </w:r>
      <w:commentRangeEnd w:id="226"/>
      <w:r w:rsidR="0031048D">
        <w:rPr>
          <w:rStyle w:val="CommentReference"/>
        </w:rPr>
        <w:commentReference w:id="226"/>
      </w:r>
    </w:p>
    <w:p w14:paraId="453B8CF0" w14:textId="74A0D9AF" w:rsidR="00EA38AA" w:rsidRDefault="00EA38AA" w:rsidP="00475BF7">
      <w:pPr>
        <w:pStyle w:val="ListParagraph"/>
        <w:numPr>
          <w:ilvl w:val="1"/>
          <w:numId w:val="1"/>
        </w:numPr>
      </w:pPr>
      <w:commentRangeStart w:id="227"/>
      <w:r>
        <w:t>2-manns bolig</w:t>
      </w:r>
    </w:p>
    <w:p w14:paraId="00C758E6" w14:textId="42A3CBCF" w:rsidR="00EA38AA" w:rsidRDefault="00EA38AA" w:rsidP="002F295E">
      <w:pPr>
        <w:pStyle w:val="ListParagraph"/>
        <w:numPr>
          <w:ilvl w:val="1"/>
          <w:numId w:val="1"/>
        </w:numPr>
      </w:pPr>
      <w:r>
        <w:t>4 mannsbolig</w:t>
      </w:r>
      <w:commentRangeEnd w:id="227"/>
      <w:r w:rsidR="0031048D">
        <w:rPr>
          <w:rStyle w:val="CommentReference"/>
        </w:rPr>
        <w:commentReference w:id="227"/>
      </w:r>
    </w:p>
    <w:p w14:paraId="6E450219" w14:textId="7D611845" w:rsidR="00EA38AA" w:rsidRDefault="00EA38AA" w:rsidP="00BE640C">
      <w:pPr>
        <w:pStyle w:val="ListParagraph"/>
        <w:numPr>
          <w:ilvl w:val="1"/>
          <w:numId w:val="1"/>
        </w:numPr>
      </w:pPr>
      <w:commentRangeStart w:id="228"/>
      <w:r>
        <w:t>Leilighet i småhus med flere enn 4 boenheter</w:t>
      </w:r>
    </w:p>
    <w:p w14:paraId="71ED6EBA" w14:textId="26623B8C" w:rsidR="00EA38AA" w:rsidRDefault="00EA38AA" w:rsidP="00E67A19">
      <w:pPr>
        <w:pStyle w:val="ListParagraph"/>
        <w:numPr>
          <w:ilvl w:val="1"/>
          <w:numId w:val="1"/>
        </w:numPr>
      </w:pPr>
      <w:r>
        <w:t>Terrasseleilighet</w:t>
      </w:r>
    </w:p>
    <w:p w14:paraId="5A34B94C" w14:textId="714D9256" w:rsidR="00EA38AA" w:rsidRDefault="00EA38AA" w:rsidP="00211A3D">
      <w:pPr>
        <w:pStyle w:val="ListParagraph"/>
        <w:numPr>
          <w:ilvl w:val="1"/>
          <w:numId w:val="1"/>
        </w:numPr>
      </w:pPr>
      <w:r>
        <w:t>Blokkleilighet/byleilighet</w:t>
      </w:r>
      <w:commentRangeEnd w:id="228"/>
      <w:r w:rsidR="00D50FF3">
        <w:rPr>
          <w:rStyle w:val="CommentReference"/>
        </w:rPr>
        <w:commentReference w:id="228"/>
      </w:r>
    </w:p>
    <w:p w14:paraId="564FF0C8" w14:textId="21A915C8" w:rsidR="00EA38AA" w:rsidRDefault="00EA38AA" w:rsidP="00D1448D">
      <w:pPr>
        <w:pStyle w:val="ListParagraph"/>
        <w:numPr>
          <w:ilvl w:val="1"/>
          <w:numId w:val="1"/>
        </w:numPr>
      </w:pPr>
      <w:r>
        <w:t>Sokkel leilighet i enebolig</w:t>
      </w:r>
    </w:p>
    <w:p w14:paraId="6FC04BE4" w14:textId="53D4FD79" w:rsidR="00EA38AA" w:rsidRDefault="00EA38AA" w:rsidP="00EA38AA">
      <w:pPr>
        <w:pStyle w:val="ListParagraph"/>
        <w:numPr>
          <w:ilvl w:val="1"/>
          <w:numId w:val="1"/>
        </w:numPr>
      </w:pPr>
      <w:r>
        <w:t>Hybel</w:t>
      </w:r>
    </w:p>
    <w:p w14:paraId="76ECCE87" w14:textId="65425A88" w:rsidR="00DD18C8" w:rsidRDefault="00DD18C8" w:rsidP="00DD18C8">
      <w:pPr>
        <w:pStyle w:val="ListParagraph"/>
        <w:ind w:left="1440"/>
      </w:pPr>
    </w:p>
    <w:p w14:paraId="180D0CCB" w14:textId="5D456FC6" w:rsidR="00DD18C8" w:rsidRDefault="00DD18C8" w:rsidP="00DD18C8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hva er din eierform for den nåværende boligen?</w:t>
      </w:r>
    </w:p>
    <w:p w14:paraId="1D219D94" w14:textId="153576A8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Selveier</w:t>
      </w:r>
    </w:p>
    <w:p w14:paraId="4211BDB0" w14:textId="6A915C45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Leier</w:t>
      </w:r>
    </w:p>
    <w:p w14:paraId="082A7B08" w14:textId="6BB9175B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Borettslag</w:t>
      </w:r>
    </w:p>
    <w:p w14:paraId="4997D56E" w14:textId="0DE2FB97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Annet</w:t>
      </w:r>
    </w:p>
    <w:p w14:paraId="53B5ECE6" w14:textId="53A7B39B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stor er din nåværende bolig i kvm?</w:t>
      </w:r>
    </w:p>
    <w:p w14:paraId="2EDE9C94" w14:textId="5D17F10D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[åpent spørsmål]</w:t>
      </w:r>
    </w:p>
    <w:p w14:paraId="3A26E593" w14:textId="249147CE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mange soverom har du i din nåværende bolig?</w:t>
      </w:r>
    </w:p>
    <w:p w14:paraId="67449BFC" w14:textId="4E20FA2C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1</w:t>
      </w:r>
    </w:p>
    <w:p w14:paraId="0BAC597D" w14:textId="6DF1D6D7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2</w:t>
      </w:r>
    </w:p>
    <w:p w14:paraId="37399785" w14:textId="37768A48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3</w:t>
      </w:r>
    </w:p>
    <w:p w14:paraId="77F5DB94" w14:textId="2DF5A810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4</w:t>
      </w:r>
    </w:p>
    <w:p w14:paraId="7E939C18" w14:textId="7FD843DE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commentRangeStart w:id="229"/>
      <w:r>
        <w:rPr>
          <w:rStyle w:val="rynqvb"/>
        </w:rPr>
        <w:t>5</w:t>
      </w:r>
      <w:commentRangeEnd w:id="229"/>
      <w:r w:rsidR="00D50FF3">
        <w:rPr>
          <w:rStyle w:val="CommentReference"/>
        </w:rPr>
        <w:commentReference w:id="229"/>
      </w:r>
    </w:p>
    <w:p w14:paraId="61C1FBA5" w14:textId="0519CE9B" w:rsidR="000E44D0" w:rsidRDefault="000E44D0" w:rsidP="000E44D0">
      <w:pPr>
        <w:pStyle w:val="ListParagraph"/>
        <w:numPr>
          <w:ilvl w:val="0"/>
          <w:numId w:val="1"/>
        </w:numPr>
      </w:pPr>
      <w:r>
        <w:t>[Hvis respondenter velger Selveier eller borettslag i S</w:t>
      </w:r>
      <w:r w:rsidR="00612743">
        <w:t>.</w:t>
      </w:r>
      <w:r>
        <w:t>8]</w:t>
      </w:r>
    </w:p>
    <w:p w14:paraId="1FD1E8D1" w14:textId="5E4DF104" w:rsidR="000E44D0" w:rsidRDefault="00612743" w:rsidP="000E44D0">
      <w:pPr>
        <w:ind w:left="360"/>
      </w:pPr>
      <w:r>
        <w:t>H</w:t>
      </w:r>
      <w:r w:rsidRPr="00612743">
        <w:t>vor mye tror du salgsverdien av din nåværende bolig er</w:t>
      </w:r>
      <w:r w:rsidR="000E44D0">
        <w:t>?</w:t>
      </w:r>
    </w:p>
    <w:p w14:paraId="7C1C573D" w14:textId="639CE6B9" w:rsidR="000E44D0" w:rsidRDefault="000E44D0" w:rsidP="000E44D0">
      <w:pPr>
        <w:ind w:left="360"/>
      </w:pPr>
      <w:r>
        <w:lastRenderedPageBreak/>
        <w:t>[</w:t>
      </w:r>
      <w:r w:rsidR="00612743">
        <w:t>åpent spørsmål</w:t>
      </w:r>
      <w:r>
        <w:t>] i tusen/mill</w:t>
      </w:r>
      <w:r w:rsidR="00612743">
        <w:t>i</w:t>
      </w:r>
      <w:r>
        <w:t xml:space="preserve">on </w:t>
      </w:r>
      <w:r w:rsidR="00612743">
        <w:t>kroner</w:t>
      </w:r>
      <w:r>
        <w:t xml:space="preserve">? </w:t>
      </w:r>
    </w:p>
    <w:p w14:paraId="79DA3F1D" w14:textId="77777777" w:rsidR="00612743" w:rsidRDefault="00612743" w:rsidP="000E44D0">
      <w:pPr>
        <w:ind w:left="360"/>
      </w:pPr>
    </w:p>
    <w:p w14:paraId="50987C83" w14:textId="74D0AD00" w:rsidR="00612743" w:rsidRDefault="00612743" w:rsidP="00612743">
      <w:pPr>
        <w:pStyle w:val="Heading2"/>
      </w:pPr>
      <w:r>
        <w:t>Nestebolig:</w:t>
      </w:r>
    </w:p>
    <w:p w14:paraId="570EA22C" w14:textId="77777777" w:rsidR="00612743" w:rsidRDefault="00612743" w:rsidP="00612743"/>
    <w:p w14:paraId="1DACA599" w14:textId="11CA50A6" w:rsidR="008D2ED4" w:rsidRDefault="008D2ED4" w:rsidP="008D2ED4">
      <w:pPr>
        <w:pStyle w:val="ListParagraph"/>
        <w:numPr>
          <w:ilvl w:val="0"/>
          <w:numId w:val="1"/>
        </w:numPr>
      </w:pPr>
      <w:commentRangeStart w:id="230"/>
      <w:r w:rsidRPr="008D2ED4">
        <w:t xml:space="preserve">Har du planer om </w:t>
      </w:r>
      <w:commentRangeEnd w:id="230"/>
      <w:r w:rsidR="00294506">
        <w:rPr>
          <w:rStyle w:val="CommentReference"/>
        </w:rPr>
        <w:commentReference w:id="230"/>
      </w:r>
      <w:r w:rsidRPr="008D2ED4">
        <w:t xml:space="preserve">å flytte fra din nåværende bolig </w:t>
      </w:r>
      <w:r w:rsidRPr="00294506">
        <w:rPr>
          <w:strike/>
          <w:rPrChange w:id="231" w:author="Oddrun Lund" w:date="2024-04-18T09:56:00Z">
            <w:rPr/>
          </w:rPrChange>
        </w:rPr>
        <w:t xml:space="preserve">i </w:t>
      </w:r>
      <w:commentRangeStart w:id="232"/>
      <w:r w:rsidRPr="00294506">
        <w:rPr>
          <w:strike/>
          <w:rPrChange w:id="233" w:author="Oddrun Lund" w:date="2024-04-18T09:56:00Z">
            <w:rPr/>
          </w:rPrChange>
        </w:rPr>
        <w:t>løpet av 1-5 år, når vil du eventuelt flytte</w:t>
      </w:r>
      <w:commentRangeEnd w:id="232"/>
      <w:r w:rsidR="00F03948" w:rsidRPr="00294506">
        <w:rPr>
          <w:rStyle w:val="CommentReference"/>
          <w:strike/>
          <w:rPrChange w:id="234" w:author="Oddrun Lund" w:date="2024-04-18T09:56:00Z">
            <w:rPr>
              <w:rStyle w:val="CommentReference"/>
            </w:rPr>
          </w:rPrChange>
        </w:rPr>
        <w:commentReference w:id="232"/>
      </w:r>
      <w:r w:rsidRPr="008D2ED4">
        <w:t>?</w:t>
      </w:r>
    </w:p>
    <w:p w14:paraId="151EF7AD" w14:textId="73147E6D" w:rsidR="008D2ED4" w:rsidRDefault="008D2ED4" w:rsidP="00C03F50">
      <w:pPr>
        <w:pStyle w:val="ListParagraph"/>
        <w:numPr>
          <w:ilvl w:val="1"/>
          <w:numId w:val="1"/>
        </w:numPr>
      </w:pPr>
      <w:r>
        <w:t>Ja, i løpet av 1 år/12 måneder</w:t>
      </w:r>
    </w:p>
    <w:p w14:paraId="70CE16D4" w14:textId="3A00404C" w:rsidR="008D2ED4" w:rsidRDefault="008D2ED4" w:rsidP="00BC5012">
      <w:pPr>
        <w:pStyle w:val="ListParagraph"/>
        <w:numPr>
          <w:ilvl w:val="1"/>
          <w:numId w:val="1"/>
        </w:numPr>
      </w:pPr>
      <w:r>
        <w:t>Ja, i løpet av 1-3 år</w:t>
      </w:r>
    </w:p>
    <w:p w14:paraId="3E2BD521" w14:textId="070AB8C1" w:rsidR="008D2ED4" w:rsidRDefault="008D2ED4" w:rsidP="00747B70">
      <w:pPr>
        <w:pStyle w:val="ListParagraph"/>
        <w:numPr>
          <w:ilvl w:val="1"/>
          <w:numId w:val="1"/>
        </w:numPr>
      </w:pPr>
      <w:r>
        <w:t>Ja, i løpet av 3-5 år</w:t>
      </w:r>
    </w:p>
    <w:p w14:paraId="29D2D0D2" w14:textId="6CD93A34" w:rsidR="008D2ED4" w:rsidRDefault="008D2ED4" w:rsidP="00227CE3">
      <w:pPr>
        <w:pStyle w:val="ListParagraph"/>
        <w:numPr>
          <w:ilvl w:val="1"/>
          <w:numId w:val="1"/>
        </w:numPr>
      </w:pPr>
      <w:commentRangeStart w:id="235"/>
      <w:r>
        <w:t>Nei, vil sannsynligvis ikke flytte i løpet av 5 år</w:t>
      </w:r>
      <w:commentRangeEnd w:id="235"/>
      <w:r w:rsidR="00294506">
        <w:rPr>
          <w:rStyle w:val="CommentReference"/>
        </w:rPr>
        <w:commentReference w:id="235"/>
      </w:r>
    </w:p>
    <w:p w14:paraId="1171F6FC" w14:textId="17A1E2CE" w:rsidR="008D2ED4" w:rsidRDefault="008D2ED4" w:rsidP="008D2ED4">
      <w:pPr>
        <w:pStyle w:val="ListParagraph"/>
        <w:numPr>
          <w:ilvl w:val="1"/>
          <w:numId w:val="1"/>
        </w:numPr>
      </w:pPr>
      <w:r>
        <w:t xml:space="preserve">Vet ikke </w:t>
      </w:r>
      <w:r w:rsidRPr="00F03948">
        <w:rPr>
          <w:strike/>
          <w:rPrChange w:id="236" w:author="Oddrun Lund" w:date="2024-04-18T09:54:00Z">
            <w:rPr/>
          </w:rPrChange>
        </w:rPr>
        <w:t>når jeg vil flytte</w:t>
      </w:r>
    </w:p>
    <w:p w14:paraId="217A51FD" w14:textId="77777777" w:rsidR="008D2ED4" w:rsidRDefault="008D2ED4" w:rsidP="008D2ED4"/>
    <w:p w14:paraId="3D2D31E7" w14:textId="2F51C473" w:rsidR="008D2ED4" w:rsidRDefault="008D2ED4" w:rsidP="008D2ED4">
      <w:pPr>
        <w:rPr>
          <w:b/>
          <w:bCs/>
        </w:rPr>
      </w:pPr>
      <w:r>
        <w:rPr>
          <w:b/>
          <w:bCs/>
        </w:rPr>
        <w:t>Disse spørsmålene skal vises til respondenter som sier de planlegger å flytte</w:t>
      </w:r>
    </w:p>
    <w:p w14:paraId="2C33EE4A" w14:textId="77777777" w:rsidR="008D2ED4" w:rsidRDefault="008D2ED4" w:rsidP="008D2ED4">
      <w:pPr>
        <w:rPr>
          <w:b/>
          <w:bCs/>
        </w:rPr>
      </w:pPr>
    </w:p>
    <w:p w14:paraId="1AF43B8A" w14:textId="26C5AB19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>Dersom du skulle flytte fra din nåværende bolig,</w:t>
      </w:r>
      <w:r>
        <w:t xml:space="preserve"> </w:t>
      </w:r>
      <w:commentRangeStart w:id="237"/>
      <w:r>
        <w:t xml:space="preserve">planlegger du flytte innen </w:t>
      </w:r>
      <w:commentRangeEnd w:id="237"/>
      <w:r w:rsidR="00FB068D">
        <w:rPr>
          <w:rStyle w:val="CommentReference"/>
        </w:rPr>
        <w:commentReference w:id="237"/>
      </w:r>
      <w:r>
        <w:t>Karmøy</w:t>
      </w:r>
      <w:r w:rsidRPr="008D2ED4">
        <w:t>?</w:t>
      </w:r>
    </w:p>
    <w:p w14:paraId="575742A9" w14:textId="4D47D9AC" w:rsidR="008D2ED4" w:rsidRDefault="008D2ED4" w:rsidP="008D2ED4">
      <w:pPr>
        <w:pStyle w:val="ListParagraph"/>
        <w:numPr>
          <w:ilvl w:val="1"/>
          <w:numId w:val="1"/>
        </w:numPr>
      </w:pPr>
      <w:r>
        <w:t>Ja, jeg planlegger å flytte innen Karmøy</w:t>
      </w:r>
    </w:p>
    <w:p w14:paraId="53322651" w14:textId="71FCB485" w:rsidR="008D2ED4" w:rsidRDefault="008D2ED4" w:rsidP="008D2ED4">
      <w:pPr>
        <w:pStyle w:val="ListParagraph"/>
        <w:numPr>
          <w:ilvl w:val="1"/>
          <w:numId w:val="1"/>
        </w:numPr>
      </w:pPr>
      <w:r>
        <w:t>Nei, jeg planlegger å flytte til en annen kommune</w:t>
      </w:r>
    </w:p>
    <w:p w14:paraId="312C5E84" w14:textId="77777777" w:rsidR="008D2ED4" w:rsidRDefault="008D2ED4" w:rsidP="008D2ED4"/>
    <w:p w14:paraId="30C9E6AC" w14:textId="295C37CF" w:rsidR="008D2ED4" w:rsidRDefault="008D2ED4" w:rsidP="008D2ED4">
      <w:pPr>
        <w:pStyle w:val="ListParagraph"/>
        <w:numPr>
          <w:ilvl w:val="0"/>
          <w:numId w:val="1"/>
        </w:numPr>
      </w:pPr>
      <w:commentRangeStart w:id="238"/>
      <w:r>
        <w:t>[Hvis de har planer å flytte innen Karmøy]</w:t>
      </w:r>
    </w:p>
    <w:p w14:paraId="142602CA" w14:textId="4CE12084" w:rsidR="008D2ED4" w:rsidRDefault="008D2ED4" w:rsidP="008D2ED4">
      <w:pPr>
        <w:pStyle w:val="ListParagraph"/>
      </w:pPr>
      <w:r>
        <w:t>Hvilken by eller tettsted planlegger du å flytte til?</w:t>
      </w:r>
      <w:commentRangeEnd w:id="238"/>
      <w:r w:rsidR="000B0524">
        <w:rPr>
          <w:rStyle w:val="CommentReference"/>
        </w:rPr>
        <w:commentReference w:id="238"/>
      </w:r>
    </w:p>
    <w:p w14:paraId="71F7044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Avaldsnes</w:t>
      </w:r>
    </w:p>
    <w:p w14:paraId="2C6B5F86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Ferkingstad</w:t>
      </w:r>
    </w:p>
    <w:p w14:paraId="2E3C61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Håvik</w:t>
      </w:r>
    </w:p>
    <w:p w14:paraId="5D80282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Kolnes</w:t>
      </w:r>
    </w:p>
    <w:p w14:paraId="1891024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Kopervik</w:t>
      </w:r>
    </w:p>
    <w:p w14:paraId="0E10909F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Mykje</w:t>
      </w:r>
    </w:p>
    <w:p w14:paraId="2C88D3CB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Norheim</w:t>
      </w:r>
    </w:p>
    <w:p w14:paraId="1831D6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Sevland</w:t>
      </w:r>
    </w:p>
    <w:p w14:paraId="4B098DCC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Skudeneshavn</w:t>
      </w:r>
    </w:p>
    <w:p w14:paraId="4891AE7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Stangeland</w:t>
      </w:r>
    </w:p>
    <w:p w14:paraId="17DEDF8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Torvastad</w:t>
      </w:r>
    </w:p>
    <w:p w14:paraId="5C31FEC8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Veavågen</w:t>
      </w:r>
    </w:p>
    <w:p w14:paraId="0508161A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Ådland</w:t>
      </w:r>
    </w:p>
    <w:p w14:paraId="224495F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Åkrehamn</w:t>
      </w:r>
    </w:p>
    <w:p w14:paraId="3C394F1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Visnes</w:t>
      </w:r>
    </w:p>
    <w:p w14:paraId="7D9BE79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Sandve</w:t>
      </w:r>
    </w:p>
    <w:p w14:paraId="61107B9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Stokka</w:t>
      </w:r>
    </w:p>
    <w:p w14:paraId="506189A6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Vorå</w:t>
      </w:r>
    </w:p>
    <w:p w14:paraId="48EA779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…</w:t>
      </w:r>
    </w:p>
    <w:p w14:paraId="6543B802" w14:textId="77777777" w:rsidR="008D2ED4" w:rsidRDefault="008D2ED4" w:rsidP="008D2ED4">
      <w:pPr>
        <w:pStyle w:val="ListParagraph"/>
      </w:pPr>
    </w:p>
    <w:p w14:paraId="49A3EAF8" w14:textId="6E6BDFCF" w:rsidR="008D2ED4" w:rsidRDefault="008D2ED4" w:rsidP="008D2ED4">
      <w:pPr>
        <w:pStyle w:val="ListParagraph"/>
        <w:numPr>
          <w:ilvl w:val="0"/>
          <w:numId w:val="1"/>
        </w:numPr>
      </w:pPr>
      <w:r w:rsidRPr="00EA38AA">
        <w:t xml:space="preserve">Hvilken type bolig </w:t>
      </w:r>
      <w:r>
        <w:t>foretrekker du for din neste bolig?</w:t>
      </w:r>
    </w:p>
    <w:p w14:paraId="05676EC4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Enebolig</w:t>
      </w:r>
    </w:p>
    <w:p w14:paraId="6C1111E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Kjedet enebolig</w:t>
      </w:r>
    </w:p>
    <w:p w14:paraId="65E85CF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Rekkehus</w:t>
      </w:r>
    </w:p>
    <w:p w14:paraId="1E43B41F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lastRenderedPageBreak/>
        <w:t>2-manns bolig</w:t>
      </w:r>
    </w:p>
    <w:p w14:paraId="2661BFD0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4 mannsbolig</w:t>
      </w:r>
    </w:p>
    <w:p w14:paraId="0F084B08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Leilighet i småhus med flere enn 4 boenheter</w:t>
      </w:r>
    </w:p>
    <w:p w14:paraId="4C333B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Terrasseleilighet</w:t>
      </w:r>
    </w:p>
    <w:p w14:paraId="64896B9A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Blokkleilighet/byleilighet</w:t>
      </w:r>
    </w:p>
    <w:p w14:paraId="06F1EE2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Sokkel leilighet i enebolig</w:t>
      </w:r>
    </w:p>
    <w:p w14:paraId="0A49332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Hybel</w:t>
      </w:r>
    </w:p>
    <w:p w14:paraId="454239A7" w14:textId="307AFC2C" w:rsidR="008D2ED4" w:rsidRDefault="008D2ED4" w:rsidP="008D2ED4">
      <w:pPr>
        <w:pStyle w:val="ListParagraph"/>
        <w:numPr>
          <w:ilvl w:val="0"/>
          <w:numId w:val="1"/>
        </w:numPr>
      </w:pPr>
      <w:r>
        <w:t>Hvor mange soverom ønsker du for din neste bolig?</w:t>
      </w:r>
    </w:p>
    <w:p w14:paraId="3547F1B2" w14:textId="2410062B" w:rsidR="008D2ED4" w:rsidRDefault="008D2ED4" w:rsidP="008D2ED4">
      <w:pPr>
        <w:pStyle w:val="ListParagraph"/>
        <w:numPr>
          <w:ilvl w:val="1"/>
          <w:numId w:val="1"/>
        </w:numPr>
      </w:pPr>
      <w:r>
        <w:t>1</w:t>
      </w:r>
    </w:p>
    <w:p w14:paraId="6A23799E" w14:textId="6DFDA106" w:rsidR="008D2ED4" w:rsidRDefault="008D2ED4" w:rsidP="008D2ED4">
      <w:pPr>
        <w:pStyle w:val="ListParagraph"/>
        <w:numPr>
          <w:ilvl w:val="1"/>
          <w:numId w:val="1"/>
        </w:numPr>
      </w:pPr>
      <w:r>
        <w:t>2</w:t>
      </w:r>
    </w:p>
    <w:p w14:paraId="3A243A29" w14:textId="1AD80439" w:rsidR="008D2ED4" w:rsidRDefault="008D2ED4" w:rsidP="008D2ED4">
      <w:pPr>
        <w:pStyle w:val="ListParagraph"/>
        <w:numPr>
          <w:ilvl w:val="1"/>
          <w:numId w:val="1"/>
        </w:numPr>
      </w:pPr>
      <w:r>
        <w:t>3</w:t>
      </w:r>
    </w:p>
    <w:p w14:paraId="262968BF" w14:textId="1DA41D90" w:rsidR="008D2ED4" w:rsidRDefault="008D2ED4" w:rsidP="008D2ED4">
      <w:pPr>
        <w:pStyle w:val="ListParagraph"/>
        <w:numPr>
          <w:ilvl w:val="1"/>
          <w:numId w:val="1"/>
        </w:numPr>
      </w:pPr>
      <w:r>
        <w:t>4</w:t>
      </w:r>
    </w:p>
    <w:p w14:paraId="214CB176" w14:textId="1640B138" w:rsidR="008D2ED4" w:rsidRDefault="008D2ED4" w:rsidP="008D2ED4">
      <w:pPr>
        <w:pStyle w:val="ListParagraph"/>
        <w:numPr>
          <w:ilvl w:val="1"/>
          <w:numId w:val="1"/>
        </w:numPr>
      </w:pPr>
      <w:r>
        <w:t>5</w:t>
      </w:r>
    </w:p>
    <w:p w14:paraId="5F9A883C" w14:textId="51BD352D" w:rsidR="008D2ED4" w:rsidRDefault="008D2ED4" w:rsidP="008D2ED4">
      <w:pPr>
        <w:pStyle w:val="ListParagraph"/>
        <w:numPr>
          <w:ilvl w:val="0"/>
          <w:numId w:val="1"/>
        </w:numPr>
      </w:pPr>
      <w:r>
        <w:t xml:space="preserve">Hvor stor ønsker du </w:t>
      </w:r>
      <w:r w:rsidR="00251AAA">
        <w:t xml:space="preserve">at din neste bolig </w:t>
      </w:r>
      <w:commentRangeStart w:id="239"/>
      <w:r w:rsidR="00251AAA">
        <w:t>bli</w:t>
      </w:r>
      <w:commentRangeEnd w:id="239"/>
      <w:r w:rsidR="000B0524">
        <w:rPr>
          <w:rStyle w:val="CommentReference"/>
        </w:rPr>
        <w:commentReference w:id="239"/>
      </w:r>
      <w:r w:rsidR="00251AAA">
        <w:t>?</w:t>
      </w:r>
    </w:p>
    <w:p w14:paraId="43241017" w14:textId="1E8EFE61" w:rsidR="00251AAA" w:rsidRDefault="00251AAA" w:rsidP="00251AAA">
      <w:pPr>
        <w:pStyle w:val="ListParagraph"/>
      </w:pPr>
      <w:r>
        <w:t>[åpent spørsmål] i kvm</w:t>
      </w:r>
    </w:p>
    <w:p w14:paraId="71AF319F" w14:textId="025A3ECC" w:rsidR="00251AAA" w:rsidRDefault="00251AAA" w:rsidP="00251AAA">
      <w:pPr>
        <w:pStyle w:val="ListParagraph"/>
        <w:numPr>
          <w:ilvl w:val="0"/>
          <w:numId w:val="1"/>
        </w:numPr>
      </w:pPr>
      <w:r>
        <w:t>Hvor mye lånefinanseringsbehov har du for å kjøpe din neste bolig?</w:t>
      </w:r>
    </w:p>
    <w:p w14:paraId="2215DB85" w14:textId="576DFEF4" w:rsidR="00251AAA" w:rsidRDefault="00251AAA" w:rsidP="00251AAA">
      <w:pPr>
        <w:pStyle w:val="ListParagraph"/>
        <w:numPr>
          <w:ilvl w:val="1"/>
          <w:numId w:val="1"/>
        </w:numPr>
      </w:pPr>
      <w:r>
        <w:t>80-100%</w:t>
      </w:r>
    </w:p>
    <w:p w14:paraId="34B60FE7" w14:textId="58794573" w:rsidR="00251AAA" w:rsidRDefault="00251AAA" w:rsidP="00251AAA">
      <w:pPr>
        <w:pStyle w:val="ListParagraph"/>
        <w:numPr>
          <w:ilvl w:val="1"/>
          <w:numId w:val="1"/>
        </w:numPr>
      </w:pPr>
      <w:r>
        <w:t>60-79%</w:t>
      </w:r>
    </w:p>
    <w:p w14:paraId="695AAA69" w14:textId="060213B1" w:rsidR="00251AAA" w:rsidRDefault="00251AAA" w:rsidP="00251AAA">
      <w:pPr>
        <w:pStyle w:val="ListParagraph"/>
        <w:numPr>
          <w:ilvl w:val="1"/>
          <w:numId w:val="1"/>
        </w:numPr>
      </w:pPr>
      <w:r>
        <w:t>40 – 59%</w:t>
      </w:r>
    </w:p>
    <w:p w14:paraId="36B94D47" w14:textId="056041EE" w:rsidR="00251AAA" w:rsidRDefault="00251AAA" w:rsidP="00251AAA">
      <w:pPr>
        <w:pStyle w:val="ListParagraph"/>
        <w:numPr>
          <w:ilvl w:val="1"/>
          <w:numId w:val="1"/>
        </w:numPr>
      </w:pPr>
      <w:r>
        <w:t>20 – 39 %</w:t>
      </w:r>
    </w:p>
    <w:p w14:paraId="6F129286" w14:textId="2A8F5DC5" w:rsidR="00251AAA" w:rsidRDefault="00251AAA" w:rsidP="00251AAA">
      <w:pPr>
        <w:pStyle w:val="ListParagraph"/>
        <w:numPr>
          <w:ilvl w:val="1"/>
          <w:numId w:val="1"/>
        </w:numPr>
      </w:pPr>
      <w:r>
        <w:t>Inntil 20%</w:t>
      </w:r>
    </w:p>
    <w:p w14:paraId="6797BDAD" w14:textId="74B60997" w:rsidR="00251AAA" w:rsidRDefault="00251AAA" w:rsidP="00251AAA">
      <w:pPr>
        <w:pStyle w:val="ListParagraph"/>
        <w:numPr>
          <w:ilvl w:val="1"/>
          <w:numId w:val="1"/>
        </w:numPr>
      </w:pPr>
      <w:r>
        <w:t>Ingen lånefinanseringsbehov</w:t>
      </w:r>
    </w:p>
    <w:p w14:paraId="18253200" w14:textId="77777777" w:rsidR="008D2ED4" w:rsidRDefault="008D2ED4" w:rsidP="008D2ED4">
      <w:pPr>
        <w:pStyle w:val="ListParagraph"/>
      </w:pPr>
    </w:p>
    <w:p w14:paraId="5235ADC2" w14:textId="20CC2422" w:rsidR="008D2ED4" w:rsidRDefault="008D2ED4" w:rsidP="008D2ED4">
      <w:pPr>
        <w:pStyle w:val="ListParagraph"/>
        <w:numPr>
          <w:ilvl w:val="0"/>
          <w:numId w:val="1"/>
        </w:numPr>
      </w:pPr>
      <w:commentRangeStart w:id="240"/>
      <w:r w:rsidRPr="008D2ED4">
        <w:t xml:space="preserve">Vi ønsker at du i det etterfølgende vurderer hvor viktige </w:t>
      </w:r>
      <w:commentRangeEnd w:id="240"/>
      <w:r w:rsidR="000C02D8">
        <w:rPr>
          <w:rStyle w:val="CommentReference"/>
        </w:rPr>
        <w:commentReference w:id="240"/>
      </w:r>
      <w:r w:rsidRPr="008D2ED4">
        <w:t xml:space="preserve">følgende kriterier er for deg ved valg av </w:t>
      </w:r>
      <w:r>
        <w:t>din neste bolig: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1323"/>
        <w:gridCol w:w="1216"/>
        <w:gridCol w:w="1348"/>
        <w:gridCol w:w="1217"/>
        <w:gridCol w:w="1333"/>
      </w:tblGrid>
      <w:tr w:rsidR="00251AAA" w14:paraId="3B96E19C" w14:textId="77777777" w:rsidTr="007D49E2">
        <w:tc>
          <w:tcPr>
            <w:tcW w:w="2265" w:type="dxa"/>
          </w:tcPr>
          <w:p w14:paraId="650E149B" w14:textId="77777777" w:rsidR="00251AAA" w:rsidRDefault="00251AAA" w:rsidP="00251AAA"/>
        </w:tc>
        <w:tc>
          <w:tcPr>
            <w:tcW w:w="1323" w:type="dxa"/>
          </w:tcPr>
          <w:p w14:paraId="68396555" w14:textId="4002E8B6" w:rsidR="00251AAA" w:rsidRDefault="00251AAA" w:rsidP="00251AAA">
            <w:r>
              <w:t>Lite viktig (1)</w:t>
            </w:r>
          </w:p>
        </w:tc>
        <w:tc>
          <w:tcPr>
            <w:tcW w:w="1216" w:type="dxa"/>
          </w:tcPr>
          <w:p w14:paraId="7CF164B6" w14:textId="77777777" w:rsidR="00251AAA" w:rsidRDefault="00251AAA" w:rsidP="00251AAA"/>
        </w:tc>
        <w:tc>
          <w:tcPr>
            <w:tcW w:w="1348" w:type="dxa"/>
          </w:tcPr>
          <w:p w14:paraId="53B19D77" w14:textId="3C583A92" w:rsidR="00251AAA" w:rsidRDefault="00060E07" w:rsidP="00251AAA">
            <w:r>
              <w:t>Nøytral</w:t>
            </w:r>
            <w:r w:rsidR="00251AAA">
              <w:t xml:space="preserve"> (3)</w:t>
            </w:r>
          </w:p>
        </w:tc>
        <w:tc>
          <w:tcPr>
            <w:tcW w:w="1217" w:type="dxa"/>
          </w:tcPr>
          <w:p w14:paraId="5FF2C81A" w14:textId="77777777" w:rsidR="00251AAA" w:rsidRDefault="00251AAA" w:rsidP="00251AAA"/>
        </w:tc>
        <w:tc>
          <w:tcPr>
            <w:tcW w:w="1333" w:type="dxa"/>
          </w:tcPr>
          <w:p w14:paraId="7FF38088" w14:textId="55F9D776" w:rsidR="00251AAA" w:rsidRDefault="00251AAA" w:rsidP="00251AAA">
            <w:r>
              <w:t>Svært viktig (5)</w:t>
            </w:r>
          </w:p>
        </w:tc>
      </w:tr>
      <w:tr w:rsidR="00251AAA" w14:paraId="687527BC" w14:textId="77777777" w:rsidTr="007D49E2">
        <w:tc>
          <w:tcPr>
            <w:tcW w:w="2265" w:type="dxa"/>
          </w:tcPr>
          <w:p w14:paraId="0FBFF901" w14:textId="690DA003" w:rsidR="00251AAA" w:rsidRDefault="00251AAA" w:rsidP="00251AAA">
            <w:r w:rsidRPr="00251AAA">
              <w:t>Nær familie/venner</w:t>
            </w:r>
          </w:p>
        </w:tc>
        <w:tc>
          <w:tcPr>
            <w:tcW w:w="1323" w:type="dxa"/>
          </w:tcPr>
          <w:p w14:paraId="52C04A58" w14:textId="77777777" w:rsidR="00251AAA" w:rsidRDefault="00251AAA" w:rsidP="00251AAA"/>
        </w:tc>
        <w:tc>
          <w:tcPr>
            <w:tcW w:w="1216" w:type="dxa"/>
          </w:tcPr>
          <w:p w14:paraId="35F0E78A" w14:textId="77777777" w:rsidR="00251AAA" w:rsidRDefault="00251AAA" w:rsidP="00251AAA"/>
        </w:tc>
        <w:tc>
          <w:tcPr>
            <w:tcW w:w="1348" w:type="dxa"/>
          </w:tcPr>
          <w:p w14:paraId="75EF5D3D" w14:textId="77777777" w:rsidR="00251AAA" w:rsidRDefault="00251AAA" w:rsidP="00251AAA"/>
        </w:tc>
        <w:tc>
          <w:tcPr>
            <w:tcW w:w="1217" w:type="dxa"/>
          </w:tcPr>
          <w:p w14:paraId="7AD8F1A1" w14:textId="77777777" w:rsidR="00251AAA" w:rsidRDefault="00251AAA" w:rsidP="00251AAA"/>
        </w:tc>
        <w:tc>
          <w:tcPr>
            <w:tcW w:w="1333" w:type="dxa"/>
          </w:tcPr>
          <w:p w14:paraId="6FBAB315" w14:textId="77777777" w:rsidR="00251AAA" w:rsidRDefault="00251AAA" w:rsidP="00251AAA"/>
        </w:tc>
      </w:tr>
      <w:tr w:rsidR="00251AAA" w14:paraId="5CA27B9F" w14:textId="77777777" w:rsidTr="007D49E2">
        <w:tc>
          <w:tcPr>
            <w:tcW w:w="2265" w:type="dxa"/>
          </w:tcPr>
          <w:p w14:paraId="45E57DC9" w14:textId="06A910B1" w:rsidR="00251AAA" w:rsidRDefault="00251AAA" w:rsidP="00251AAA">
            <w:r w:rsidRPr="00251AAA">
              <w:t>Nær butikker</w:t>
            </w:r>
            <w:r w:rsidR="007D49E2">
              <w:t>/servicetilbud (legesenter, tannlege, etc.)</w:t>
            </w:r>
          </w:p>
        </w:tc>
        <w:tc>
          <w:tcPr>
            <w:tcW w:w="1323" w:type="dxa"/>
          </w:tcPr>
          <w:p w14:paraId="101767DB" w14:textId="77777777" w:rsidR="00251AAA" w:rsidRDefault="00251AAA" w:rsidP="00251AAA"/>
        </w:tc>
        <w:tc>
          <w:tcPr>
            <w:tcW w:w="1216" w:type="dxa"/>
          </w:tcPr>
          <w:p w14:paraId="6CF7FC3F" w14:textId="77777777" w:rsidR="00251AAA" w:rsidRDefault="00251AAA" w:rsidP="00251AAA"/>
        </w:tc>
        <w:tc>
          <w:tcPr>
            <w:tcW w:w="1348" w:type="dxa"/>
          </w:tcPr>
          <w:p w14:paraId="0094E5DE" w14:textId="77777777" w:rsidR="00251AAA" w:rsidRDefault="00251AAA" w:rsidP="00251AAA"/>
        </w:tc>
        <w:tc>
          <w:tcPr>
            <w:tcW w:w="1217" w:type="dxa"/>
          </w:tcPr>
          <w:p w14:paraId="6B431531" w14:textId="77777777" w:rsidR="00251AAA" w:rsidRDefault="00251AAA" w:rsidP="00251AAA"/>
        </w:tc>
        <w:tc>
          <w:tcPr>
            <w:tcW w:w="1333" w:type="dxa"/>
          </w:tcPr>
          <w:p w14:paraId="0790E4B4" w14:textId="77777777" w:rsidR="00251AAA" w:rsidRDefault="00251AAA" w:rsidP="00251AAA"/>
        </w:tc>
      </w:tr>
      <w:tr w:rsidR="00251AAA" w14:paraId="72412899" w14:textId="77777777" w:rsidTr="007D49E2">
        <w:tc>
          <w:tcPr>
            <w:tcW w:w="2265" w:type="dxa"/>
          </w:tcPr>
          <w:p w14:paraId="15160D6B" w14:textId="43FEC675" w:rsidR="00251AAA" w:rsidRDefault="00251AAA" w:rsidP="00251AAA">
            <w:r w:rsidRPr="00251AAA">
              <w:t>Nær skole-/barnehage</w:t>
            </w:r>
          </w:p>
        </w:tc>
        <w:tc>
          <w:tcPr>
            <w:tcW w:w="1323" w:type="dxa"/>
          </w:tcPr>
          <w:p w14:paraId="0A0D79FF" w14:textId="77777777" w:rsidR="00251AAA" w:rsidRDefault="00251AAA" w:rsidP="00251AAA"/>
        </w:tc>
        <w:tc>
          <w:tcPr>
            <w:tcW w:w="1216" w:type="dxa"/>
          </w:tcPr>
          <w:p w14:paraId="420DE0FC" w14:textId="77777777" w:rsidR="00251AAA" w:rsidRDefault="00251AAA" w:rsidP="00251AAA"/>
        </w:tc>
        <w:tc>
          <w:tcPr>
            <w:tcW w:w="1348" w:type="dxa"/>
          </w:tcPr>
          <w:p w14:paraId="297D09FA" w14:textId="77777777" w:rsidR="00251AAA" w:rsidRDefault="00251AAA" w:rsidP="00251AAA"/>
        </w:tc>
        <w:tc>
          <w:tcPr>
            <w:tcW w:w="1217" w:type="dxa"/>
          </w:tcPr>
          <w:p w14:paraId="3CF47AE9" w14:textId="77777777" w:rsidR="00251AAA" w:rsidRDefault="00251AAA" w:rsidP="00251AAA"/>
        </w:tc>
        <w:tc>
          <w:tcPr>
            <w:tcW w:w="1333" w:type="dxa"/>
          </w:tcPr>
          <w:p w14:paraId="0A1C143D" w14:textId="77777777" w:rsidR="00251AAA" w:rsidRDefault="00251AAA" w:rsidP="00251AAA"/>
        </w:tc>
      </w:tr>
      <w:tr w:rsidR="00251AAA" w14:paraId="58FBC5E0" w14:textId="77777777" w:rsidTr="007D49E2">
        <w:tc>
          <w:tcPr>
            <w:tcW w:w="2265" w:type="dxa"/>
          </w:tcPr>
          <w:p w14:paraId="45A0D898" w14:textId="13CC166E" w:rsidR="00251AAA" w:rsidRDefault="00251AAA" w:rsidP="00251AAA">
            <w:r w:rsidRPr="00251AAA">
              <w:t>Nær natur og turområder</w:t>
            </w:r>
          </w:p>
        </w:tc>
        <w:tc>
          <w:tcPr>
            <w:tcW w:w="1323" w:type="dxa"/>
          </w:tcPr>
          <w:p w14:paraId="46A21EAD" w14:textId="77777777" w:rsidR="00251AAA" w:rsidRDefault="00251AAA" w:rsidP="00251AAA"/>
        </w:tc>
        <w:tc>
          <w:tcPr>
            <w:tcW w:w="1216" w:type="dxa"/>
          </w:tcPr>
          <w:p w14:paraId="547FBC6C" w14:textId="77777777" w:rsidR="00251AAA" w:rsidRDefault="00251AAA" w:rsidP="00251AAA"/>
        </w:tc>
        <w:tc>
          <w:tcPr>
            <w:tcW w:w="1348" w:type="dxa"/>
          </w:tcPr>
          <w:p w14:paraId="436C5273" w14:textId="77777777" w:rsidR="00251AAA" w:rsidRDefault="00251AAA" w:rsidP="00251AAA"/>
        </w:tc>
        <w:tc>
          <w:tcPr>
            <w:tcW w:w="1217" w:type="dxa"/>
          </w:tcPr>
          <w:p w14:paraId="2DA3F01A" w14:textId="77777777" w:rsidR="00251AAA" w:rsidRDefault="00251AAA" w:rsidP="00251AAA"/>
        </w:tc>
        <w:tc>
          <w:tcPr>
            <w:tcW w:w="1333" w:type="dxa"/>
          </w:tcPr>
          <w:p w14:paraId="053EE59F" w14:textId="77777777" w:rsidR="00251AAA" w:rsidRDefault="00251AAA" w:rsidP="00251AAA"/>
        </w:tc>
      </w:tr>
      <w:tr w:rsidR="00251AAA" w14:paraId="4AD7D04B" w14:textId="77777777" w:rsidTr="007D49E2">
        <w:tc>
          <w:tcPr>
            <w:tcW w:w="2265" w:type="dxa"/>
          </w:tcPr>
          <w:p w14:paraId="4E77B6A8" w14:textId="31F8730B" w:rsidR="00251AAA" w:rsidRDefault="00251AAA" w:rsidP="00251AAA">
            <w:commentRangeStart w:id="241"/>
            <w:r w:rsidRPr="00251AAA">
              <w:t>Sentrumsnært</w:t>
            </w:r>
            <w:commentRangeEnd w:id="241"/>
            <w:r w:rsidR="00B62693">
              <w:rPr>
                <w:rStyle w:val="CommentReference"/>
              </w:rPr>
              <w:commentReference w:id="241"/>
            </w:r>
          </w:p>
        </w:tc>
        <w:tc>
          <w:tcPr>
            <w:tcW w:w="1323" w:type="dxa"/>
          </w:tcPr>
          <w:p w14:paraId="61A71762" w14:textId="77777777" w:rsidR="00251AAA" w:rsidRDefault="00251AAA" w:rsidP="00251AAA"/>
        </w:tc>
        <w:tc>
          <w:tcPr>
            <w:tcW w:w="1216" w:type="dxa"/>
          </w:tcPr>
          <w:p w14:paraId="6238E7F6" w14:textId="77777777" w:rsidR="00251AAA" w:rsidRDefault="00251AAA" w:rsidP="00251AAA"/>
        </w:tc>
        <w:tc>
          <w:tcPr>
            <w:tcW w:w="1348" w:type="dxa"/>
          </w:tcPr>
          <w:p w14:paraId="3C27AEA5" w14:textId="77777777" w:rsidR="00251AAA" w:rsidRDefault="00251AAA" w:rsidP="00251AAA"/>
        </w:tc>
        <w:tc>
          <w:tcPr>
            <w:tcW w:w="1217" w:type="dxa"/>
          </w:tcPr>
          <w:p w14:paraId="5963C775" w14:textId="77777777" w:rsidR="00251AAA" w:rsidRDefault="00251AAA" w:rsidP="00251AAA"/>
        </w:tc>
        <w:tc>
          <w:tcPr>
            <w:tcW w:w="1333" w:type="dxa"/>
          </w:tcPr>
          <w:p w14:paraId="63E7B356" w14:textId="77777777" w:rsidR="00251AAA" w:rsidRDefault="00251AAA" w:rsidP="00251AAA"/>
        </w:tc>
      </w:tr>
      <w:tr w:rsidR="00251AAA" w14:paraId="0D0B9742" w14:textId="77777777" w:rsidTr="007D49E2">
        <w:tc>
          <w:tcPr>
            <w:tcW w:w="2265" w:type="dxa"/>
          </w:tcPr>
          <w:p w14:paraId="324ABFDD" w14:textId="2072CBD5" w:rsidR="00251AAA" w:rsidRDefault="00251AAA" w:rsidP="00251AAA">
            <w:r w:rsidRPr="00251AAA">
              <w:t>Nær kollektivtransport</w:t>
            </w:r>
          </w:p>
        </w:tc>
        <w:tc>
          <w:tcPr>
            <w:tcW w:w="1323" w:type="dxa"/>
          </w:tcPr>
          <w:p w14:paraId="78AF3EF3" w14:textId="77777777" w:rsidR="00251AAA" w:rsidRDefault="00251AAA" w:rsidP="00251AAA"/>
        </w:tc>
        <w:tc>
          <w:tcPr>
            <w:tcW w:w="1216" w:type="dxa"/>
          </w:tcPr>
          <w:p w14:paraId="760EDCEC" w14:textId="77777777" w:rsidR="00251AAA" w:rsidRDefault="00251AAA" w:rsidP="00251AAA"/>
        </w:tc>
        <w:tc>
          <w:tcPr>
            <w:tcW w:w="1348" w:type="dxa"/>
          </w:tcPr>
          <w:p w14:paraId="333E3243" w14:textId="77777777" w:rsidR="00251AAA" w:rsidRDefault="00251AAA" w:rsidP="00251AAA"/>
        </w:tc>
        <w:tc>
          <w:tcPr>
            <w:tcW w:w="1217" w:type="dxa"/>
          </w:tcPr>
          <w:p w14:paraId="741AF6CC" w14:textId="77777777" w:rsidR="00251AAA" w:rsidRDefault="00251AAA" w:rsidP="00251AAA"/>
        </w:tc>
        <w:tc>
          <w:tcPr>
            <w:tcW w:w="1333" w:type="dxa"/>
          </w:tcPr>
          <w:p w14:paraId="497AF4BB" w14:textId="77777777" w:rsidR="00251AAA" w:rsidRDefault="00251AAA" w:rsidP="00251AAA"/>
        </w:tc>
      </w:tr>
      <w:tr w:rsidR="00251AAA" w14:paraId="3819370B" w14:textId="77777777" w:rsidTr="007D49E2">
        <w:tc>
          <w:tcPr>
            <w:tcW w:w="2265" w:type="dxa"/>
          </w:tcPr>
          <w:p w14:paraId="3DB17136" w14:textId="5FCF408A" w:rsidR="00251AAA" w:rsidRPr="00251AAA" w:rsidRDefault="00251AAA" w:rsidP="00251AAA">
            <w:r w:rsidRPr="00251AAA">
              <w:t>Lave boligpriser</w:t>
            </w:r>
            <w:r>
              <w:t>/leiepriser</w:t>
            </w:r>
          </w:p>
        </w:tc>
        <w:tc>
          <w:tcPr>
            <w:tcW w:w="1323" w:type="dxa"/>
          </w:tcPr>
          <w:p w14:paraId="5B50E774" w14:textId="77777777" w:rsidR="00251AAA" w:rsidRDefault="00251AAA" w:rsidP="00251AAA"/>
        </w:tc>
        <w:tc>
          <w:tcPr>
            <w:tcW w:w="1216" w:type="dxa"/>
          </w:tcPr>
          <w:p w14:paraId="49CC27E1" w14:textId="77777777" w:rsidR="00251AAA" w:rsidRDefault="00251AAA" w:rsidP="00251AAA"/>
        </w:tc>
        <w:tc>
          <w:tcPr>
            <w:tcW w:w="1348" w:type="dxa"/>
          </w:tcPr>
          <w:p w14:paraId="3822BB4E" w14:textId="77777777" w:rsidR="00251AAA" w:rsidRDefault="00251AAA" w:rsidP="00251AAA"/>
        </w:tc>
        <w:tc>
          <w:tcPr>
            <w:tcW w:w="1217" w:type="dxa"/>
          </w:tcPr>
          <w:p w14:paraId="27786DA3" w14:textId="77777777" w:rsidR="00251AAA" w:rsidRDefault="00251AAA" w:rsidP="00251AAA"/>
        </w:tc>
        <w:tc>
          <w:tcPr>
            <w:tcW w:w="1333" w:type="dxa"/>
          </w:tcPr>
          <w:p w14:paraId="5212D8EF" w14:textId="77777777" w:rsidR="00251AAA" w:rsidRDefault="00251AAA" w:rsidP="00251AAA"/>
        </w:tc>
      </w:tr>
      <w:tr w:rsidR="00251AAA" w14:paraId="18D9ECD6" w14:textId="77777777" w:rsidTr="007D49E2">
        <w:tc>
          <w:tcPr>
            <w:tcW w:w="2265" w:type="dxa"/>
          </w:tcPr>
          <w:p w14:paraId="022DC6C8" w14:textId="71BD42B8" w:rsidR="00251AAA" w:rsidRPr="00251AAA" w:rsidRDefault="00251AAA" w:rsidP="00251AAA">
            <w:r w:rsidRPr="00251AAA">
              <w:t>Nært arbeidssted</w:t>
            </w:r>
            <w:r>
              <w:t>/studiested</w:t>
            </w:r>
          </w:p>
        </w:tc>
        <w:tc>
          <w:tcPr>
            <w:tcW w:w="1323" w:type="dxa"/>
          </w:tcPr>
          <w:p w14:paraId="312F994F" w14:textId="77777777" w:rsidR="00251AAA" w:rsidRDefault="00251AAA" w:rsidP="00251AAA"/>
        </w:tc>
        <w:tc>
          <w:tcPr>
            <w:tcW w:w="1216" w:type="dxa"/>
          </w:tcPr>
          <w:p w14:paraId="0A193D74" w14:textId="77777777" w:rsidR="00251AAA" w:rsidRDefault="00251AAA" w:rsidP="00251AAA"/>
        </w:tc>
        <w:tc>
          <w:tcPr>
            <w:tcW w:w="1348" w:type="dxa"/>
          </w:tcPr>
          <w:p w14:paraId="055735C7" w14:textId="77777777" w:rsidR="00251AAA" w:rsidRDefault="00251AAA" w:rsidP="00251AAA"/>
        </w:tc>
        <w:tc>
          <w:tcPr>
            <w:tcW w:w="1217" w:type="dxa"/>
          </w:tcPr>
          <w:p w14:paraId="7DB6D454" w14:textId="77777777" w:rsidR="00251AAA" w:rsidRDefault="00251AAA" w:rsidP="00251AAA"/>
        </w:tc>
        <w:tc>
          <w:tcPr>
            <w:tcW w:w="1333" w:type="dxa"/>
          </w:tcPr>
          <w:p w14:paraId="69FC8DD4" w14:textId="77777777" w:rsidR="00251AAA" w:rsidRDefault="00251AAA" w:rsidP="00251AAA"/>
        </w:tc>
      </w:tr>
    </w:tbl>
    <w:p w14:paraId="1075BB85" w14:textId="77777777" w:rsidR="00251AAA" w:rsidRDefault="00251AAA" w:rsidP="00251AAA">
      <w:pPr>
        <w:ind w:left="360"/>
      </w:pPr>
    </w:p>
    <w:p w14:paraId="6995C32F" w14:textId="77777777" w:rsidR="008D2ED4" w:rsidRDefault="008D2ED4" w:rsidP="008D2ED4"/>
    <w:p w14:paraId="41F43BE6" w14:textId="684B76BB" w:rsidR="008D2ED4" w:rsidRDefault="00060E07" w:rsidP="00060E07">
      <w:pPr>
        <w:pStyle w:val="Heading2"/>
      </w:pPr>
      <w:r>
        <w:t>Skal legge til</w:t>
      </w:r>
    </w:p>
    <w:p w14:paraId="3354C339" w14:textId="77777777" w:rsidR="00060E07" w:rsidRDefault="00060E07" w:rsidP="00060E07"/>
    <w:p w14:paraId="7D62DA1B" w14:textId="25A3FC39" w:rsidR="00060E07" w:rsidRDefault="00573CAA" w:rsidP="00060E07">
      <w:pPr>
        <w:pStyle w:val="ListParagraph"/>
        <w:numPr>
          <w:ilvl w:val="0"/>
          <w:numId w:val="4"/>
        </w:numPr>
      </w:pPr>
      <w:r>
        <w:t>Ideell</w:t>
      </w:r>
      <w:r w:rsidR="00060E07">
        <w:t xml:space="preserve"> </w:t>
      </w:r>
      <w:r>
        <w:t>vs.</w:t>
      </w:r>
      <w:r w:rsidR="00060E07">
        <w:t xml:space="preserve"> realistisk «neste bolig» </w:t>
      </w:r>
      <w:commentRangeStart w:id="242"/>
      <w:r w:rsidR="00060E07">
        <w:t>spørsmål</w:t>
      </w:r>
      <w:commentRangeEnd w:id="242"/>
      <w:r w:rsidR="00862630">
        <w:rPr>
          <w:rStyle w:val="CommentReference"/>
        </w:rPr>
        <w:commentReference w:id="242"/>
      </w:r>
    </w:p>
    <w:p w14:paraId="56A8A03B" w14:textId="3EF38049" w:rsidR="00060E07" w:rsidRPr="00060E07" w:rsidRDefault="00060E07" w:rsidP="00060E07">
      <w:pPr>
        <w:pStyle w:val="ListParagraph"/>
        <w:numPr>
          <w:ilvl w:val="0"/>
          <w:numId w:val="4"/>
        </w:numPr>
      </w:pPr>
      <w:commentRangeStart w:id="243"/>
      <w:commentRangeStart w:id="244"/>
      <w:r>
        <w:lastRenderedPageBreak/>
        <w:t xml:space="preserve">Alternative </w:t>
      </w:r>
      <w:commentRangeEnd w:id="243"/>
      <w:r w:rsidR="000E7015">
        <w:rPr>
          <w:rStyle w:val="CommentReference"/>
        </w:rPr>
        <w:commentReference w:id="243"/>
      </w:r>
      <w:commentRangeEnd w:id="244"/>
      <w:r w:rsidR="004F3524">
        <w:rPr>
          <w:rStyle w:val="CommentReference"/>
        </w:rPr>
        <w:commentReference w:id="244"/>
      </w:r>
      <w:r>
        <w:t>boligløsninger, rangerer fra helt privat til med kollektiv løsninger (fellesbruk arealer)</w:t>
      </w:r>
    </w:p>
    <w:p w14:paraId="59113B39" w14:textId="77777777" w:rsidR="00612743" w:rsidRPr="00612743" w:rsidRDefault="00612743" w:rsidP="00612743"/>
    <w:sectPr w:rsidR="00612743" w:rsidRPr="0061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ddrun Lund" w:date="2024-04-18T08:59:00Z" w:initials="OL">
    <w:p w14:paraId="51A867E6" w14:textId="44A6B44D" w:rsidR="00822808" w:rsidRDefault="00822808">
      <w:pPr>
        <w:pStyle w:val="CommentText"/>
      </w:pPr>
      <w:r>
        <w:rPr>
          <w:rStyle w:val="CommentReference"/>
        </w:rPr>
        <w:annotationRef/>
      </w:r>
    </w:p>
  </w:comment>
  <w:comment w:id="5" w:author="Oddrun Lund" w:date="2024-04-18T08:59:00Z" w:initials="OL">
    <w:p w14:paraId="67C841A7" w14:textId="77777777" w:rsidR="00822808" w:rsidRDefault="00822808">
      <w:pPr>
        <w:pStyle w:val="CommentText"/>
      </w:pPr>
      <w:r>
        <w:rPr>
          <w:rStyle w:val="CommentReference"/>
        </w:rPr>
        <w:annotationRef/>
      </w:r>
      <w:r>
        <w:t xml:space="preserve">Vil spørreundersøkelsen være fra alder </w:t>
      </w:r>
    </w:p>
    <w:p w14:paraId="24A3D8FF" w14:textId="6F2E8C46" w:rsidR="00822808" w:rsidRDefault="00822808">
      <w:pPr>
        <w:pStyle w:val="CommentText"/>
      </w:pPr>
      <w:r>
        <w:t>18 år – bør vi også ta med skoleelev?</w:t>
      </w:r>
    </w:p>
  </w:comment>
  <w:comment w:id="68" w:author="Oddrun Lund" w:date="2024-04-18T09:01:00Z" w:initials="OL">
    <w:p w14:paraId="13F13F7E" w14:textId="77777777" w:rsidR="00822808" w:rsidRDefault="00822808">
      <w:pPr>
        <w:pStyle w:val="CommentText"/>
      </w:pPr>
      <w:r>
        <w:rPr>
          <w:rStyle w:val="CommentReference"/>
        </w:rPr>
        <w:annotationRef/>
      </w:r>
      <w:r>
        <w:t>Kan vi ta bort ja/nei i spørsmålene her? Jeg jobber/ jeg studerer/ jeg verken jobber eller studerer</w:t>
      </w:r>
    </w:p>
    <w:p w14:paraId="088B96FC" w14:textId="3F17ED23" w:rsidR="00822808" w:rsidRDefault="00822808">
      <w:pPr>
        <w:pStyle w:val="CommentText"/>
      </w:pPr>
    </w:p>
  </w:comment>
  <w:comment w:id="78" w:author="Oddrun Lund" w:date="2024-04-18T09:04:00Z" w:initials="OL">
    <w:p w14:paraId="470AAF9F" w14:textId="3D029117" w:rsidR="00CA4AE0" w:rsidRDefault="00CA4AE0">
      <w:pPr>
        <w:pStyle w:val="CommentText"/>
      </w:pPr>
      <w:r>
        <w:t xml:space="preserve">Ligger din </w:t>
      </w:r>
      <w:r>
        <w:rPr>
          <w:rStyle w:val="CommentReference"/>
        </w:rPr>
        <w:annotationRef/>
      </w:r>
      <w:r>
        <w:t>… i Karmøy kommune (Ja/ Nei)</w:t>
      </w:r>
    </w:p>
  </w:comment>
  <w:comment w:id="99" w:author="Oddrun Lund" w:date="2024-04-18T09:14:00Z" w:initials="OL">
    <w:p w14:paraId="62F07970" w14:textId="395BF856" w:rsidR="0066446A" w:rsidRDefault="0066446A">
      <w:pPr>
        <w:pStyle w:val="CommentText"/>
      </w:pPr>
      <w:r>
        <w:rPr>
          <w:rStyle w:val="CommentReference"/>
        </w:rPr>
        <w:annotationRef/>
      </w:r>
      <w:r>
        <w:t>Reisevaner er kanskje et bedre ord</w:t>
      </w:r>
    </w:p>
  </w:comment>
  <w:comment w:id="106" w:author="Oddrun Lund" w:date="2024-04-18T09:07:00Z" w:initials="OL">
    <w:p w14:paraId="2684E424" w14:textId="17E55A72" w:rsidR="00CA4AE0" w:rsidRDefault="00CA4AE0">
      <w:pPr>
        <w:pStyle w:val="CommentText"/>
      </w:pPr>
      <w:r>
        <w:rPr>
          <w:rStyle w:val="CommentReference"/>
        </w:rPr>
        <w:annotationRef/>
      </w:r>
      <w:r>
        <w:t>reisetid</w:t>
      </w:r>
    </w:p>
  </w:comment>
  <w:comment w:id="111" w:author="Sina Furkan Ôzdemir" w:date="2024-02-16T11:16:00Z" w:initials="SÔ">
    <w:p w14:paraId="24FBEDC7" w14:textId="77777777" w:rsidR="0014481F" w:rsidRDefault="0014481F" w:rsidP="0014481F">
      <w:pPr>
        <w:pStyle w:val="CommentText"/>
      </w:pPr>
      <w:r>
        <w:rPr>
          <w:rStyle w:val="CommentReference"/>
        </w:rPr>
        <w:annotationRef/>
      </w:r>
      <w:r>
        <w:t>Hvis du kan tenke andre aktiviteter, bare legg dem til</w:t>
      </w:r>
    </w:p>
  </w:comment>
  <w:comment w:id="113" w:author="Oddrun Lund" w:date="2024-04-18T09:08:00Z" w:initials="OL">
    <w:p w14:paraId="54CB7F03" w14:textId="5BC61A21" w:rsidR="00CA4AE0" w:rsidRDefault="00CA4AE0">
      <w:pPr>
        <w:pStyle w:val="CommentText"/>
      </w:pPr>
      <w:r>
        <w:rPr>
          <w:rStyle w:val="CommentReference"/>
        </w:rPr>
        <w:annotationRef/>
      </w:r>
      <w:r>
        <w:t>Ikke er relevant svarer du 0</w:t>
      </w:r>
      <w:r w:rsidR="00B65E2E">
        <w:t xml:space="preserve"> </w:t>
      </w:r>
    </w:p>
  </w:comment>
  <w:comment w:id="122" w:author="Oddrun Lund" w:date="2024-04-18T09:16:00Z" w:initials="OL">
    <w:p w14:paraId="1852D96E" w14:textId="73BBB75C" w:rsidR="0066446A" w:rsidRDefault="0066446A">
      <w:pPr>
        <w:pStyle w:val="CommentText"/>
      </w:pPr>
      <w:r>
        <w:rPr>
          <w:rStyle w:val="CommentReference"/>
        </w:rPr>
        <w:annotationRef/>
      </w:r>
      <w:r>
        <w:t>fritidsaktiviteter</w:t>
      </w:r>
    </w:p>
  </w:comment>
  <w:comment w:id="117" w:author="Oddrun Lund" w:date="2024-04-18T09:16:00Z" w:initials="OL">
    <w:p w14:paraId="6C5E726B" w14:textId="1F440813" w:rsidR="0066446A" w:rsidRDefault="0066446A">
      <w:pPr>
        <w:pStyle w:val="CommentText"/>
      </w:pPr>
      <w:r>
        <w:rPr>
          <w:rStyle w:val="CommentReference"/>
        </w:rPr>
        <w:annotationRef/>
      </w:r>
      <w:r>
        <w:t>bytte om på rekkefølgen, slik at spørsmål om barn kommer til slutt? (gjelder ikke alle)</w:t>
      </w:r>
    </w:p>
  </w:comment>
  <w:comment w:id="129" w:author="Oddrun Lund" w:date="2024-04-18T09:17:00Z" w:initials="OL">
    <w:p w14:paraId="0FF695CD" w14:textId="1FFB47B8" w:rsidR="0066446A" w:rsidRDefault="0066446A">
      <w:pPr>
        <w:pStyle w:val="CommentText"/>
      </w:pPr>
      <w:r>
        <w:rPr>
          <w:rStyle w:val="CommentReference"/>
        </w:rPr>
        <w:annotationRef/>
      </w:r>
      <w:r>
        <w:t>handling</w:t>
      </w:r>
    </w:p>
  </w:comment>
  <w:comment w:id="137" w:author="Oddrun Lund" w:date="2024-04-18T09:18:00Z" w:initials="OL">
    <w:p w14:paraId="05FB270D" w14:textId="2B2B8AB2" w:rsidR="0066446A" w:rsidRDefault="0066446A">
      <w:pPr>
        <w:pStyle w:val="CommentText"/>
      </w:pPr>
      <w:r>
        <w:rPr>
          <w:rStyle w:val="CommentReference"/>
        </w:rPr>
        <w:annotationRef/>
      </w:r>
      <w:r>
        <w:t>hvordan reiser du mest...</w:t>
      </w:r>
    </w:p>
  </w:comment>
  <w:comment w:id="156" w:author="Oddrun Lund" w:date="2024-04-18T09:18:00Z" w:initials="OL">
    <w:p w14:paraId="6CBB1A8B" w14:textId="4475B995" w:rsidR="0066446A" w:rsidRDefault="0066446A">
      <w:pPr>
        <w:pStyle w:val="CommentText"/>
      </w:pPr>
      <w:r>
        <w:rPr>
          <w:rStyle w:val="CommentReference"/>
        </w:rPr>
        <w:annotationRef/>
      </w:r>
      <w:r>
        <w:t>går</w:t>
      </w:r>
    </w:p>
  </w:comment>
  <w:comment w:id="159" w:author="Oddrun Lund" w:date="2024-04-18T09:19:00Z" w:initials="OL">
    <w:p w14:paraId="735D564D" w14:textId="16445517" w:rsidR="0066446A" w:rsidRDefault="0066446A">
      <w:pPr>
        <w:pStyle w:val="CommentText"/>
      </w:pPr>
      <w:r>
        <w:rPr>
          <w:rStyle w:val="CommentReference"/>
        </w:rPr>
        <w:annotationRef/>
      </w:r>
      <w:r>
        <w:t>sykler</w:t>
      </w:r>
    </w:p>
  </w:comment>
  <w:comment w:id="162" w:author="Oddrun Lund" w:date="2024-04-18T09:19:00Z" w:initials="OL">
    <w:p w14:paraId="56810B07" w14:textId="0D5151F1" w:rsidR="0066446A" w:rsidRDefault="0066446A">
      <w:pPr>
        <w:pStyle w:val="CommentText"/>
      </w:pPr>
      <w:r>
        <w:rPr>
          <w:rStyle w:val="CommentReference"/>
        </w:rPr>
        <w:annotationRef/>
      </w:r>
      <w:r>
        <w:t>tar buss</w:t>
      </w:r>
    </w:p>
  </w:comment>
  <w:comment w:id="165" w:author="Oddrun Lund" w:date="2024-04-18T09:19:00Z" w:initials="OL">
    <w:p w14:paraId="03C14945" w14:textId="1830E7D0" w:rsidR="0066446A" w:rsidRDefault="0066446A">
      <w:pPr>
        <w:pStyle w:val="CommentText"/>
      </w:pPr>
      <w:r>
        <w:rPr>
          <w:rStyle w:val="CommentReference"/>
        </w:rPr>
        <w:annotationRef/>
      </w:r>
      <w:r>
        <w:t>bil</w:t>
      </w:r>
    </w:p>
  </w:comment>
  <w:comment w:id="203" w:author="Oddrun Lund" w:date="2024-04-18T09:20:00Z" w:initials="OL">
    <w:p w14:paraId="10216DAF" w14:textId="0E5CE80F" w:rsidR="000625BF" w:rsidRDefault="000625BF">
      <w:pPr>
        <w:pStyle w:val="CommentText"/>
      </w:pPr>
      <w:r>
        <w:rPr>
          <w:rStyle w:val="CommentReference"/>
        </w:rPr>
        <w:annotationRef/>
      </w:r>
      <w:r w:rsidR="00074CA4">
        <w:t>Her kan viljen til å kjøre langt være til stede, så kanskje vi heller skal spørre – Hva skal til for at du oftere velger å gå, sykle eller ta buss til daglige aktiviteter? Jeg foreslår</w:t>
      </w:r>
    </w:p>
    <w:p w14:paraId="27FB3BD0" w14:textId="6B24E924" w:rsidR="00074CA4" w:rsidRDefault="00074CA4" w:rsidP="00074CA4">
      <w:pPr>
        <w:pStyle w:val="CommentText"/>
        <w:numPr>
          <w:ilvl w:val="0"/>
          <w:numId w:val="5"/>
        </w:numPr>
      </w:pPr>
      <w:r>
        <w:t>Reiseavstand mindre enn 1 km/</w:t>
      </w:r>
      <w:r w:rsidR="0031048D">
        <w:t>2</w:t>
      </w:r>
      <w:r>
        <w:t xml:space="preserve"> km/ 5 km</w:t>
      </w:r>
    </w:p>
    <w:p w14:paraId="35BF7B67" w14:textId="77777777" w:rsidR="00074CA4" w:rsidRDefault="00074CA4" w:rsidP="00074CA4">
      <w:pPr>
        <w:pStyle w:val="CommentText"/>
        <w:numPr>
          <w:ilvl w:val="0"/>
          <w:numId w:val="5"/>
        </w:numPr>
      </w:pPr>
      <w:r>
        <w:t>trygge sykkelveger, sykkelparkering</w:t>
      </w:r>
    </w:p>
    <w:p w14:paraId="521FEDB6" w14:textId="7C21980F" w:rsidR="00074CA4" w:rsidRDefault="00074CA4" w:rsidP="00074CA4">
      <w:pPr>
        <w:pStyle w:val="CommentText"/>
        <w:numPr>
          <w:ilvl w:val="0"/>
          <w:numId w:val="5"/>
        </w:numPr>
      </w:pPr>
      <w:r>
        <w:t>bedre kollektivtilbud</w:t>
      </w:r>
    </w:p>
  </w:comment>
  <w:comment w:id="226" w:author="Oddrun Lund" w:date="2024-04-18T09:38:00Z" w:initials="OL">
    <w:p w14:paraId="0210F5E7" w14:textId="233ED9F3" w:rsidR="0031048D" w:rsidRDefault="0031048D">
      <w:pPr>
        <w:pStyle w:val="CommentText"/>
      </w:pPr>
      <w:r>
        <w:rPr>
          <w:rStyle w:val="CommentReference"/>
        </w:rPr>
        <w:annotationRef/>
      </w:r>
      <w:r>
        <w:t>slås sammen til et alternativ</w:t>
      </w:r>
    </w:p>
  </w:comment>
  <w:comment w:id="227" w:author="Oddrun Lund" w:date="2024-04-18T09:39:00Z" w:initials="OL">
    <w:p w14:paraId="3D3BF5AD" w14:textId="65C4144A" w:rsidR="0031048D" w:rsidRDefault="0031048D">
      <w:pPr>
        <w:pStyle w:val="CommentText"/>
      </w:pPr>
      <w:r>
        <w:rPr>
          <w:rStyle w:val="CommentReference"/>
        </w:rPr>
        <w:annotationRef/>
      </w:r>
      <w:r>
        <w:t>slås sammen</w:t>
      </w:r>
    </w:p>
  </w:comment>
  <w:comment w:id="228" w:author="Oddrun Lund" w:date="2024-04-18T09:42:00Z" w:initials="OL">
    <w:p w14:paraId="23389A59" w14:textId="0C7BC9B7" w:rsidR="00D50FF3" w:rsidRDefault="00D50FF3">
      <w:pPr>
        <w:pStyle w:val="CommentText"/>
      </w:pPr>
      <w:r>
        <w:rPr>
          <w:rStyle w:val="CommentReference"/>
        </w:rPr>
        <w:annotationRef/>
      </w:r>
      <w:r>
        <w:t>sås sammen – leilighet/ flermannsbolig med flere enn 4 boenheter</w:t>
      </w:r>
    </w:p>
  </w:comment>
  <w:comment w:id="229" w:author="Oddrun Lund" w:date="2024-04-18T09:44:00Z" w:initials="OL">
    <w:p w14:paraId="03F634B2" w14:textId="5EAA1886" w:rsidR="00D50FF3" w:rsidRDefault="00D50FF3">
      <w:pPr>
        <w:pStyle w:val="CommentText"/>
      </w:pPr>
      <w:r>
        <w:rPr>
          <w:rStyle w:val="CommentReference"/>
        </w:rPr>
        <w:annotationRef/>
      </w:r>
      <w:r>
        <w:t>5 eller flere</w:t>
      </w:r>
    </w:p>
  </w:comment>
  <w:comment w:id="230" w:author="Oddrun Lund" w:date="2024-04-18T09:59:00Z" w:initials="OL">
    <w:p w14:paraId="121E7284" w14:textId="3AD422DB" w:rsidR="00294506" w:rsidRDefault="00294506">
      <w:pPr>
        <w:pStyle w:val="CommentText"/>
      </w:pPr>
      <w:r>
        <w:rPr>
          <w:rStyle w:val="CommentReference"/>
        </w:rPr>
        <w:annotationRef/>
      </w:r>
      <w:r>
        <w:t xml:space="preserve">Kan vi heller spørre - ønsker du…? </w:t>
      </w:r>
    </w:p>
  </w:comment>
  <w:comment w:id="232" w:author="Oddrun Lund" w:date="2024-04-18T09:54:00Z" w:initials="OL">
    <w:p w14:paraId="2E43F49B" w14:textId="0D5BFFE4" w:rsidR="00F03948" w:rsidRDefault="00F03948">
      <w:pPr>
        <w:pStyle w:val="CommentText"/>
      </w:pPr>
      <w:r>
        <w:rPr>
          <w:rStyle w:val="CommentReference"/>
        </w:rPr>
        <w:annotationRef/>
      </w:r>
    </w:p>
  </w:comment>
  <w:comment w:id="235" w:author="Oddrun Lund" w:date="2024-04-18T09:56:00Z" w:initials="OL">
    <w:p w14:paraId="1D7496A9" w14:textId="30F069FA" w:rsidR="00294506" w:rsidRDefault="00294506">
      <w:pPr>
        <w:pStyle w:val="CommentText"/>
      </w:pPr>
      <w:r>
        <w:rPr>
          <w:rStyle w:val="CommentReference"/>
        </w:rPr>
        <w:annotationRef/>
      </w:r>
      <w:r>
        <w:t>Kan vi spørre - Når jeg har behov for en mer aldersvennlig bolig?</w:t>
      </w:r>
    </w:p>
  </w:comment>
  <w:comment w:id="237" w:author="Oddrun Lund" w:date="2024-04-18T09:46:00Z" w:initials="OL">
    <w:p w14:paraId="74F8667F" w14:textId="6022B3A9" w:rsidR="00FB068D" w:rsidRDefault="00FB068D">
      <w:pPr>
        <w:pStyle w:val="CommentText"/>
      </w:pPr>
      <w:r>
        <w:rPr>
          <w:rStyle w:val="CommentReference"/>
        </w:rPr>
        <w:annotationRef/>
      </w:r>
      <w:r>
        <w:t>Ønsker du fortsatt å bo i Karmøy? (ja/ nei)</w:t>
      </w:r>
    </w:p>
  </w:comment>
  <w:comment w:id="238" w:author="Oddrun Lund" w:date="2024-04-18T10:02:00Z" w:initials="OL">
    <w:p w14:paraId="50C31D6F" w14:textId="023FF201" w:rsidR="000B0524" w:rsidRDefault="000B0524">
      <w:pPr>
        <w:pStyle w:val="CommentText"/>
      </w:pPr>
      <w:r>
        <w:rPr>
          <w:rStyle w:val="CommentReference"/>
        </w:rPr>
        <w:annotationRef/>
      </w:r>
      <w:r>
        <w:t>Bør vi spørre mer generelt? Ønsker du å bo</w:t>
      </w:r>
    </w:p>
    <w:p w14:paraId="419A5E2D" w14:textId="7428767A" w:rsidR="000B0524" w:rsidRDefault="000B0524" w:rsidP="00AB53F3">
      <w:pPr>
        <w:pStyle w:val="CommentText"/>
        <w:numPr>
          <w:ilvl w:val="0"/>
          <w:numId w:val="5"/>
        </w:numPr>
      </w:pPr>
      <w:r>
        <w:t xml:space="preserve"> sentrumsnært i by</w:t>
      </w:r>
    </w:p>
    <w:p w14:paraId="44B0650F" w14:textId="7B26B41B" w:rsidR="000B0524" w:rsidRDefault="000B0524" w:rsidP="000B0524">
      <w:pPr>
        <w:pStyle w:val="CommentText"/>
        <w:numPr>
          <w:ilvl w:val="0"/>
          <w:numId w:val="5"/>
        </w:numPr>
      </w:pPr>
      <w:r>
        <w:t xml:space="preserve"> sentrumsnært i tettsted</w:t>
      </w:r>
    </w:p>
    <w:p w14:paraId="5381E0CE" w14:textId="77777777" w:rsidR="000B0524" w:rsidRDefault="000B0524" w:rsidP="000B0524">
      <w:pPr>
        <w:pStyle w:val="CommentText"/>
        <w:numPr>
          <w:ilvl w:val="0"/>
          <w:numId w:val="5"/>
        </w:numPr>
      </w:pPr>
      <w:r>
        <w:t xml:space="preserve"> i bygd</w:t>
      </w:r>
    </w:p>
    <w:p w14:paraId="1A225ED1" w14:textId="30E2B547" w:rsidR="000B0524" w:rsidRDefault="000B0524" w:rsidP="000B0524">
      <w:pPr>
        <w:pStyle w:val="CommentText"/>
        <w:numPr>
          <w:ilvl w:val="0"/>
          <w:numId w:val="5"/>
        </w:numPr>
      </w:pPr>
      <w:r>
        <w:t xml:space="preserve"> </w:t>
      </w:r>
      <w:r w:rsidR="000C02D8">
        <w:t>L</w:t>
      </w:r>
      <w:r>
        <w:t>andlig</w:t>
      </w:r>
      <w:r w:rsidR="000C02D8">
        <w:t>/ i spredtbygd område</w:t>
      </w:r>
    </w:p>
  </w:comment>
  <w:comment w:id="239" w:author="Oddrun Lund" w:date="2024-04-18T10:02:00Z" w:initials="OL">
    <w:p w14:paraId="681A5F03" w14:textId="56A1D983" w:rsidR="000B0524" w:rsidRDefault="000B0524">
      <w:pPr>
        <w:pStyle w:val="CommentText"/>
      </w:pPr>
      <w:r>
        <w:rPr>
          <w:rStyle w:val="CommentReference"/>
        </w:rPr>
        <w:annotationRef/>
      </w:r>
      <w:r>
        <w:t>Skal være</w:t>
      </w:r>
    </w:p>
  </w:comment>
  <w:comment w:id="240" w:author="Oddrun Lund" w:date="2024-04-18T10:09:00Z" w:initials="OL">
    <w:p w14:paraId="4F5629F8" w14:textId="67A4F33A" w:rsidR="000C02D8" w:rsidRDefault="000C02D8">
      <w:pPr>
        <w:pStyle w:val="CommentText"/>
      </w:pPr>
      <w:r>
        <w:rPr>
          <w:rStyle w:val="CommentReference"/>
        </w:rPr>
        <w:annotationRef/>
      </w:r>
      <w:r>
        <w:t>Hvor viktige er følgende kriterier for deg …</w:t>
      </w:r>
    </w:p>
  </w:comment>
  <w:comment w:id="241" w:author="Oddrun Lund" w:date="2024-04-18T10:15:00Z" w:initials="OL">
    <w:p w14:paraId="7B89FA26" w14:textId="38398A88" w:rsidR="00B62693" w:rsidRDefault="00B62693">
      <w:pPr>
        <w:pStyle w:val="CommentText"/>
      </w:pPr>
      <w:r>
        <w:rPr>
          <w:rStyle w:val="CommentReference"/>
        </w:rPr>
        <w:annotationRef/>
      </w:r>
      <w:r>
        <w:t>Nær byliv som kafeer, kulturtilbud og opplevelser</w:t>
      </w:r>
      <w:r w:rsidR="00862630">
        <w:t>?</w:t>
      </w:r>
    </w:p>
  </w:comment>
  <w:comment w:id="242" w:author="Oddrun Lund" w:date="2024-04-18T10:20:00Z" w:initials="OL">
    <w:p w14:paraId="12846710" w14:textId="76DB44D4" w:rsidR="00862630" w:rsidRDefault="00862630">
      <w:pPr>
        <w:pStyle w:val="CommentText"/>
      </w:pPr>
      <w:r>
        <w:rPr>
          <w:rStyle w:val="CommentReference"/>
        </w:rPr>
        <w:annotationRef/>
      </w:r>
      <w:r>
        <w:t>For eksempel – Vurderer du at du har økonomi til å kjøpe den boligen du ønsker deg</w:t>
      </w:r>
      <w:r w:rsidR="004F3524">
        <w:t>/ har behov for i fremtiden?</w:t>
      </w:r>
    </w:p>
  </w:comment>
  <w:comment w:id="243" w:author="Sina Furkan Ôzdemir" w:date="2024-02-16T11:54:00Z" w:initials="SÔ">
    <w:p w14:paraId="6994E41A" w14:textId="77777777" w:rsidR="000E7015" w:rsidRDefault="000E7015" w:rsidP="000E7015">
      <w:pPr>
        <w:pStyle w:val="CommentText"/>
      </w:pPr>
      <w:r>
        <w:rPr>
          <w:rStyle w:val="CommentReference"/>
        </w:rPr>
        <w:annotationRef/>
      </w:r>
      <w:r>
        <w:t>Jeg trenger eksempler og anbefaling om alternativer som en svar</w:t>
      </w:r>
    </w:p>
  </w:comment>
  <w:comment w:id="244" w:author="Oddrun Lund" w:date="2024-04-18T10:23:00Z" w:initials="OL">
    <w:p w14:paraId="37F652CC" w14:textId="77777777" w:rsidR="004F3524" w:rsidRDefault="004F3524" w:rsidP="004F3524">
      <w:pPr>
        <w:pStyle w:val="CommentText"/>
      </w:pPr>
      <w:r>
        <w:rPr>
          <w:rStyle w:val="CommentReference"/>
        </w:rPr>
        <w:annotationRef/>
      </w:r>
      <w:r>
        <w:t xml:space="preserve">Hvilken boform ønsker du for din neste bolig </w:t>
      </w:r>
    </w:p>
    <w:p w14:paraId="632415CA" w14:textId="398C0B97" w:rsidR="004F3524" w:rsidRDefault="004F3524" w:rsidP="004F3524">
      <w:pPr>
        <w:pStyle w:val="CommentText"/>
        <w:numPr>
          <w:ilvl w:val="0"/>
          <w:numId w:val="5"/>
        </w:numPr>
      </w:pPr>
      <w:r>
        <w:t xml:space="preserve"> </w:t>
      </w:r>
      <w:r w:rsidR="00356097">
        <w:t>Privatbolig</w:t>
      </w:r>
    </w:p>
    <w:p w14:paraId="3ED5F052" w14:textId="77777777" w:rsidR="004F3524" w:rsidRDefault="004F3524" w:rsidP="004F3524">
      <w:pPr>
        <w:pStyle w:val="CommentText"/>
        <w:numPr>
          <w:ilvl w:val="0"/>
          <w:numId w:val="5"/>
        </w:numPr>
      </w:pPr>
      <w:r>
        <w:t xml:space="preserve"> Bolig med felles uteopphold</w:t>
      </w:r>
      <w:r w:rsidR="00356097">
        <w:t xml:space="preserve"> og parkering</w:t>
      </w:r>
    </w:p>
    <w:p w14:paraId="14F2A125" w14:textId="2BC6428B" w:rsidR="00356097" w:rsidRDefault="00356097" w:rsidP="004F3524">
      <w:pPr>
        <w:pStyle w:val="CommentText"/>
        <w:numPr>
          <w:ilvl w:val="0"/>
          <w:numId w:val="5"/>
        </w:numPr>
      </w:pPr>
      <w:r>
        <w:t xml:space="preserve"> Bolig med felles utearealer og felles trappeoppgang/ heis</w:t>
      </w:r>
    </w:p>
    <w:p w14:paraId="78C0769F" w14:textId="17C8A0F9" w:rsidR="00356097" w:rsidRDefault="00356097" w:rsidP="00576906">
      <w:pPr>
        <w:pStyle w:val="ListParagraph"/>
        <w:numPr>
          <w:ilvl w:val="0"/>
          <w:numId w:val="5"/>
        </w:numPr>
      </w:pPr>
      <w:r>
        <w:t xml:space="preserve"> </w:t>
      </w:r>
      <w:r w:rsidRPr="00356097">
        <w:t>Bolig med felles utearealer</w:t>
      </w:r>
      <w:r w:rsidR="00ED0294">
        <w:t xml:space="preserve">, </w:t>
      </w:r>
      <w:r w:rsidR="00ED0294" w:rsidRPr="00ED0294">
        <w:rPr>
          <w:sz w:val="20"/>
          <w:szCs w:val="20"/>
        </w:rPr>
        <w:t>felles trappeoppgang/ heis</w:t>
      </w:r>
      <w:r w:rsidR="00ED0294">
        <w:rPr>
          <w:sz w:val="20"/>
          <w:szCs w:val="20"/>
        </w:rPr>
        <w:t xml:space="preserve"> </w:t>
      </w:r>
      <w:r w:rsidRPr="00356097">
        <w:t>og felles</w:t>
      </w:r>
      <w:r>
        <w:t xml:space="preserve"> innendørs oppholdsrom</w:t>
      </w:r>
    </w:p>
    <w:p w14:paraId="54EC7C4A" w14:textId="2D9EBDEB" w:rsidR="00356097" w:rsidRDefault="00356097" w:rsidP="004F3524">
      <w:pPr>
        <w:pStyle w:val="CommentText"/>
        <w:numPr>
          <w:ilvl w:val="0"/>
          <w:numId w:val="5"/>
        </w:numPr>
      </w:pPr>
      <w:r>
        <w:t xml:space="preserve"> Bofellesskap/ kollektiv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A867E6" w15:done="0"/>
  <w15:commentEx w15:paraId="24A3D8FF" w15:done="0"/>
  <w15:commentEx w15:paraId="088B96FC" w15:done="0"/>
  <w15:commentEx w15:paraId="470AAF9F" w15:done="0"/>
  <w15:commentEx w15:paraId="62F07970" w15:done="0"/>
  <w15:commentEx w15:paraId="2684E424" w15:done="0"/>
  <w15:commentEx w15:paraId="24FBEDC7" w15:done="0"/>
  <w15:commentEx w15:paraId="54CB7F03" w15:done="0"/>
  <w15:commentEx w15:paraId="1852D96E" w15:done="0"/>
  <w15:commentEx w15:paraId="6C5E726B" w15:done="0"/>
  <w15:commentEx w15:paraId="0FF695CD" w15:done="0"/>
  <w15:commentEx w15:paraId="05FB270D" w15:done="0"/>
  <w15:commentEx w15:paraId="6CBB1A8B" w15:done="0"/>
  <w15:commentEx w15:paraId="735D564D" w15:done="0"/>
  <w15:commentEx w15:paraId="56810B07" w15:done="0"/>
  <w15:commentEx w15:paraId="03C14945" w15:done="0"/>
  <w15:commentEx w15:paraId="521FEDB6" w15:done="0"/>
  <w15:commentEx w15:paraId="0210F5E7" w15:done="0"/>
  <w15:commentEx w15:paraId="3D3BF5AD" w15:done="0"/>
  <w15:commentEx w15:paraId="23389A59" w15:done="0"/>
  <w15:commentEx w15:paraId="03F634B2" w15:done="0"/>
  <w15:commentEx w15:paraId="121E7284" w15:done="0"/>
  <w15:commentEx w15:paraId="2E43F49B" w15:done="0"/>
  <w15:commentEx w15:paraId="1D7496A9" w15:done="0"/>
  <w15:commentEx w15:paraId="74F8667F" w15:done="0"/>
  <w15:commentEx w15:paraId="1A225ED1" w15:done="0"/>
  <w15:commentEx w15:paraId="681A5F03" w15:done="0"/>
  <w15:commentEx w15:paraId="4F5629F8" w15:done="0"/>
  <w15:commentEx w15:paraId="7B89FA26" w15:done="0"/>
  <w15:commentEx w15:paraId="12846710" w15:done="0"/>
  <w15:commentEx w15:paraId="6994E41A" w15:done="0"/>
  <w15:commentEx w15:paraId="54EC7C4A" w15:paraIdParent="6994E4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CB5F5F" w16cex:dateUtc="2024-04-18T06:59:00Z"/>
  <w16cex:commentExtensible w16cex:durableId="29CB5F73" w16cex:dateUtc="2024-04-18T06:59:00Z"/>
  <w16cex:commentExtensible w16cex:durableId="29CB5FF4" w16cex:dateUtc="2024-04-18T07:01:00Z"/>
  <w16cex:commentExtensible w16cex:durableId="29CB6097" w16cex:dateUtc="2024-04-18T07:04:00Z"/>
  <w16cex:commentExtensible w16cex:durableId="29CB62F1" w16cex:dateUtc="2024-04-18T07:14:00Z"/>
  <w16cex:commentExtensible w16cex:durableId="29CB6150" w16cex:dateUtc="2024-04-18T07:07:00Z"/>
  <w16cex:commentExtensible w16cex:durableId="5BEA7D98" w16cex:dateUtc="2024-02-16T10:16:00Z"/>
  <w16cex:commentExtensible w16cex:durableId="29CB619C" w16cex:dateUtc="2024-04-18T07:08:00Z"/>
  <w16cex:commentExtensible w16cex:durableId="29CB635D" w16cex:dateUtc="2024-04-18T07:16:00Z"/>
  <w16cex:commentExtensible w16cex:durableId="29CB636B" w16cex:dateUtc="2024-04-18T07:16:00Z"/>
  <w16cex:commentExtensible w16cex:durableId="29CB63A0" w16cex:dateUtc="2024-04-18T07:17:00Z"/>
  <w16cex:commentExtensible w16cex:durableId="29CB63D9" w16cex:dateUtc="2024-04-18T07:18:00Z"/>
  <w16cex:commentExtensible w16cex:durableId="29CB63FA" w16cex:dateUtc="2024-04-18T07:18:00Z"/>
  <w16cex:commentExtensible w16cex:durableId="29CB6404" w16cex:dateUtc="2024-04-18T07:19:00Z"/>
  <w16cex:commentExtensible w16cex:durableId="29CB640C" w16cex:dateUtc="2024-04-18T07:19:00Z"/>
  <w16cex:commentExtensible w16cex:durableId="29CB6415" w16cex:dateUtc="2024-04-18T07:19:00Z"/>
  <w16cex:commentExtensible w16cex:durableId="29CB644F" w16cex:dateUtc="2024-04-18T07:20:00Z"/>
  <w16cex:commentExtensible w16cex:durableId="29CB689E" w16cex:dateUtc="2024-04-18T07:38:00Z"/>
  <w16cex:commentExtensible w16cex:durableId="29CB68C5" w16cex:dateUtc="2024-04-18T07:39:00Z"/>
  <w16cex:commentExtensible w16cex:durableId="29CB697B" w16cex:dateUtc="2024-04-18T07:42:00Z"/>
  <w16cex:commentExtensible w16cex:durableId="29CB6A0E" w16cex:dateUtc="2024-04-18T07:44:00Z"/>
  <w16cex:commentExtensible w16cex:durableId="29CB6D76" w16cex:dateUtc="2024-04-18T07:59:00Z"/>
  <w16cex:commentExtensible w16cex:durableId="29CB6C45" w16cex:dateUtc="2024-04-18T07:54:00Z"/>
  <w16cex:commentExtensible w16cex:durableId="29CB6CDC" w16cex:dateUtc="2024-04-18T07:56:00Z"/>
  <w16cex:commentExtensible w16cex:durableId="29CB6A8F" w16cex:dateUtc="2024-04-18T07:46:00Z"/>
  <w16cex:commentExtensible w16cex:durableId="29CB6E40" w16cex:dateUtc="2024-04-18T08:02:00Z"/>
  <w16cex:commentExtensible w16cex:durableId="29CB6E24" w16cex:dateUtc="2024-04-18T08:02:00Z"/>
  <w16cex:commentExtensible w16cex:durableId="29CB6FC9" w16cex:dateUtc="2024-04-18T08:09:00Z"/>
  <w16cex:commentExtensible w16cex:durableId="29CB712B" w16cex:dateUtc="2024-04-18T08:15:00Z"/>
  <w16cex:commentExtensible w16cex:durableId="29CB726B" w16cex:dateUtc="2024-04-18T08:20:00Z"/>
  <w16cex:commentExtensible w16cex:durableId="2E2E211D" w16cex:dateUtc="2024-02-16T10:54:00Z"/>
  <w16cex:commentExtensible w16cex:durableId="29CB7314" w16cex:dateUtc="2024-04-18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A867E6" w16cid:durableId="29CB5F5F"/>
  <w16cid:commentId w16cid:paraId="24A3D8FF" w16cid:durableId="29CB5F73"/>
  <w16cid:commentId w16cid:paraId="088B96FC" w16cid:durableId="29CB5FF4"/>
  <w16cid:commentId w16cid:paraId="470AAF9F" w16cid:durableId="29CB6097"/>
  <w16cid:commentId w16cid:paraId="62F07970" w16cid:durableId="29CB62F1"/>
  <w16cid:commentId w16cid:paraId="2684E424" w16cid:durableId="29CB6150"/>
  <w16cid:commentId w16cid:paraId="24FBEDC7" w16cid:durableId="5BEA7D98"/>
  <w16cid:commentId w16cid:paraId="54CB7F03" w16cid:durableId="29CB619C"/>
  <w16cid:commentId w16cid:paraId="1852D96E" w16cid:durableId="29CB635D"/>
  <w16cid:commentId w16cid:paraId="6C5E726B" w16cid:durableId="29CB636B"/>
  <w16cid:commentId w16cid:paraId="0FF695CD" w16cid:durableId="29CB63A0"/>
  <w16cid:commentId w16cid:paraId="05FB270D" w16cid:durableId="29CB63D9"/>
  <w16cid:commentId w16cid:paraId="6CBB1A8B" w16cid:durableId="29CB63FA"/>
  <w16cid:commentId w16cid:paraId="735D564D" w16cid:durableId="29CB6404"/>
  <w16cid:commentId w16cid:paraId="56810B07" w16cid:durableId="29CB640C"/>
  <w16cid:commentId w16cid:paraId="03C14945" w16cid:durableId="29CB6415"/>
  <w16cid:commentId w16cid:paraId="521FEDB6" w16cid:durableId="29CB644F"/>
  <w16cid:commentId w16cid:paraId="0210F5E7" w16cid:durableId="29CB689E"/>
  <w16cid:commentId w16cid:paraId="3D3BF5AD" w16cid:durableId="29CB68C5"/>
  <w16cid:commentId w16cid:paraId="23389A59" w16cid:durableId="29CB697B"/>
  <w16cid:commentId w16cid:paraId="03F634B2" w16cid:durableId="29CB6A0E"/>
  <w16cid:commentId w16cid:paraId="121E7284" w16cid:durableId="29CB6D76"/>
  <w16cid:commentId w16cid:paraId="2E43F49B" w16cid:durableId="29CB6C45"/>
  <w16cid:commentId w16cid:paraId="1D7496A9" w16cid:durableId="29CB6CDC"/>
  <w16cid:commentId w16cid:paraId="74F8667F" w16cid:durableId="29CB6A8F"/>
  <w16cid:commentId w16cid:paraId="1A225ED1" w16cid:durableId="29CB6E40"/>
  <w16cid:commentId w16cid:paraId="681A5F03" w16cid:durableId="29CB6E24"/>
  <w16cid:commentId w16cid:paraId="4F5629F8" w16cid:durableId="29CB6FC9"/>
  <w16cid:commentId w16cid:paraId="7B89FA26" w16cid:durableId="29CB712B"/>
  <w16cid:commentId w16cid:paraId="12846710" w16cid:durableId="29CB726B"/>
  <w16cid:commentId w16cid:paraId="6994E41A" w16cid:durableId="2E2E211D"/>
  <w16cid:commentId w16cid:paraId="54EC7C4A" w16cid:durableId="29CB73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14D"/>
    <w:multiLevelType w:val="hybridMultilevel"/>
    <w:tmpl w:val="06D69D4C"/>
    <w:lvl w:ilvl="0" w:tplc="D31C62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38287077">
    <w:abstractNumId w:val="3"/>
  </w:num>
  <w:num w:numId="2" w16cid:durableId="231081778">
    <w:abstractNumId w:val="2"/>
  </w:num>
  <w:num w:numId="3" w16cid:durableId="318269435">
    <w:abstractNumId w:val="4"/>
  </w:num>
  <w:num w:numId="4" w16cid:durableId="1653411229">
    <w:abstractNumId w:val="0"/>
  </w:num>
  <w:num w:numId="5" w16cid:durableId="19106993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ddrun Lund">
    <w15:presenceInfo w15:providerId="AD" w15:userId="S::olu@karmoy.kommune.no::a663f537-9022-45e4-b47a-21611ca1ed2b"/>
  </w15:person>
  <w15:person w15:author="Sina Furkan Ôzdemir">
    <w15:presenceInfo w15:providerId="AD" w15:userId="S::sioz@karmoy.kommune.no::2474fabe-b1b7-4cbf-98dd-94a7acc7f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60E07"/>
    <w:rsid w:val="000625BF"/>
    <w:rsid w:val="00074CA4"/>
    <w:rsid w:val="000B0524"/>
    <w:rsid w:val="000C02D8"/>
    <w:rsid w:val="000E44D0"/>
    <w:rsid w:val="000E7015"/>
    <w:rsid w:val="0014481F"/>
    <w:rsid w:val="00235E53"/>
    <w:rsid w:val="00251AAA"/>
    <w:rsid w:val="00294506"/>
    <w:rsid w:val="0031048D"/>
    <w:rsid w:val="00356097"/>
    <w:rsid w:val="004F3524"/>
    <w:rsid w:val="00534424"/>
    <w:rsid w:val="00573CAA"/>
    <w:rsid w:val="00583C6A"/>
    <w:rsid w:val="00612743"/>
    <w:rsid w:val="00631275"/>
    <w:rsid w:val="0066446A"/>
    <w:rsid w:val="00711D21"/>
    <w:rsid w:val="007D49E2"/>
    <w:rsid w:val="00822808"/>
    <w:rsid w:val="00862630"/>
    <w:rsid w:val="008A2473"/>
    <w:rsid w:val="008D2ED4"/>
    <w:rsid w:val="008D49AB"/>
    <w:rsid w:val="008F5893"/>
    <w:rsid w:val="00B62693"/>
    <w:rsid w:val="00B65E2E"/>
    <w:rsid w:val="00CA4AE0"/>
    <w:rsid w:val="00D25517"/>
    <w:rsid w:val="00D50FF3"/>
    <w:rsid w:val="00D65B08"/>
    <w:rsid w:val="00DD18C8"/>
    <w:rsid w:val="00EA38AA"/>
    <w:rsid w:val="00ED0294"/>
    <w:rsid w:val="00F03948"/>
    <w:rsid w:val="00FB068D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chartTrackingRefBased/>
  <w15:docId w15:val="{9EF3B635-DA83-436D-873E-5058AA75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239BE7D744A94696E5FCE21D13845B" ma:contentTypeVersion="14" ma:contentTypeDescription="Opprett et nytt dokument." ma:contentTypeScope="" ma:versionID="bdc897d04a5233fd45620ae64db3a138">
  <xsd:schema xmlns:xsd="http://www.w3.org/2001/XMLSchema" xmlns:xs="http://www.w3.org/2001/XMLSchema" xmlns:p="http://schemas.microsoft.com/office/2006/metadata/properties" xmlns:ns3="957e6d05-cc1e-4df3-a0af-13d6edbbe8bb" xmlns:ns4="5026f26b-2ec3-4981-a144-db42dc521e3c" targetNamespace="http://schemas.microsoft.com/office/2006/metadata/properties" ma:root="true" ma:fieldsID="8f9d5258de0c30802c384ec5472ec9ab" ns3:_="" ns4:_="">
    <xsd:import namespace="957e6d05-cc1e-4df3-a0af-13d6edbbe8bb"/>
    <xsd:import namespace="5026f26b-2ec3-4981-a144-db42dc521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e6d05-cc1e-4df3-a0af-13d6edbbe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f26b-2ec3-4981-a144-db42dc521e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7e6d05-cc1e-4df3-a0af-13d6edbbe8bb" xsi:nil="true"/>
  </documentManagement>
</p:properties>
</file>

<file path=customXml/itemProps1.xml><?xml version="1.0" encoding="utf-8"?>
<ds:datastoreItem xmlns:ds="http://schemas.openxmlformats.org/officeDocument/2006/customXml" ds:itemID="{4C90CB1E-FEC2-4172-B91C-16EC497B8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016E3-8236-49AE-B885-60F9B703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e6d05-cc1e-4df3-a0af-13d6edbbe8bb"/>
    <ds:schemaRef ds:uri="5026f26b-2ec3-4981-a144-db42dc521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1FF48-1886-4BE1-9831-816CDE3989D6}">
  <ds:schemaRefs>
    <ds:schemaRef ds:uri="http://purl.org/dc/dcmitype/"/>
    <ds:schemaRef ds:uri="957e6d05-cc1e-4df3-a0af-13d6edbbe8bb"/>
    <ds:schemaRef ds:uri="http://www.w3.org/XML/1998/namespace"/>
    <ds:schemaRef ds:uri="5026f26b-2ec3-4981-a144-db42dc521e3c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4140</Characters>
  <Application>Microsoft Office Word</Application>
  <DocSecurity>4</DocSecurity>
  <Lines>34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Ôzdemir</dc:creator>
  <cp:keywords/>
  <dc:description/>
  <cp:lastModifiedBy>Sina Furkan Ôzdemir</cp:lastModifiedBy>
  <cp:revision>2</cp:revision>
  <dcterms:created xsi:type="dcterms:W3CDTF">2024-04-30T07:29:00Z</dcterms:created>
  <dcterms:modified xsi:type="dcterms:W3CDTF">2024-04-30T07:29:00Z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0x01010037239BE7D744A94696E5FCE21D13845B</vt:lpwstr>
  </property>
</Properties>
</file>