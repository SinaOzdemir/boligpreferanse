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B35F5" w14:textId="33248143" w:rsidR="008D49AB" w:rsidRDefault="008A2473" w:rsidP="008A2473">
      <w:pPr>
        <w:pStyle w:val="Title"/>
      </w:pPr>
      <w:r>
        <w:t>Boligpreferanse i Karmøy spørreskjema:</w:t>
      </w:r>
    </w:p>
    <w:p w14:paraId="6C9A1ECF" w14:textId="77777777" w:rsidR="00631275" w:rsidRDefault="00631275" w:rsidP="00631275"/>
    <w:p w14:paraId="71B4E386" w14:textId="68810367" w:rsidR="00631275" w:rsidRDefault="008F5893" w:rsidP="00534424">
      <w:pPr>
        <w:pStyle w:val="Heading1"/>
      </w:pPr>
      <w:r>
        <w:t>Demografien</w:t>
      </w:r>
      <w:r w:rsidR="00534424">
        <w:t>:</w:t>
      </w:r>
      <w:ins w:id="0" w:author="Sina Furkan Ôzdemir" w:date="2024-05-02T13:51:00Z" w16du:dateUtc="2024-05-02T11:51:00Z">
        <w:r w:rsidR="00EC2A20">
          <w:t xml:space="preserve"> (5 spørsmål)</w:t>
        </w:r>
      </w:ins>
    </w:p>
    <w:p w14:paraId="566B49A9" w14:textId="6794981D" w:rsidR="00534424" w:rsidRDefault="008F5893" w:rsidP="00534424">
      <w:r>
        <w:t xml:space="preserve">*alder, </w:t>
      </w:r>
      <w:del w:id="1" w:author="Sina Furkan Ôzdemir" w:date="2024-04-30T15:50:00Z" w16du:dateUtc="2024-04-30T13:50:00Z">
        <w:r w:rsidDel="008148D8">
          <w:delText>kjonn</w:delText>
        </w:r>
      </w:del>
      <w:ins w:id="2" w:author="Sina Furkan Ôzdemir" w:date="2024-04-30T15:50:00Z" w16du:dateUtc="2024-04-30T13:50:00Z">
        <w:r w:rsidR="008148D8">
          <w:t>kjønn</w:t>
        </w:r>
      </w:ins>
      <w:r>
        <w:t xml:space="preserve"> og postkoden kan hentes fra </w:t>
      </w:r>
      <w:r w:rsidR="00FB0A30">
        <w:t xml:space="preserve">spørreundersøkelse </w:t>
      </w:r>
      <w:commentRangeStart w:id="3"/>
      <w:commentRangeStart w:id="4"/>
      <w:r w:rsidR="00FB0A30">
        <w:t>bedrift</w:t>
      </w:r>
      <w:commentRangeEnd w:id="3"/>
      <w:r w:rsidR="00822808">
        <w:rPr>
          <w:rStyle w:val="CommentReference"/>
        </w:rPr>
        <w:commentReference w:id="3"/>
      </w:r>
      <w:commentRangeEnd w:id="4"/>
      <w:r w:rsidR="00D92859">
        <w:rPr>
          <w:rStyle w:val="CommentReference"/>
        </w:rPr>
        <w:commentReference w:id="4"/>
      </w:r>
    </w:p>
    <w:p w14:paraId="38E929E2" w14:textId="235AD54F" w:rsidR="00583C6A" w:rsidRDefault="00AD7711" w:rsidP="00583C6A">
      <w:pPr>
        <w:pStyle w:val="ListParagraph"/>
        <w:numPr>
          <w:ilvl w:val="0"/>
          <w:numId w:val="1"/>
        </w:numPr>
      </w:pPr>
      <w:commentRangeStart w:id="5"/>
      <w:ins w:id="6" w:author="Eva Biringer" w:date="2024-05-07T12:33:00Z" w16du:dateUtc="2024-05-07T10:33:00Z">
        <w:r>
          <w:t>Hva er din arbeidssituasjon for tiden? (</w:t>
        </w:r>
      </w:ins>
      <w:r w:rsidR="00583C6A" w:rsidRPr="00AD7711">
        <w:rPr>
          <w:strike/>
          <w:rPrChange w:id="7" w:author="Eva Biringer" w:date="2024-05-07T12:36:00Z" w16du:dateUtc="2024-05-07T10:36:00Z">
            <w:rPr/>
          </w:rPrChange>
        </w:rPr>
        <w:t>Er du i jobb, heltidsstudent, eller ingen av delene</w:t>
      </w:r>
      <w:commentRangeEnd w:id="5"/>
      <w:r w:rsidRPr="00AD7711">
        <w:rPr>
          <w:rStyle w:val="CommentReference"/>
          <w:strike/>
          <w:rPrChange w:id="8" w:author="Eva Biringer" w:date="2024-05-07T12:36:00Z" w16du:dateUtc="2024-05-07T10:36:00Z">
            <w:rPr>
              <w:rStyle w:val="CommentReference"/>
            </w:rPr>
          </w:rPrChange>
        </w:rPr>
        <w:commentReference w:id="5"/>
      </w:r>
      <w:r w:rsidR="00583C6A" w:rsidRPr="00583C6A">
        <w:t>?</w:t>
      </w:r>
      <w:ins w:id="9" w:author="Eva Biringer" w:date="2024-05-07T12:33:00Z" w16du:dateUtc="2024-05-07T10:33:00Z">
        <w:r>
          <w:t>)</w:t>
        </w:r>
      </w:ins>
    </w:p>
    <w:p w14:paraId="19880E9F" w14:textId="00086CA3" w:rsidR="00583C6A" w:rsidRDefault="00D92859" w:rsidP="00583C6A">
      <w:pPr>
        <w:pStyle w:val="ListParagraph"/>
        <w:numPr>
          <w:ilvl w:val="1"/>
          <w:numId w:val="1"/>
        </w:numPr>
      </w:pPr>
      <w:del w:id="10" w:author="Sina Furkan Ôzdemir" w:date="2024-05-16T13:15:00Z" w16du:dateUtc="2024-05-16T11:15:00Z">
        <w:r w:rsidDel="008C5404">
          <w:delText>J</w:delText>
        </w:r>
        <w:r w:rsidR="00583C6A" w:rsidDel="008C5404">
          <w:delText>eg j</w:delText>
        </w:r>
      </w:del>
      <w:ins w:id="11" w:author="Sina Furkan Ôzdemir" w:date="2024-05-16T13:15:00Z" w16du:dateUtc="2024-05-16T11:15:00Z">
        <w:r w:rsidR="008C5404">
          <w:t>J</w:t>
        </w:r>
      </w:ins>
      <w:r w:rsidR="00583C6A">
        <w:t>obber</w:t>
      </w:r>
    </w:p>
    <w:p w14:paraId="3830FFA6" w14:textId="5B36C2D4" w:rsidR="00583C6A" w:rsidRDefault="00D92859" w:rsidP="00583C6A">
      <w:pPr>
        <w:pStyle w:val="ListParagraph"/>
        <w:numPr>
          <w:ilvl w:val="1"/>
          <w:numId w:val="1"/>
        </w:numPr>
      </w:pPr>
      <w:commentRangeStart w:id="12"/>
      <w:del w:id="13" w:author="Sina Furkan Ôzdemir" w:date="2024-05-16T13:15:00Z" w16du:dateUtc="2024-05-16T11:15:00Z">
        <w:r w:rsidDel="008C5404">
          <w:delText>J</w:delText>
        </w:r>
        <w:r w:rsidR="00583C6A" w:rsidDel="008C5404">
          <w:delText>eg s</w:delText>
        </w:r>
      </w:del>
      <w:ins w:id="14" w:author="Sina Furkan Ôzdemir" w:date="2024-05-16T13:15:00Z" w16du:dateUtc="2024-05-16T11:15:00Z">
        <w:r w:rsidR="008C5404">
          <w:t>S</w:t>
        </w:r>
      </w:ins>
      <w:r w:rsidR="00583C6A">
        <w:t>tuderer</w:t>
      </w:r>
    </w:p>
    <w:p w14:paraId="1322C49D" w14:textId="3E0632C2" w:rsidR="00583C6A" w:rsidRDefault="00D92859" w:rsidP="00583C6A">
      <w:pPr>
        <w:pStyle w:val="ListParagraph"/>
        <w:numPr>
          <w:ilvl w:val="1"/>
          <w:numId w:val="1"/>
        </w:numPr>
      </w:pPr>
      <w:r>
        <w:t>V</w:t>
      </w:r>
      <w:r w:rsidR="00583C6A">
        <w:t xml:space="preserve">erken </w:t>
      </w:r>
      <w:commentRangeEnd w:id="12"/>
      <w:r w:rsidR="00AD7711">
        <w:rPr>
          <w:rStyle w:val="CommentReference"/>
        </w:rPr>
        <w:commentReference w:id="12"/>
      </w:r>
      <w:r w:rsidR="00583C6A">
        <w:t>jobber eller studerer</w:t>
      </w:r>
    </w:p>
    <w:p w14:paraId="7AD9EDE3" w14:textId="77777777" w:rsidR="00FB0A30" w:rsidRDefault="00FB0A30" w:rsidP="008148D8">
      <w:pPr>
        <w:pStyle w:val="ListParagraph"/>
        <w:ind w:left="1440"/>
      </w:pPr>
    </w:p>
    <w:p w14:paraId="5F1BA9D7" w14:textId="72492B85" w:rsidR="00FB0A30" w:rsidRDefault="00FB0A30" w:rsidP="00FB0A30">
      <w:pPr>
        <w:pStyle w:val="ListParagraph"/>
        <w:numPr>
          <w:ilvl w:val="0"/>
          <w:numId w:val="1"/>
        </w:numPr>
      </w:pPr>
      <w:del w:id="15" w:author="Eva Biringer" w:date="2024-05-07T12:38:00Z" w16du:dateUtc="2024-05-07T10:38:00Z">
        <w:r w:rsidRPr="00AD7711" w:rsidDel="00AD7711">
          <w:delText xml:space="preserve">Er </w:delText>
        </w:r>
      </w:del>
      <w:ins w:id="16" w:author="Eva Biringer" w:date="2024-05-07T12:38:00Z" w16du:dateUtc="2024-05-07T10:38:00Z">
        <w:r w:rsidR="00AD7711">
          <w:t>Ligger</w:t>
        </w:r>
        <w:r w:rsidR="00AD7711" w:rsidRPr="00AD7711">
          <w:t xml:space="preserve"> </w:t>
        </w:r>
      </w:ins>
      <w:del w:id="17" w:author="Eva Biringer" w:date="2024-05-07T12:38:00Z" w16du:dateUtc="2024-05-07T10:38:00Z">
        <w:r w:rsidRPr="00AD7711" w:rsidDel="00AD7711">
          <w:delText xml:space="preserve">din </w:delText>
        </w:r>
      </w:del>
      <w:ins w:id="18" w:author="Eva Biringer" w:date="2024-05-07T12:38:00Z" w16du:dateUtc="2024-05-07T10:38:00Z">
        <w:r w:rsidR="00AD7711" w:rsidRPr="00AD7711">
          <w:t>di</w:t>
        </w:r>
        <w:r w:rsidR="00AD7711">
          <w:t>tt</w:t>
        </w:r>
        <w:r w:rsidR="00AD7711" w:rsidRPr="00AD7711">
          <w:t xml:space="preserve"> </w:t>
        </w:r>
      </w:ins>
      <w:del w:id="19" w:author="Eva Biringer" w:date="2024-05-07T12:38:00Z" w16du:dateUtc="2024-05-07T10:38:00Z">
        <w:r w:rsidRPr="00AD7711" w:rsidDel="00AD7711">
          <w:delText>arbeidsplass</w:delText>
        </w:r>
      </w:del>
      <w:ins w:id="20" w:author="Eva Biringer" w:date="2024-05-07T12:38:00Z" w16du:dateUtc="2024-05-07T10:38:00Z">
        <w:r w:rsidR="00AD7711" w:rsidRPr="00AD7711">
          <w:t>arbeids</w:t>
        </w:r>
        <w:r w:rsidR="00AD7711">
          <w:t>-</w:t>
        </w:r>
      </w:ins>
      <w:r w:rsidRPr="00AD7711">
        <w:t>/</w:t>
      </w:r>
      <w:del w:id="21" w:author="Eva Biringer" w:date="2024-05-07T12:38:00Z" w16du:dateUtc="2024-05-07T10:38:00Z">
        <w:r w:rsidRPr="00AD7711" w:rsidDel="00AD7711">
          <w:delText>studieplass</w:delText>
        </w:r>
        <w:r w:rsidDel="00AD7711">
          <w:delText xml:space="preserve"> </w:delText>
        </w:r>
      </w:del>
      <w:ins w:id="22" w:author="Eva Biringer" w:date="2024-05-07T12:38:00Z" w16du:dateUtc="2024-05-07T10:38:00Z">
        <w:r w:rsidR="00AD7711" w:rsidRPr="00AD7711">
          <w:t>studie</w:t>
        </w:r>
        <w:r w:rsidR="00AD7711">
          <w:t xml:space="preserve">sted </w:t>
        </w:r>
      </w:ins>
      <w:r>
        <w:t xml:space="preserve">[pipe fra: S1] </w:t>
      </w:r>
      <w:ins w:id="23" w:author="Eva Biringer" w:date="2024-05-07T12:38:00Z" w16du:dateUtc="2024-05-07T10:38:00Z">
        <w:r w:rsidR="00AD7711">
          <w:t xml:space="preserve">geografisk </w:t>
        </w:r>
      </w:ins>
      <w:r w:rsidR="00D92859">
        <w:t>i</w:t>
      </w:r>
      <w:ins w:id="24" w:author="Eva Biringer" w:date="2024-05-07T12:37:00Z" w16du:dateUtc="2024-05-07T10:37:00Z">
        <w:r w:rsidR="00AD7711">
          <w:t xml:space="preserve"> </w:t>
        </w:r>
      </w:ins>
      <w:r>
        <w:t>Karmøy kommune?</w:t>
      </w:r>
    </w:p>
    <w:p w14:paraId="434F875B" w14:textId="0FB06ABE" w:rsidR="00FB0A30" w:rsidRDefault="00FB0A30" w:rsidP="00FB0A30">
      <w:pPr>
        <w:pStyle w:val="ListParagraph"/>
        <w:numPr>
          <w:ilvl w:val="1"/>
          <w:numId w:val="1"/>
        </w:numPr>
      </w:pPr>
      <w:r>
        <w:t xml:space="preserve">Ja, </w:t>
      </w:r>
      <w:del w:id="25" w:author="Eva Biringer" w:date="2024-05-07T12:37:00Z" w16du:dateUtc="2024-05-07T10:37:00Z">
        <w:r w:rsidDel="00AD7711">
          <w:delText xml:space="preserve">det ligger </w:delText>
        </w:r>
      </w:del>
      <w:r>
        <w:t>inne Karmøy kommune</w:t>
      </w:r>
    </w:p>
    <w:p w14:paraId="54434208" w14:textId="6E104EA3" w:rsidR="00FB0A30" w:rsidRDefault="00FB0A30" w:rsidP="00FB0A30">
      <w:pPr>
        <w:pStyle w:val="ListParagraph"/>
        <w:numPr>
          <w:ilvl w:val="1"/>
          <w:numId w:val="1"/>
        </w:numPr>
      </w:pPr>
      <w:r>
        <w:t xml:space="preserve">Nei, </w:t>
      </w:r>
      <w:del w:id="26" w:author="Eva Biringer" w:date="2024-05-07T12:38:00Z" w16du:dateUtc="2024-05-07T10:38:00Z">
        <w:r w:rsidDel="00AD7711">
          <w:delText>det ligge</w:delText>
        </w:r>
        <w:r w:rsidR="006B2B5C" w:rsidDel="00AD7711">
          <w:delText>r</w:delText>
        </w:r>
        <w:r w:rsidDel="00AD7711">
          <w:delText xml:space="preserve"> </w:delText>
        </w:r>
      </w:del>
      <w:r>
        <w:t>uten</w:t>
      </w:r>
      <w:ins w:id="27" w:author="Eva Biringer" w:date="2024-05-07T12:39:00Z" w16du:dateUtc="2024-05-07T10:39:00Z">
        <w:r w:rsidR="00AD7711">
          <w:t>for</w:t>
        </w:r>
      </w:ins>
      <w:r>
        <w:t xml:space="preserve"> Karmøy kommune</w:t>
      </w:r>
    </w:p>
    <w:p w14:paraId="237D9973" w14:textId="6EF5C225" w:rsidR="00D65B08" w:rsidRDefault="00D65B08" w:rsidP="00D65B08">
      <w:pPr>
        <w:pStyle w:val="ListParagraph"/>
        <w:numPr>
          <w:ilvl w:val="0"/>
          <w:numId w:val="1"/>
        </w:numPr>
      </w:pPr>
      <w:r>
        <w:t xml:space="preserve">Hvilken type familesituasjon </w:t>
      </w:r>
      <w:del w:id="28" w:author="Eva Biringer" w:date="2024-05-07T12:39:00Z" w16du:dateUtc="2024-05-07T10:39:00Z">
        <w:r w:rsidDel="00AD7711">
          <w:delText>er du i</w:delText>
        </w:r>
      </w:del>
      <w:ins w:id="29" w:author="Eva Biringer" w:date="2024-05-07T12:39:00Z" w16du:dateUtc="2024-05-07T10:39:00Z">
        <w:r w:rsidR="00AD7711">
          <w:t>har du?</w:t>
        </w:r>
      </w:ins>
    </w:p>
    <w:p w14:paraId="3A46BFF7" w14:textId="517A4142" w:rsidR="00D65B08" w:rsidRDefault="00D65B08" w:rsidP="00D65B08">
      <w:pPr>
        <w:pStyle w:val="ListParagraph"/>
        <w:numPr>
          <w:ilvl w:val="1"/>
          <w:numId w:val="1"/>
        </w:numPr>
      </w:pPr>
      <w:r>
        <w:t>Bor alene med barn</w:t>
      </w:r>
    </w:p>
    <w:p w14:paraId="0FBB4FF8" w14:textId="0D8A2787" w:rsidR="00D65B08" w:rsidRDefault="00D65B08" w:rsidP="00D65B08">
      <w:pPr>
        <w:pStyle w:val="ListParagraph"/>
        <w:numPr>
          <w:ilvl w:val="1"/>
          <w:numId w:val="1"/>
        </w:numPr>
      </w:pPr>
      <w:r>
        <w:t>Bor alene uten barn</w:t>
      </w:r>
    </w:p>
    <w:p w14:paraId="11A0A126" w14:textId="7517265A" w:rsidR="00D65B08" w:rsidRDefault="00D65B08" w:rsidP="00D65B08">
      <w:pPr>
        <w:pStyle w:val="ListParagraph"/>
        <w:numPr>
          <w:ilvl w:val="1"/>
          <w:numId w:val="1"/>
        </w:numPr>
      </w:pPr>
      <w:r>
        <w:t>Samboer/ektefelle med barn</w:t>
      </w:r>
    </w:p>
    <w:p w14:paraId="42460D2B" w14:textId="4EF6FF50" w:rsidR="00D65B08" w:rsidRDefault="00D65B08" w:rsidP="00D65B08">
      <w:pPr>
        <w:pStyle w:val="ListParagraph"/>
        <w:numPr>
          <w:ilvl w:val="1"/>
          <w:numId w:val="1"/>
        </w:numPr>
      </w:pPr>
      <w:r>
        <w:t>Samboer/ektefelle uten barn</w:t>
      </w:r>
    </w:p>
    <w:p w14:paraId="0C2204F9" w14:textId="39BEDBBC" w:rsidR="00D65B08" w:rsidRDefault="00D65B08" w:rsidP="00D65B08">
      <w:pPr>
        <w:pStyle w:val="ListParagraph"/>
        <w:numPr>
          <w:ilvl w:val="0"/>
          <w:numId w:val="1"/>
        </w:numPr>
      </w:pPr>
      <w:r>
        <w:t>[hvis respondenter velger et alternativ med barn i S</w:t>
      </w:r>
      <w:r w:rsidR="00FB0A30">
        <w:t>3</w:t>
      </w:r>
      <w:r>
        <w:t>]</w:t>
      </w:r>
    </w:p>
    <w:p w14:paraId="0FB25315" w14:textId="1DCE960F" w:rsidR="00D65B08" w:rsidRDefault="00D65B08" w:rsidP="00D65B08">
      <w:pPr>
        <w:pStyle w:val="ListParagraph"/>
      </w:pPr>
      <w:r>
        <w:t xml:space="preserve">Hvor mange </w:t>
      </w:r>
      <w:commentRangeStart w:id="30"/>
      <w:r>
        <w:t xml:space="preserve">barn </w:t>
      </w:r>
      <w:del w:id="31" w:author="Sina Furkan Ôzdemir" w:date="2024-05-16T13:13:00Z" w16du:dateUtc="2024-05-16T11:13:00Z">
        <w:r w:rsidDel="008C5404">
          <w:delText xml:space="preserve">har </w:delText>
        </w:r>
      </w:del>
      <w:ins w:id="32" w:author="Sina Furkan Ôzdemir" w:date="2024-05-16T13:13:00Z" w16du:dateUtc="2024-05-16T11:13:00Z">
        <w:r w:rsidR="008C5404">
          <w:t>bor med</w:t>
        </w:r>
        <w:r w:rsidR="008C5404">
          <w:t xml:space="preserve"> </w:t>
        </w:r>
      </w:ins>
      <w:r>
        <w:t>d</w:t>
      </w:r>
      <w:del w:id="33" w:author="Sina Furkan Ôzdemir" w:date="2024-05-16T13:13:00Z" w16du:dateUtc="2024-05-16T11:13:00Z">
        <w:r w:rsidDel="008C5404">
          <w:delText>u</w:delText>
        </w:r>
      </w:del>
      <w:ins w:id="34" w:author="Sina Furkan Ôzdemir" w:date="2024-05-16T13:13:00Z" w16du:dateUtc="2024-05-16T11:13:00Z">
        <w:r w:rsidR="008C5404">
          <w:t>eg</w:t>
        </w:r>
      </w:ins>
      <w:r>
        <w:t>?</w:t>
      </w:r>
      <w:commentRangeEnd w:id="30"/>
      <w:r w:rsidR="00AD7711">
        <w:rPr>
          <w:rStyle w:val="CommentReference"/>
        </w:rPr>
        <w:commentReference w:id="30"/>
      </w:r>
    </w:p>
    <w:p w14:paraId="04AFC1C4" w14:textId="4619C756" w:rsidR="00D65B08" w:rsidRDefault="00D65B08" w:rsidP="00D65B08">
      <w:pPr>
        <w:pStyle w:val="ListParagraph"/>
      </w:pPr>
      <w:r>
        <w:t xml:space="preserve">[åpent spørsmål for respondenter å skrive </w:t>
      </w:r>
      <w:r w:rsidR="00D25517">
        <w:t>antall barn de har]</w:t>
      </w:r>
    </w:p>
    <w:p w14:paraId="4FEDA751" w14:textId="77777777" w:rsidR="00D25517" w:rsidRDefault="00D25517" w:rsidP="00D65B08">
      <w:pPr>
        <w:pStyle w:val="ListParagraph"/>
      </w:pPr>
    </w:p>
    <w:p w14:paraId="7B565F6F" w14:textId="314F8971" w:rsidR="00D25517" w:rsidRDefault="00FB0A30" w:rsidP="00D25517">
      <w:pPr>
        <w:ind w:firstLine="360"/>
      </w:pPr>
      <w:r>
        <w:t>4</w:t>
      </w:r>
      <w:r w:rsidR="00D25517">
        <w:t>b) [hvis respondenter velger et alternativ med barn i S</w:t>
      </w:r>
      <w:r>
        <w:t>3</w:t>
      </w:r>
      <w:r w:rsidR="00D25517">
        <w:t>]</w:t>
      </w:r>
    </w:p>
    <w:p w14:paraId="1996A572" w14:textId="6ACE7FE0" w:rsidR="00D25517" w:rsidRDefault="00D25517" w:rsidP="00D25517">
      <w:pPr>
        <w:ind w:firstLine="360"/>
      </w:pPr>
      <w:r>
        <w:t xml:space="preserve">Hvor mange av </w:t>
      </w:r>
      <w:del w:id="35" w:author="Sina Furkan Ôzdemir" w:date="2024-05-16T13:14:00Z" w16du:dateUtc="2024-05-16T11:14:00Z">
        <w:r w:rsidDel="008C5404">
          <w:delText>barna dine</w:delText>
        </w:r>
      </w:del>
      <w:ins w:id="36" w:author="Sina Furkan Ôzdemir" w:date="2024-05-16T13:14:00Z" w16du:dateUtc="2024-05-16T11:14:00Z">
        <w:r w:rsidR="008C5404">
          <w:t>barn som bor med deg</w:t>
        </w:r>
      </w:ins>
      <w:r>
        <w:t xml:space="preserve"> er </w:t>
      </w:r>
      <w:ins w:id="37" w:author="Eva Biringer" w:date="2024-05-07T12:39:00Z" w16du:dateUtc="2024-05-07T10:39:00Z">
        <w:r w:rsidR="00AD7711">
          <w:t xml:space="preserve">i </w:t>
        </w:r>
      </w:ins>
      <w:r>
        <w:t>s</w:t>
      </w:r>
      <w:commentRangeStart w:id="38"/>
      <w:r>
        <w:t>koleald</w:t>
      </w:r>
      <w:commentRangeEnd w:id="38"/>
      <w:r w:rsidR="00AD7711">
        <w:rPr>
          <w:rStyle w:val="CommentReference"/>
        </w:rPr>
        <w:commentReference w:id="38"/>
      </w:r>
      <w:r>
        <w:t>er?</w:t>
      </w:r>
    </w:p>
    <w:p w14:paraId="24D96BEE" w14:textId="4DA65A57" w:rsidR="00D65B08" w:rsidRDefault="00D25517" w:rsidP="00D65B08">
      <w:pPr>
        <w:ind w:left="720"/>
      </w:pPr>
      <w:r>
        <w:t>[Åpent spørsmål for respondenter å skrive antall barn i skolealder]</w:t>
      </w:r>
    </w:p>
    <w:p w14:paraId="6B41525B" w14:textId="3FD990AC" w:rsidR="00D65B08" w:rsidRDefault="00D92859" w:rsidP="008148D8">
      <w:pPr>
        <w:pStyle w:val="Heading1"/>
      </w:pPr>
      <w:r>
        <w:t>Reisevaner</w:t>
      </w:r>
      <w:r w:rsidR="00FB0A30">
        <w:t>:</w:t>
      </w:r>
      <w:ins w:id="39" w:author="Sina Furkan Ôzdemir" w:date="2024-05-02T13:51:00Z" w16du:dateUtc="2024-05-02T11:51:00Z">
        <w:r w:rsidR="00EC2A20">
          <w:t xml:space="preserve"> (19 spørsmål)</w:t>
        </w:r>
      </w:ins>
    </w:p>
    <w:p w14:paraId="039255BB" w14:textId="77777777" w:rsidR="00FB0A30" w:rsidRDefault="00FB0A30" w:rsidP="00D65B08">
      <w:pPr>
        <w:pStyle w:val="ListParagraph"/>
      </w:pPr>
    </w:p>
    <w:p w14:paraId="2B98996A" w14:textId="41654A70" w:rsidR="00FB0A30" w:rsidRDefault="00FB0A30" w:rsidP="00FB0A30">
      <w:pPr>
        <w:pStyle w:val="ListParagraph"/>
        <w:numPr>
          <w:ilvl w:val="0"/>
          <w:numId w:val="1"/>
        </w:numPr>
      </w:pPr>
      <w:r>
        <w:t xml:space="preserve">Hvor </w:t>
      </w:r>
      <w:del w:id="40" w:author="Eva Biringer" w:date="2024-05-07T12:40:00Z" w16du:dateUtc="2024-05-07T10:40:00Z">
        <w:r w:rsidDel="00AD7711">
          <w:delText xml:space="preserve">mye </w:delText>
        </w:r>
        <w:r w:rsidR="00D92859" w:rsidDel="00AD7711">
          <w:delText>reise</w:delText>
        </w:r>
      </w:del>
      <w:ins w:id="41" w:author="Eva Biringer" w:date="2024-05-07T12:40:00Z" w16du:dateUtc="2024-05-07T10:40:00Z">
        <w:r w:rsidR="00AD7711">
          <w:t>lang reise</w:t>
        </w:r>
      </w:ins>
      <w:del w:id="42" w:author="Eva Biringer" w:date="2024-05-07T12:41:00Z" w16du:dateUtc="2024-05-07T10:41:00Z">
        <w:r w:rsidDel="00AD7711">
          <w:delText xml:space="preserve"> </w:delText>
        </w:r>
      </w:del>
      <w:r>
        <w:t xml:space="preserve">tid </w:t>
      </w:r>
      <w:del w:id="43" w:author="Eva Biringer" w:date="2024-05-07T12:40:00Z" w16du:dateUtc="2024-05-07T10:40:00Z">
        <w:r w:rsidDel="00AD7711">
          <w:delText xml:space="preserve">bruker </w:delText>
        </w:r>
      </w:del>
      <w:ins w:id="44" w:author="Eva Biringer" w:date="2024-05-07T12:40:00Z" w16du:dateUtc="2024-05-07T10:40:00Z">
        <w:r w:rsidR="00AD7711">
          <w:t xml:space="preserve">har </w:t>
        </w:r>
      </w:ins>
      <w:r>
        <w:t>du til følgende aktivitet</w:t>
      </w:r>
      <w:del w:id="45" w:author="Eva Biringer" w:date="2024-05-07T12:41:00Z" w16du:dateUtc="2024-05-07T10:41:00Z">
        <w:r w:rsidDel="00AD7711">
          <w:delText>er</w:delText>
        </w:r>
      </w:del>
      <w:r>
        <w:t xml:space="preserve"> en vei?</w:t>
      </w:r>
    </w:p>
    <w:p w14:paraId="66D53A76" w14:textId="1F3CCF0F" w:rsidR="0014481F" w:rsidRDefault="0014481F" w:rsidP="008148D8">
      <w:pPr>
        <w:ind w:left="360"/>
      </w:pPr>
      <w:r>
        <w:t xml:space="preserve">[hvis alternativet </w:t>
      </w:r>
      <w:r w:rsidR="00D92859">
        <w:t>ikke relevant</w:t>
      </w:r>
      <w:r>
        <w:t xml:space="preserve"> </w:t>
      </w:r>
      <w:r w:rsidR="00D92859">
        <w:t>svaret skal ta opp som 0]</w:t>
      </w:r>
    </w:p>
    <w:p w14:paraId="2AF09E1E" w14:textId="7EB43374" w:rsidR="0014481F" w:rsidRDefault="0014481F" w:rsidP="00FB0A30">
      <w:pPr>
        <w:pStyle w:val="ListParagraph"/>
        <w:numPr>
          <w:ilvl w:val="1"/>
          <w:numId w:val="1"/>
        </w:numPr>
      </w:pPr>
      <w:r>
        <w:t>Til arbeidsted/skole</w:t>
      </w:r>
    </w:p>
    <w:p w14:paraId="511C4745" w14:textId="3C9A0ABC" w:rsidR="0014481F" w:rsidRDefault="0014481F" w:rsidP="00FB0A30">
      <w:pPr>
        <w:pStyle w:val="ListParagraph"/>
        <w:numPr>
          <w:ilvl w:val="1"/>
          <w:numId w:val="1"/>
        </w:numPr>
      </w:pPr>
      <w:r>
        <w:t>Til</w:t>
      </w:r>
      <w:ins w:id="46" w:author="Eva Biringer" w:date="2024-05-07T12:42:00Z" w16du:dateUtc="2024-05-07T10:42:00Z">
        <w:r w:rsidR="00AD7711">
          <w:t xml:space="preserve"> butikk/kjøpesenter </w:t>
        </w:r>
        <w:proofErr w:type="gramStart"/>
        <w:r w:rsidR="00AD7711">
          <w:t>(</w:t>
        </w:r>
      </w:ins>
      <w:r>
        <w:t xml:space="preserve"> </w:t>
      </w:r>
      <w:commentRangeStart w:id="47"/>
      <w:r w:rsidR="00D92859">
        <w:t>handling</w:t>
      </w:r>
      <w:commentRangeEnd w:id="47"/>
      <w:proofErr w:type="gramEnd"/>
      <w:r w:rsidR="00AD7711">
        <w:rPr>
          <w:rStyle w:val="CommentReference"/>
        </w:rPr>
        <w:commentReference w:id="47"/>
      </w:r>
      <w:ins w:id="48" w:author="Eva Biringer" w:date="2024-05-07T12:42:00Z" w16du:dateUtc="2024-05-07T10:42:00Z">
        <w:r w:rsidR="00AD7711">
          <w:t>)</w:t>
        </w:r>
      </w:ins>
    </w:p>
    <w:p w14:paraId="5CB297BC" w14:textId="06D4431D" w:rsidR="0014481F" w:rsidRDefault="0014481F" w:rsidP="00FB0A30">
      <w:pPr>
        <w:pStyle w:val="ListParagraph"/>
        <w:numPr>
          <w:ilvl w:val="1"/>
          <w:numId w:val="1"/>
        </w:numPr>
      </w:pPr>
      <w:r>
        <w:t xml:space="preserve">Til </w:t>
      </w:r>
      <w:r w:rsidR="00D92859">
        <w:t>fritids</w:t>
      </w:r>
      <w:del w:id="49" w:author="Eva Biringer" w:date="2024-05-07T12:42:00Z" w16du:dateUtc="2024-05-07T10:42:00Z">
        <w:r w:rsidDel="00AD7711">
          <w:delText xml:space="preserve"> </w:delText>
        </w:r>
      </w:del>
      <w:r>
        <w:t>aktiviteter [</w:t>
      </w:r>
      <w:proofErr w:type="spellStart"/>
      <w:r>
        <w:t>trenin</w:t>
      </w:r>
      <w:ins w:id="50" w:author="Eva Biringer" w:date="2024-05-07T12:42:00Z" w16du:dateUtc="2024-05-07T10:42:00Z">
        <w:r w:rsidR="00AD7711">
          <w:t>s</w:t>
        </w:r>
      </w:ins>
      <w:proofErr w:type="spellEnd"/>
      <w:del w:id="51" w:author="Eva Biringer" w:date="2024-05-07T12:42:00Z" w16du:dateUtc="2024-05-07T10:42:00Z">
        <w:r w:rsidDel="00AD7711">
          <w:delText>g</w:delText>
        </w:r>
      </w:del>
      <w:r>
        <w:t xml:space="preserve"> senter</w:t>
      </w:r>
      <w:del w:id="52" w:author="Eva Biringer" w:date="2024-05-07T12:42:00Z" w16du:dateUtc="2024-05-07T10:42:00Z">
        <w:r w:rsidDel="00AD7711">
          <w:delText>et</w:delText>
        </w:r>
      </w:del>
      <w:r>
        <w:t xml:space="preserve">, </w:t>
      </w:r>
      <w:ins w:id="53" w:author="Eva Biringer" w:date="2024-05-07T12:42:00Z" w16du:dateUtc="2024-05-07T10:42:00Z">
        <w:r w:rsidR="00AD7711">
          <w:t xml:space="preserve">sted </w:t>
        </w:r>
      </w:ins>
      <w:r>
        <w:t>å møte med venner, restauranter etc.]</w:t>
      </w:r>
    </w:p>
    <w:p w14:paraId="7C557426" w14:textId="73553282" w:rsidR="00D92859" w:rsidRDefault="00D92859" w:rsidP="00D92859">
      <w:pPr>
        <w:pStyle w:val="ListParagraph"/>
        <w:numPr>
          <w:ilvl w:val="1"/>
          <w:numId w:val="1"/>
        </w:numPr>
      </w:pPr>
      <w:del w:id="54" w:author="Eva Biringer" w:date="2024-05-07T12:42:00Z" w16du:dateUtc="2024-05-07T10:42:00Z">
        <w:r w:rsidDel="00AD7711">
          <w:delText>Å levere</w:delText>
        </w:r>
      </w:del>
      <w:ins w:id="55" w:author="Eva Biringer" w:date="2024-05-07T12:42:00Z" w16du:dateUtc="2024-05-07T10:42:00Z">
        <w:r w:rsidR="00AD7711">
          <w:t>Til</w:t>
        </w:r>
      </w:ins>
      <w:r>
        <w:t xml:space="preserve"> barna</w:t>
      </w:r>
      <w:ins w:id="56" w:author="Eva Biringer" w:date="2024-05-07T12:42:00Z" w16du:dateUtc="2024-05-07T10:42:00Z">
        <w:r w:rsidR="00AD7711">
          <w:t>s</w:t>
        </w:r>
      </w:ins>
      <w:del w:id="57" w:author="Eva Biringer" w:date="2024-05-07T12:42:00Z" w16du:dateUtc="2024-05-07T10:42:00Z">
        <w:r w:rsidDel="00AD7711">
          <w:delText xml:space="preserve"> til</w:delText>
        </w:r>
      </w:del>
      <w:r>
        <w:t xml:space="preserve"> skole</w:t>
      </w:r>
    </w:p>
    <w:p w14:paraId="7555D448" w14:textId="637E1778" w:rsidR="00D92859" w:rsidRDefault="00D92859" w:rsidP="00D92859">
      <w:pPr>
        <w:pStyle w:val="ListParagraph"/>
        <w:numPr>
          <w:ilvl w:val="1"/>
          <w:numId w:val="1"/>
        </w:numPr>
      </w:pPr>
      <w:del w:id="58" w:author="Eva Biringer" w:date="2024-05-07T12:42:00Z" w16du:dateUtc="2024-05-07T10:42:00Z">
        <w:r w:rsidDel="00AD7711">
          <w:delText>Å levere barna</w:delText>
        </w:r>
      </w:del>
      <w:ins w:id="59" w:author="Eva Biringer" w:date="2024-05-07T12:42:00Z" w16du:dateUtc="2024-05-07T10:42:00Z">
        <w:r w:rsidR="00AD7711">
          <w:t xml:space="preserve">Til </w:t>
        </w:r>
        <w:proofErr w:type="spellStart"/>
        <w:r w:rsidR="00AD7711">
          <w:t>barnas</w:t>
        </w:r>
      </w:ins>
      <w:del w:id="60" w:author="Eva Biringer" w:date="2024-05-07T12:42:00Z" w16du:dateUtc="2024-05-07T10:42:00Z">
        <w:r w:rsidDel="00AD7711">
          <w:delText xml:space="preserve"> til</w:delText>
        </w:r>
      </w:del>
      <w:del w:id="61" w:author="Eva Biringer" w:date="2024-05-07T12:44:00Z" w16du:dateUtc="2024-05-07T10:44:00Z">
        <w:r w:rsidDel="005760B0">
          <w:delText xml:space="preserve"> etter-skole </w:delText>
        </w:r>
      </w:del>
      <w:r>
        <w:t>aktiviteter</w:t>
      </w:r>
      <w:proofErr w:type="spellEnd"/>
      <w:ins w:id="62" w:author="Eva Biringer" w:date="2024-05-07T12:44:00Z" w16du:dateUtc="2024-05-07T10:44:00Z">
        <w:r w:rsidR="005760B0">
          <w:t xml:space="preserve"> etter skoletid</w:t>
        </w:r>
      </w:ins>
      <w:r>
        <w:t xml:space="preserve"> (sports</w:t>
      </w:r>
      <w:ins w:id="63" w:author="Eva Biringer" w:date="2024-05-07T12:43:00Z" w16du:dateUtc="2024-05-07T10:43:00Z">
        <w:r w:rsidR="00AD7711">
          <w:t>-</w:t>
        </w:r>
      </w:ins>
      <w:r>
        <w:t>, musikk</w:t>
      </w:r>
      <w:ins w:id="64" w:author="Eva Biringer" w:date="2024-05-07T12:43:00Z" w16du:dateUtc="2024-05-07T10:43:00Z">
        <w:r w:rsidR="00AD7711">
          <w:t>aktiviteter,</w:t>
        </w:r>
      </w:ins>
      <w:r>
        <w:t xml:space="preserve"> kurs etc.)</w:t>
      </w:r>
    </w:p>
    <w:p w14:paraId="50682F63" w14:textId="77777777" w:rsidR="00D92859" w:rsidRDefault="00D92859" w:rsidP="008148D8">
      <w:pPr>
        <w:pStyle w:val="ListParagraph"/>
        <w:ind w:left="1440"/>
      </w:pPr>
    </w:p>
    <w:p w14:paraId="6EF3E438" w14:textId="2BB18EC9" w:rsidR="000E7015" w:rsidRDefault="00D92859" w:rsidP="000E7015">
      <w:pPr>
        <w:pStyle w:val="ListParagraph"/>
        <w:numPr>
          <w:ilvl w:val="0"/>
          <w:numId w:val="1"/>
        </w:numPr>
      </w:pPr>
      <w:r>
        <w:t xml:space="preserve">Hvordan </w:t>
      </w:r>
      <w:del w:id="65" w:author="Sina Furkan Ôzdemir" w:date="2024-04-30T15:50:00Z" w16du:dateUtc="2024-04-30T13:50:00Z">
        <w:r w:rsidDel="008148D8">
          <w:delText xml:space="preserve">reiser </w:delText>
        </w:r>
        <w:r w:rsidR="000E7015" w:rsidDel="008148D8">
          <w:delText xml:space="preserve"> du</w:delText>
        </w:r>
      </w:del>
      <w:ins w:id="66" w:author="Sina Furkan Ôzdemir" w:date="2024-04-30T15:50:00Z" w16du:dateUtc="2024-04-30T13:50:00Z">
        <w:r w:rsidR="008148D8">
          <w:t>reiser du</w:t>
        </w:r>
      </w:ins>
      <w:r w:rsidR="000E7015">
        <w:t xml:space="preserve"> </w:t>
      </w:r>
      <w:del w:id="67" w:author="Eva Biringer" w:date="2024-05-07T12:45:00Z" w16du:dateUtc="2024-05-07T10:45:00Z">
        <w:r w:rsidR="000E7015" w:rsidDel="005760B0">
          <w:delText xml:space="preserve">mest </w:delText>
        </w:r>
      </w:del>
      <w:ins w:id="68" w:author="Eva Biringer" w:date="2024-05-07T12:45:00Z" w16du:dateUtc="2024-05-07T10:45:00Z">
        <w:r w:rsidR="005760B0">
          <w:t xml:space="preserve">oftest </w:t>
        </w:r>
      </w:ins>
      <w:del w:id="69" w:author="Eva Biringer" w:date="2024-05-07T12:43:00Z" w16du:dateUtc="2024-05-07T10:43:00Z">
        <w:r w:rsidR="000E7015" w:rsidDel="00AD7711">
          <w:delText xml:space="preserve">for </w:delText>
        </w:r>
      </w:del>
      <w:ins w:id="70" w:author="Eva Biringer" w:date="2024-05-07T12:43:00Z" w16du:dateUtc="2024-05-07T10:43:00Z">
        <w:r w:rsidR="00AD7711">
          <w:t xml:space="preserve">når du skal til </w:t>
        </w:r>
      </w:ins>
      <w:r w:rsidR="000E7015">
        <w:t>følgende aktiviteter</w:t>
      </w:r>
      <w:ins w:id="71" w:author="Eva Biringer" w:date="2024-05-07T12:43:00Z" w16du:dateUtc="2024-05-07T10:43:00Z">
        <w:r w:rsidR="00AD7711">
          <w:t>?</w:t>
        </w:r>
      </w:ins>
    </w:p>
    <w:p w14:paraId="1D8736AD" w14:textId="77777777" w:rsidR="000E7015" w:rsidRDefault="000E7015" w:rsidP="000E7015">
      <w:pPr>
        <w:pStyle w:val="ListParagraph"/>
      </w:pPr>
    </w:p>
    <w:tbl>
      <w:tblPr>
        <w:tblStyle w:val="TableGrid"/>
        <w:tblW w:w="0" w:type="auto"/>
        <w:tblInd w:w="720" w:type="dxa"/>
        <w:tblLook w:val="04A0" w:firstRow="1" w:lastRow="0" w:firstColumn="1" w:lastColumn="0" w:noHBand="0" w:noVBand="1"/>
      </w:tblPr>
      <w:tblGrid>
        <w:gridCol w:w="3527"/>
        <w:gridCol w:w="1203"/>
        <w:gridCol w:w="1204"/>
        <w:gridCol w:w="1204"/>
        <w:gridCol w:w="1204"/>
      </w:tblGrid>
      <w:tr w:rsidR="00CE36E9" w14:paraId="0C53C04D" w14:textId="77777777" w:rsidTr="006E4988">
        <w:tc>
          <w:tcPr>
            <w:tcW w:w="1773" w:type="dxa"/>
          </w:tcPr>
          <w:p w14:paraId="674947EA" w14:textId="77777777" w:rsidR="000E7015" w:rsidRDefault="000E7015" w:rsidP="006E4988">
            <w:pPr>
              <w:pStyle w:val="ListParagraph"/>
              <w:ind w:left="0"/>
            </w:pPr>
            <w:r>
              <w:t>Aktivitet</w:t>
            </w:r>
          </w:p>
        </w:tc>
        <w:tc>
          <w:tcPr>
            <w:tcW w:w="1640" w:type="dxa"/>
          </w:tcPr>
          <w:p w14:paraId="0158B746" w14:textId="77777777" w:rsidR="000E7015" w:rsidRDefault="000E7015" w:rsidP="006E4988">
            <w:pPr>
              <w:pStyle w:val="ListParagraph"/>
              <w:ind w:left="0"/>
            </w:pPr>
            <w:r>
              <w:t>Transport alt 1</w:t>
            </w:r>
          </w:p>
        </w:tc>
        <w:tc>
          <w:tcPr>
            <w:tcW w:w="1644" w:type="dxa"/>
          </w:tcPr>
          <w:p w14:paraId="437BB50C" w14:textId="77777777" w:rsidR="000E7015" w:rsidRDefault="000E7015" w:rsidP="006E4988">
            <w:pPr>
              <w:pStyle w:val="ListParagraph"/>
              <w:ind w:left="0"/>
            </w:pPr>
            <w:r>
              <w:t>Transport alt 2</w:t>
            </w:r>
          </w:p>
        </w:tc>
        <w:tc>
          <w:tcPr>
            <w:tcW w:w="1644" w:type="dxa"/>
          </w:tcPr>
          <w:p w14:paraId="7BDD652C" w14:textId="77777777" w:rsidR="000E7015" w:rsidRDefault="000E7015" w:rsidP="006E4988">
            <w:pPr>
              <w:pStyle w:val="ListParagraph"/>
              <w:ind w:left="0"/>
            </w:pPr>
            <w:r>
              <w:t>Transport alt 3</w:t>
            </w:r>
          </w:p>
        </w:tc>
        <w:tc>
          <w:tcPr>
            <w:tcW w:w="1641" w:type="dxa"/>
          </w:tcPr>
          <w:p w14:paraId="777F5027" w14:textId="77777777" w:rsidR="000E7015" w:rsidRDefault="000E7015" w:rsidP="006E4988">
            <w:pPr>
              <w:pStyle w:val="ListParagraph"/>
              <w:ind w:left="0"/>
            </w:pPr>
            <w:r>
              <w:t>Transport alt 4</w:t>
            </w:r>
          </w:p>
        </w:tc>
      </w:tr>
      <w:tr w:rsidR="00CE36E9" w14:paraId="739ED4F4" w14:textId="77777777" w:rsidTr="006E4988">
        <w:tc>
          <w:tcPr>
            <w:tcW w:w="1773" w:type="dxa"/>
          </w:tcPr>
          <w:p w14:paraId="3C31EB78" w14:textId="06EAD7A7" w:rsidR="000E7015" w:rsidRDefault="000E7015" w:rsidP="006E4988">
            <w:pPr>
              <w:pStyle w:val="ListParagraph"/>
              <w:ind w:left="0"/>
            </w:pPr>
            <w:del w:id="72" w:author="Eva Biringer" w:date="2024-05-07T12:43:00Z" w16du:dateUtc="2024-05-07T10:43:00Z">
              <w:r w:rsidDel="00AD7711">
                <w:delText>Å l</w:delText>
              </w:r>
            </w:del>
            <w:ins w:id="73" w:author="Eva Biringer" w:date="2024-05-07T12:43:00Z" w16du:dateUtc="2024-05-07T10:43:00Z">
              <w:r w:rsidR="00AD7711">
                <w:t>L</w:t>
              </w:r>
            </w:ins>
            <w:r>
              <w:t>evere barna til skole</w:t>
            </w:r>
            <w:del w:id="74" w:author="Sina Furkan Ôzdemir" w:date="2024-05-02T13:48:00Z" w16du:dateUtc="2024-05-02T11:48:00Z">
              <w:r w:rsidDel="00EC2A20">
                <w:delText>/etter-skole aktiviteter</w:delText>
              </w:r>
            </w:del>
          </w:p>
        </w:tc>
        <w:tc>
          <w:tcPr>
            <w:tcW w:w="1640" w:type="dxa"/>
          </w:tcPr>
          <w:p w14:paraId="62232C44" w14:textId="0F2E0B0E" w:rsidR="000E7015" w:rsidRDefault="000E7015" w:rsidP="006E4988">
            <w:pPr>
              <w:pStyle w:val="ListParagraph"/>
              <w:ind w:left="0"/>
            </w:pPr>
            <w:r>
              <w:t>(</w:t>
            </w:r>
            <w:del w:id="75" w:author="Eva Biringer" w:date="2024-05-07T12:44:00Z" w16du:dateUtc="2024-05-07T10:44:00Z">
              <w:r w:rsidR="00D92859" w:rsidDel="00AD7711">
                <w:delText>går på fot</w:delText>
              </w:r>
            </w:del>
            <w:ins w:id="76" w:author="Eva Biringer" w:date="2024-05-07T12:44:00Z" w16du:dateUtc="2024-05-07T10:44:00Z">
              <w:r w:rsidR="00AD7711">
                <w:t>gå</w:t>
              </w:r>
              <w:r w:rsidR="005760B0">
                <w:t>r</w:t>
              </w:r>
              <w:r w:rsidR="00AD7711">
                <w:t xml:space="preserve"> til fots</w:t>
              </w:r>
            </w:ins>
            <w:r>
              <w:t>)</w:t>
            </w:r>
          </w:p>
        </w:tc>
        <w:tc>
          <w:tcPr>
            <w:tcW w:w="1644" w:type="dxa"/>
          </w:tcPr>
          <w:p w14:paraId="7A660617" w14:textId="2A1E7C79" w:rsidR="000E7015" w:rsidRDefault="00D92859" w:rsidP="006E4988">
            <w:pPr>
              <w:pStyle w:val="ListParagraph"/>
              <w:ind w:left="0"/>
            </w:pPr>
            <w:r>
              <w:t>(Sykler</w:t>
            </w:r>
            <w:r w:rsidR="000E7015">
              <w:t>)</w:t>
            </w:r>
          </w:p>
        </w:tc>
        <w:tc>
          <w:tcPr>
            <w:tcW w:w="1644" w:type="dxa"/>
          </w:tcPr>
          <w:p w14:paraId="370494F2" w14:textId="0AD570D6" w:rsidR="000E7015" w:rsidRDefault="00D92859" w:rsidP="006E4988">
            <w:pPr>
              <w:pStyle w:val="ListParagraph"/>
              <w:ind w:left="0"/>
            </w:pPr>
            <w:r>
              <w:t>(Tar bus</w:t>
            </w:r>
            <w:ins w:id="77" w:author="Eva Biringer" w:date="2024-05-07T12:44:00Z" w16du:dateUtc="2024-05-07T10:44:00Z">
              <w:r w:rsidR="005760B0">
                <w:t>s</w:t>
              </w:r>
            </w:ins>
            <w:r>
              <w:t>)</w:t>
            </w:r>
          </w:p>
        </w:tc>
        <w:tc>
          <w:tcPr>
            <w:tcW w:w="1641" w:type="dxa"/>
          </w:tcPr>
          <w:p w14:paraId="45D2D3AB" w14:textId="56259AC0" w:rsidR="000E7015" w:rsidRDefault="00D92859" w:rsidP="006E4988">
            <w:pPr>
              <w:pStyle w:val="ListParagraph"/>
              <w:ind w:left="0"/>
            </w:pPr>
            <w:r>
              <w:t>(</w:t>
            </w:r>
            <w:del w:id="78" w:author="Eva Biringer" w:date="2024-05-07T12:44:00Z" w16du:dateUtc="2024-05-07T10:44:00Z">
              <w:r w:rsidDel="005760B0">
                <w:delText>Bil</w:delText>
              </w:r>
            </w:del>
            <w:ins w:id="79" w:author="Eva Biringer" w:date="2024-05-07T12:44:00Z" w16du:dateUtc="2024-05-07T10:44:00Z">
              <w:r w:rsidR="005760B0">
                <w:t>Kjører bil</w:t>
              </w:r>
            </w:ins>
            <w:r>
              <w:t>)</w:t>
            </w:r>
          </w:p>
        </w:tc>
      </w:tr>
      <w:tr w:rsidR="00EC2A20" w14:paraId="419279FB" w14:textId="77777777" w:rsidTr="006E4988">
        <w:trPr>
          <w:ins w:id="80" w:author="Sina Furkan Ôzdemir" w:date="2024-05-02T13:48:00Z"/>
        </w:trPr>
        <w:tc>
          <w:tcPr>
            <w:tcW w:w="1773" w:type="dxa"/>
          </w:tcPr>
          <w:p w14:paraId="24DEADE8" w14:textId="17C7C6CD" w:rsidR="00EC2A20" w:rsidRDefault="005760B0" w:rsidP="006E4988">
            <w:pPr>
              <w:pStyle w:val="ListParagraph"/>
              <w:ind w:left="0"/>
              <w:rPr>
                <w:ins w:id="81" w:author="Sina Furkan Ôzdemir" w:date="2024-05-02T13:48:00Z" w16du:dateUtc="2024-05-02T11:48:00Z"/>
              </w:rPr>
            </w:pPr>
            <w:ins w:id="82" w:author="Eva Biringer" w:date="2024-05-07T12:44:00Z" w16du:dateUtc="2024-05-07T10:44:00Z">
              <w:r>
                <w:lastRenderedPageBreak/>
                <w:t>L</w:t>
              </w:r>
            </w:ins>
            <w:ins w:id="83" w:author="Sina Furkan Ôzdemir" w:date="2024-05-02T13:48:00Z" w16du:dateUtc="2024-05-02T11:48:00Z">
              <w:del w:id="84" w:author="Eva Biringer" w:date="2024-05-07T12:44:00Z" w16du:dateUtc="2024-05-07T10:44:00Z">
                <w:r w:rsidR="00EC2A20" w:rsidRPr="00EC2A20" w:rsidDel="005760B0">
                  <w:delText>Å l</w:delText>
                </w:r>
              </w:del>
              <w:r w:rsidR="00EC2A20" w:rsidRPr="00EC2A20">
                <w:t xml:space="preserve">evere barna til </w:t>
              </w:r>
              <w:del w:id="85" w:author="Eva Biringer" w:date="2024-05-07T12:44:00Z" w16du:dateUtc="2024-05-07T10:44:00Z">
                <w:r w:rsidR="00EC2A20" w:rsidRPr="00EC2A20" w:rsidDel="005760B0">
                  <w:delText xml:space="preserve">etter-skole </w:delText>
                </w:r>
              </w:del>
              <w:r w:rsidR="00EC2A20" w:rsidRPr="00EC2A20">
                <w:t>aktiviteter</w:t>
              </w:r>
            </w:ins>
            <w:ins w:id="86" w:author="Eva Biringer" w:date="2024-05-07T12:44:00Z" w16du:dateUtc="2024-05-07T10:44:00Z">
              <w:r>
                <w:t xml:space="preserve"> etter skoletid</w:t>
              </w:r>
            </w:ins>
          </w:p>
        </w:tc>
        <w:tc>
          <w:tcPr>
            <w:tcW w:w="1640" w:type="dxa"/>
          </w:tcPr>
          <w:p w14:paraId="0DC26C69" w14:textId="1EC52FFF" w:rsidR="00EC2A20" w:rsidRDefault="00EC2A20" w:rsidP="006E4988">
            <w:pPr>
              <w:pStyle w:val="ListParagraph"/>
              <w:ind w:left="0"/>
              <w:rPr>
                <w:ins w:id="87" w:author="Sina Furkan Ôzdemir" w:date="2024-05-02T13:48:00Z" w16du:dateUtc="2024-05-02T11:48:00Z"/>
              </w:rPr>
            </w:pPr>
            <w:ins w:id="88" w:author="Sina Furkan Ôzdemir" w:date="2024-05-02T13:48:00Z" w16du:dateUtc="2024-05-02T11:48:00Z">
              <w:r w:rsidRPr="00EC2A20">
                <w:t>(</w:t>
              </w:r>
            </w:ins>
            <w:ins w:id="89" w:author="Eva Biringer" w:date="2024-05-07T12:46:00Z" w16du:dateUtc="2024-05-07T10:46:00Z">
              <w:r w:rsidR="001669EE">
                <w:t>går til fots</w:t>
              </w:r>
            </w:ins>
            <w:ins w:id="90" w:author="Sina Furkan Ôzdemir" w:date="2024-05-02T13:48:00Z" w16du:dateUtc="2024-05-02T11:48:00Z">
              <w:del w:id="91" w:author="Eva Biringer" w:date="2024-05-07T12:46:00Z" w16du:dateUtc="2024-05-07T10:46:00Z">
                <w:r w:rsidRPr="00EC2A20" w:rsidDel="001669EE">
                  <w:delText>går på fot</w:delText>
                </w:r>
              </w:del>
              <w:r w:rsidRPr="00EC2A20">
                <w:t>)</w:t>
              </w:r>
            </w:ins>
          </w:p>
        </w:tc>
        <w:tc>
          <w:tcPr>
            <w:tcW w:w="1644" w:type="dxa"/>
          </w:tcPr>
          <w:p w14:paraId="76C5A46D" w14:textId="194B17B1" w:rsidR="00EC2A20" w:rsidRDefault="00EC2A20" w:rsidP="006E4988">
            <w:pPr>
              <w:pStyle w:val="ListParagraph"/>
              <w:ind w:left="0"/>
              <w:rPr>
                <w:ins w:id="92" w:author="Sina Furkan Ôzdemir" w:date="2024-05-02T13:48:00Z" w16du:dateUtc="2024-05-02T11:48:00Z"/>
              </w:rPr>
            </w:pPr>
            <w:ins w:id="93" w:author="Sina Furkan Ôzdemir" w:date="2024-05-02T13:48:00Z" w16du:dateUtc="2024-05-02T11:48:00Z">
              <w:r w:rsidRPr="00EC2A20">
                <w:t>(Sykler)</w:t>
              </w:r>
            </w:ins>
          </w:p>
        </w:tc>
        <w:tc>
          <w:tcPr>
            <w:tcW w:w="1644" w:type="dxa"/>
          </w:tcPr>
          <w:p w14:paraId="1741D0DA" w14:textId="2E5321D9" w:rsidR="00EC2A20" w:rsidRDefault="00EC2A20" w:rsidP="006E4988">
            <w:pPr>
              <w:pStyle w:val="ListParagraph"/>
              <w:ind w:left="0"/>
              <w:rPr>
                <w:ins w:id="94" w:author="Sina Furkan Ôzdemir" w:date="2024-05-02T13:48:00Z" w16du:dateUtc="2024-05-02T11:48:00Z"/>
              </w:rPr>
            </w:pPr>
            <w:ins w:id="95" w:author="Sina Furkan Ôzdemir" w:date="2024-05-02T13:48:00Z" w16du:dateUtc="2024-05-02T11:48:00Z">
              <w:r w:rsidRPr="00EC2A20">
                <w:t>(Tar bu</w:t>
              </w:r>
            </w:ins>
            <w:ins w:id="96" w:author="Eva Biringer" w:date="2024-05-07T12:46:00Z" w16du:dateUtc="2024-05-07T10:46:00Z">
              <w:r w:rsidR="001669EE">
                <w:t>s</w:t>
              </w:r>
            </w:ins>
            <w:ins w:id="97" w:author="Sina Furkan Ôzdemir" w:date="2024-05-02T13:48:00Z" w16du:dateUtc="2024-05-02T11:48:00Z">
              <w:r w:rsidRPr="00EC2A20">
                <w:t>s)</w:t>
              </w:r>
            </w:ins>
          </w:p>
        </w:tc>
        <w:tc>
          <w:tcPr>
            <w:tcW w:w="1641" w:type="dxa"/>
          </w:tcPr>
          <w:p w14:paraId="3C531DF3" w14:textId="237CFA18" w:rsidR="00EC2A20" w:rsidRDefault="00EC2A20" w:rsidP="006E4988">
            <w:pPr>
              <w:pStyle w:val="ListParagraph"/>
              <w:ind w:left="0"/>
              <w:rPr>
                <w:ins w:id="98" w:author="Sina Furkan Ôzdemir" w:date="2024-05-02T13:48:00Z" w16du:dateUtc="2024-05-02T11:48:00Z"/>
              </w:rPr>
            </w:pPr>
            <w:ins w:id="99" w:author="Sina Furkan Ôzdemir" w:date="2024-05-02T13:48:00Z" w16du:dateUtc="2024-05-02T11:48:00Z">
              <w:r w:rsidRPr="00EC2A20">
                <w:t>(</w:t>
              </w:r>
            </w:ins>
            <w:ins w:id="100" w:author="Eva Biringer" w:date="2024-05-07T12:48:00Z" w16du:dateUtc="2024-05-07T10:48:00Z">
              <w:r w:rsidR="001669EE">
                <w:t>Kjører bil</w:t>
              </w:r>
            </w:ins>
            <w:ins w:id="101" w:author="Sina Furkan Ôzdemir" w:date="2024-05-02T13:48:00Z" w16du:dateUtc="2024-05-02T11:48:00Z">
              <w:del w:id="102" w:author="Eva Biringer" w:date="2024-05-07T12:48:00Z" w16du:dateUtc="2024-05-07T10:48:00Z">
                <w:r w:rsidRPr="00EC2A20" w:rsidDel="001669EE">
                  <w:delText>Bil</w:delText>
                </w:r>
              </w:del>
              <w:r w:rsidRPr="00EC2A20">
                <w:t>)</w:t>
              </w:r>
              <w:r>
                <w:t>+2</w:t>
              </w:r>
            </w:ins>
          </w:p>
          <w:p w14:paraId="52F5FA5C" w14:textId="130E0954" w:rsidR="00EC2A20" w:rsidRDefault="00EC2A20" w:rsidP="006E4988">
            <w:pPr>
              <w:pStyle w:val="ListParagraph"/>
              <w:ind w:left="0"/>
              <w:rPr>
                <w:ins w:id="103" w:author="Sina Furkan Ôzdemir" w:date="2024-05-02T13:48:00Z" w16du:dateUtc="2024-05-02T11:48:00Z"/>
              </w:rPr>
            </w:pPr>
          </w:p>
        </w:tc>
      </w:tr>
      <w:tr w:rsidR="00CE36E9" w14:paraId="5F4E17F7" w14:textId="77777777" w:rsidTr="006E4988">
        <w:tc>
          <w:tcPr>
            <w:tcW w:w="1773" w:type="dxa"/>
          </w:tcPr>
          <w:p w14:paraId="115C86F8" w14:textId="77777777" w:rsidR="00D92859" w:rsidRDefault="00D92859" w:rsidP="00D92859">
            <w:pPr>
              <w:pStyle w:val="ListParagraph"/>
              <w:ind w:left="0"/>
            </w:pPr>
            <w:r>
              <w:t>Til arbeid/skole</w:t>
            </w:r>
          </w:p>
        </w:tc>
        <w:tc>
          <w:tcPr>
            <w:tcW w:w="1640" w:type="dxa"/>
          </w:tcPr>
          <w:p w14:paraId="25B28640" w14:textId="5F2CB4C1" w:rsidR="00D92859" w:rsidRDefault="00D92859" w:rsidP="00D92859">
            <w:pPr>
              <w:pStyle w:val="ListParagraph"/>
              <w:ind w:left="0"/>
            </w:pPr>
            <w:r w:rsidRPr="00653417">
              <w:t>(</w:t>
            </w:r>
            <w:ins w:id="104" w:author="Eva Biringer" w:date="2024-05-07T12:46:00Z" w16du:dateUtc="2024-05-07T10:46:00Z">
              <w:r w:rsidR="001669EE">
                <w:t>går til fots</w:t>
              </w:r>
            </w:ins>
            <w:del w:id="105" w:author="Eva Biringer" w:date="2024-05-07T12:46:00Z" w16du:dateUtc="2024-05-07T10:46:00Z">
              <w:r w:rsidRPr="00653417" w:rsidDel="001669EE">
                <w:delText>går på fot</w:delText>
              </w:r>
            </w:del>
            <w:r w:rsidRPr="00653417">
              <w:t>)</w:t>
            </w:r>
          </w:p>
        </w:tc>
        <w:tc>
          <w:tcPr>
            <w:tcW w:w="1644" w:type="dxa"/>
          </w:tcPr>
          <w:p w14:paraId="4CD51AE5" w14:textId="7AAB4293" w:rsidR="00D92859" w:rsidRDefault="00D92859" w:rsidP="00D92859">
            <w:pPr>
              <w:pStyle w:val="ListParagraph"/>
              <w:ind w:left="0"/>
            </w:pPr>
            <w:r w:rsidRPr="00DD15B0">
              <w:t>(Sykler)</w:t>
            </w:r>
          </w:p>
        </w:tc>
        <w:tc>
          <w:tcPr>
            <w:tcW w:w="1644" w:type="dxa"/>
          </w:tcPr>
          <w:p w14:paraId="26758E45" w14:textId="69EF9FE9" w:rsidR="00D92859" w:rsidRDefault="00D92859" w:rsidP="00D92859">
            <w:pPr>
              <w:pStyle w:val="ListParagraph"/>
              <w:ind w:left="0"/>
            </w:pPr>
            <w:r w:rsidRPr="00D11ED7">
              <w:t>(Tar bu</w:t>
            </w:r>
            <w:ins w:id="106" w:author="Eva Biringer" w:date="2024-05-07T12:46:00Z" w16du:dateUtc="2024-05-07T10:46:00Z">
              <w:r w:rsidR="001669EE">
                <w:t>s</w:t>
              </w:r>
            </w:ins>
            <w:r w:rsidRPr="00D11ED7">
              <w:t>s)</w:t>
            </w:r>
          </w:p>
        </w:tc>
        <w:tc>
          <w:tcPr>
            <w:tcW w:w="1641" w:type="dxa"/>
          </w:tcPr>
          <w:p w14:paraId="06DFC70F" w14:textId="420D934E" w:rsidR="00D92859" w:rsidRDefault="008148D8" w:rsidP="00D92859">
            <w:pPr>
              <w:pStyle w:val="ListParagraph"/>
              <w:ind w:left="0"/>
            </w:pPr>
            <w:ins w:id="107" w:author="Sina Furkan Ôzdemir" w:date="2024-04-30T15:50:00Z" w16du:dateUtc="2024-04-30T13:50:00Z">
              <w:r w:rsidRPr="008148D8">
                <w:t>(</w:t>
              </w:r>
            </w:ins>
            <w:ins w:id="108" w:author="Eva Biringer" w:date="2024-05-07T12:48:00Z" w16du:dateUtc="2024-05-07T10:48:00Z">
              <w:r w:rsidR="001669EE">
                <w:t>Kjører bil</w:t>
              </w:r>
            </w:ins>
            <w:ins w:id="109" w:author="Sina Furkan Ôzdemir" w:date="2024-04-30T15:50:00Z" w16du:dateUtc="2024-04-30T13:50:00Z">
              <w:del w:id="110" w:author="Eva Biringer" w:date="2024-05-07T12:48:00Z" w16du:dateUtc="2024-05-07T10:48:00Z">
                <w:r w:rsidRPr="008148D8" w:rsidDel="001669EE">
                  <w:delText>Bil</w:delText>
                </w:r>
              </w:del>
              <w:r w:rsidRPr="008148D8">
                <w:t>)</w:t>
              </w:r>
            </w:ins>
            <w:del w:id="111" w:author="Sina Furkan Ôzdemir" w:date="2024-04-30T15:50:00Z" w16du:dateUtc="2024-04-30T13:50:00Z">
              <w:r w:rsidR="00041350" w:rsidDel="008148D8">
                <w:delText>2</w:delText>
              </w:r>
            </w:del>
          </w:p>
        </w:tc>
      </w:tr>
      <w:tr w:rsidR="00CE36E9" w14:paraId="08C98C2C" w14:textId="77777777" w:rsidTr="006E4988">
        <w:tc>
          <w:tcPr>
            <w:tcW w:w="1773" w:type="dxa"/>
          </w:tcPr>
          <w:p w14:paraId="3D05D4D0" w14:textId="71D5AB11" w:rsidR="00D92859" w:rsidRDefault="00D92859" w:rsidP="00D92859">
            <w:pPr>
              <w:pStyle w:val="ListParagraph"/>
              <w:ind w:left="0"/>
            </w:pPr>
            <w:r>
              <w:t xml:space="preserve">Til </w:t>
            </w:r>
            <w:del w:id="112" w:author="Eva Biringer" w:date="2024-05-07T12:45:00Z" w16du:dateUtc="2024-05-07T10:45:00Z">
              <w:r w:rsidDel="005760B0">
                <w:delText>handelsbutikker</w:delText>
              </w:r>
            </w:del>
            <w:ins w:id="113" w:author="Eva Biringer" w:date="2024-05-07T12:45:00Z" w16du:dateUtc="2024-05-07T10:45:00Z">
              <w:r w:rsidR="005760B0">
                <w:t>butikker/kjøpesenter</w:t>
              </w:r>
            </w:ins>
          </w:p>
        </w:tc>
        <w:tc>
          <w:tcPr>
            <w:tcW w:w="1640" w:type="dxa"/>
          </w:tcPr>
          <w:p w14:paraId="23C1FE8A" w14:textId="113E3FC9" w:rsidR="00D92859" w:rsidRDefault="00D92859" w:rsidP="00D92859">
            <w:pPr>
              <w:pStyle w:val="ListParagraph"/>
              <w:ind w:left="0"/>
            </w:pPr>
            <w:r w:rsidRPr="00653417">
              <w:t>(</w:t>
            </w:r>
            <w:ins w:id="114" w:author="Eva Biringer" w:date="2024-05-07T12:46:00Z" w16du:dateUtc="2024-05-07T10:46:00Z">
              <w:r w:rsidR="001669EE">
                <w:t>går til fots</w:t>
              </w:r>
              <w:r w:rsidR="001669EE" w:rsidRPr="00653417" w:rsidDel="001669EE">
                <w:t xml:space="preserve"> </w:t>
              </w:r>
            </w:ins>
            <w:del w:id="115" w:author="Eva Biringer" w:date="2024-05-07T12:46:00Z" w16du:dateUtc="2024-05-07T10:46:00Z">
              <w:r w:rsidRPr="00653417" w:rsidDel="001669EE">
                <w:delText>går på fo</w:delText>
              </w:r>
            </w:del>
            <w:r w:rsidRPr="00653417">
              <w:t>t)</w:t>
            </w:r>
          </w:p>
        </w:tc>
        <w:tc>
          <w:tcPr>
            <w:tcW w:w="1644" w:type="dxa"/>
          </w:tcPr>
          <w:p w14:paraId="644EB8D7" w14:textId="286605A4" w:rsidR="00D92859" w:rsidRDefault="00D92859" w:rsidP="00D92859">
            <w:pPr>
              <w:pStyle w:val="ListParagraph"/>
              <w:ind w:left="0"/>
            </w:pPr>
            <w:r w:rsidRPr="00DD15B0">
              <w:t>(Sykler)</w:t>
            </w:r>
          </w:p>
        </w:tc>
        <w:tc>
          <w:tcPr>
            <w:tcW w:w="1644" w:type="dxa"/>
          </w:tcPr>
          <w:p w14:paraId="3B15FF99" w14:textId="70573024" w:rsidR="00D92859" w:rsidRDefault="00D92859" w:rsidP="00D92859">
            <w:pPr>
              <w:pStyle w:val="ListParagraph"/>
              <w:ind w:left="0"/>
            </w:pPr>
            <w:r w:rsidRPr="00D11ED7">
              <w:t>(Tar bu</w:t>
            </w:r>
            <w:ins w:id="116" w:author="Eva Biringer" w:date="2024-05-07T12:46:00Z" w16du:dateUtc="2024-05-07T10:46:00Z">
              <w:r w:rsidR="001669EE">
                <w:t>s</w:t>
              </w:r>
            </w:ins>
            <w:r w:rsidRPr="00D11ED7">
              <w:t>s)</w:t>
            </w:r>
          </w:p>
        </w:tc>
        <w:tc>
          <w:tcPr>
            <w:tcW w:w="1641" w:type="dxa"/>
          </w:tcPr>
          <w:p w14:paraId="55FB7536" w14:textId="514949B8" w:rsidR="00D92859" w:rsidRDefault="00D92859" w:rsidP="00D92859">
            <w:pPr>
              <w:pStyle w:val="ListParagraph"/>
              <w:ind w:left="0"/>
            </w:pPr>
            <w:r w:rsidRPr="00405CB0">
              <w:t>(</w:t>
            </w:r>
            <w:ins w:id="117" w:author="Eva Biringer" w:date="2024-05-07T12:48:00Z" w16du:dateUtc="2024-05-07T10:48:00Z">
              <w:r w:rsidR="001669EE">
                <w:t>Kjører bil</w:t>
              </w:r>
            </w:ins>
            <w:del w:id="118" w:author="Eva Biringer" w:date="2024-05-07T12:48:00Z" w16du:dateUtc="2024-05-07T10:48:00Z">
              <w:r w:rsidRPr="00405CB0" w:rsidDel="001669EE">
                <w:delText>Bil</w:delText>
              </w:r>
            </w:del>
            <w:r w:rsidRPr="00405CB0">
              <w:t>)</w:t>
            </w:r>
          </w:p>
        </w:tc>
      </w:tr>
      <w:tr w:rsidR="00CE36E9" w14:paraId="371C0037" w14:textId="77777777" w:rsidTr="006E4988">
        <w:tc>
          <w:tcPr>
            <w:tcW w:w="1773" w:type="dxa"/>
          </w:tcPr>
          <w:p w14:paraId="7FFC67EC" w14:textId="77777777" w:rsidR="00D92859" w:rsidRDefault="00D92859" w:rsidP="00D92859">
            <w:pPr>
              <w:pStyle w:val="ListParagraph"/>
              <w:ind w:left="0"/>
            </w:pPr>
            <w:r>
              <w:t>Til sosiale aktiviteter</w:t>
            </w:r>
          </w:p>
        </w:tc>
        <w:tc>
          <w:tcPr>
            <w:tcW w:w="1640" w:type="dxa"/>
          </w:tcPr>
          <w:p w14:paraId="112BCCE9" w14:textId="29FC2135" w:rsidR="00D92859" w:rsidRDefault="00D92859" w:rsidP="00D92859">
            <w:pPr>
              <w:pStyle w:val="ListParagraph"/>
              <w:ind w:left="0"/>
            </w:pPr>
            <w:r w:rsidRPr="00653417">
              <w:t>(</w:t>
            </w:r>
            <w:ins w:id="119" w:author="Eva Biringer" w:date="2024-05-07T12:46:00Z" w16du:dateUtc="2024-05-07T10:46:00Z">
              <w:r w:rsidR="001669EE">
                <w:t>går til fots</w:t>
              </w:r>
            </w:ins>
            <w:del w:id="120" w:author="Eva Biringer" w:date="2024-05-07T12:46:00Z" w16du:dateUtc="2024-05-07T10:46:00Z">
              <w:r w:rsidRPr="00653417" w:rsidDel="001669EE">
                <w:delText>går på fot</w:delText>
              </w:r>
            </w:del>
            <w:r w:rsidRPr="00653417">
              <w:t>)</w:t>
            </w:r>
          </w:p>
        </w:tc>
        <w:tc>
          <w:tcPr>
            <w:tcW w:w="1644" w:type="dxa"/>
          </w:tcPr>
          <w:p w14:paraId="5860CA01" w14:textId="4786A4E2" w:rsidR="00D92859" w:rsidRDefault="00D92859" w:rsidP="00D92859">
            <w:pPr>
              <w:pStyle w:val="ListParagraph"/>
              <w:ind w:left="0"/>
            </w:pPr>
            <w:r w:rsidRPr="00DD15B0">
              <w:t>(Sykler)</w:t>
            </w:r>
          </w:p>
        </w:tc>
        <w:tc>
          <w:tcPr>
            <w:tcW w:w="1644" w:type="dxa"/>
          </w:tcPr>
          <w:p w14:paraId="14326D85" w14:textId="1D156511" w:rsidR="00D92859" w:rsidRDefault="00D92859" w:rsidP="00D92859">
            <w:pPr>
              <w:pStyle w:val="ListParagraph"/>
              <w:ind w:left="0"/>
            </w:pPr>
            <w:r w:rsidRPr="00D11ED7">
              <w:t>(Tar bus</w:t>
            </w:r>
            <w:ins w:id="121" w:author="Eva Biringer" w:date="2024-05-07T12:46:00Z" w16du:dateUtc="2024-05-07T10:46:00Z">
              <w:r w:rsidR="001669EE">
                <w:t>s</w:t>
              </w:r>
            </w:ins>
            <w:r w:rsidRPr="00D11ED7">
              <w:t>)</w:t>
            </w:r>
          </w:p>
        </w:tc>
        <w:tc>
          <w:tcPr>
            <w:tcW w:w="1641" w:type="dxa"/>
          </w:tcPr>
          <w:p w14:paraId="6DA04308" w14:textId="2C95DC13" w:rsidR="00D92859" w:rsidRDefault="00D92859" w:rsidP="00D92859">
            <w:pPr>
              <w:pStyle w:val="ListParagraph"/>
              <w:ind w:left="0"/>
            </w:pPr>
            <w:r w:rsidRPr="00405CB0">
              <w:t>(</w:t>
            </w:r>
            <w:ins w:id="122" w:author="Eva Biringer" w:date="2024-05-07T12:48:00Z" w16du:dateUtc="2024-05-07T10:48:00Z">
              <w:r w:rsidR="001669EE">
                <w:t xml:space="preserve">Kjører </w:t>
              </w:r>
              <w:proofErr w:type="spellStart"/>
              <w:r w:rsidR="001669EE">
                <w:t>bil</w:t>
              </w:r>
            </w:ins>
            <w:del w:id="123" w:author="Eva Biringer" w:date="2024-05-07T12:48:00Z" w16du:dateUtc="2024-05-07T10:48:00Z">
              <w:r w:rsidRPr="00405CB0" w:rsidDel="001669EE">
                <w:delText>Bi</w:delText>
              </w:r>
            </w:del>
            <w:r w:rsidRPr="00405CB0">
              <w:t>l</w:t>
            </w:r>
            <w:proofErr w:type="spellEnd"/>
            <w:r w:rsidRPr="00405CB0">
              <w:t>)</w:t>
            </w:r>
          </w:p>
        </w:tc>
      </w:tr>
    </w:tbl>
    <w:p w14:paraId="22E79A02" w14:textId="77777777" w:rsidR="000E7015" w:rsidRDefault="000E7015" w:rsidP="008148D8"/>
    <w:p w14:paraId="1AB638EE" w14:textId="3E654BA0" w:rsidR="0014481F" w:rsidDel="00EC2A20" w:rsidRDefault="0014481F" w:rsidP="0014481F">
      <w:pPr>
        <w:pStyle w:val="ListParagraph"/>
        <w:numPr>
          <w:ilvl w:val="0"/>
          <w:numId w:val="1"/>
        </w:numPr>
        <w:rPr>
          <w:del w:id="124" w:author="Sina Furkan Ôzdemir" w:date="2024-05-02T13:49:00Z" w16du:dateUtc="2024-05-02T11:49:00Z"/>
        </w:rPr>
      </w:pPr>
      <w:commentRangeStart w:id="125"/>
      <w:commentRangeStart w:id="126"/>
      <w:del w:id="127" w:author="Sina Furkan Ôzdemir" w:date="2024-05-02T13:49:00Z" w16du:dateUtc="2024-05-02T11:49:00Z">
        <w:r w:rsidDel="00EC2A20">
          <w:delText>Hva er maksimal pendel tid du er villig å bruke for følgende aktiviteter?</w:delText>
        </w:r>
        <w:commentRangeEnd w:id="125"/>
        <w:r w:rsidR="000625BF" w:rsidDel="00EC2A20">
          <w:rPr>
            <w:rStyle w:val="CommentReference"/>
          </w:rPr>
          <w:commentReference w:id="125"/>
        </w:r>
        <w:commentRangeEnd w:id="126"/>
        <w:r w:rsidR="00E2188D" w:rsidDel="00EC2A20">
          <w:rPr>
            <w:rStyle w:val="CommentReference"/>
          </w:rPr>
          <w:commentReference w:id="126"/>
        </w:r>
      </w:del>
    </w:p>
    <w:p w14:paraId="1C6F9AEA" w14:textId="4F13094C" w:rsidR="0014481F" w:rsidDel="00EC2A20" w:rsidRDefault="0014481F">
      <w:pPr>
        <w:pStyle w:val="ListParagraph"/>
        <w:numPr>
          <w:ilvl w:val="1"/>
          <w:numId w:val="1"/>
        </w:numPr>
        <w:rPr>
          <w:del w:id="128" w:author="Sina Furkan Ôzdemir" w:date="2024-05-02T13:47:00Z" w16du:dateUtc="2024-05-02T11:47:00Z"/>
        </w:rPr>
      </w:pPr>
      <w:del w:id="129" w:author="Sina Furkan Ôzdemir" w:date="2024-05-02T13:49:00Z" w16du:dateUtc="2024-05-02T11:49:00Z">
        <w:r w:rsidDel="00EC2A20">
          <w:delText>Å levere barna til skole</w:delText>
        </w:r>
      </w:del>
    </w:p>
    <w:p w14:paraId="0096B178" w14:textId="06DBA4C1" w:rsidR="0014481F" w:rsidDel="00EC2A20" w:rsidRDefault="0014481F" w:rsidP="00EC2A20">
      <w:pPr>
        <w:pStyle w:val="ListParagraph"/>
        <w:numPr>
          <w:ilvl w:val="1"/>
          <w:numId w:val="1"/>
        </w:numPr>
        <w:rPr>
          <w:del w:id="130" w:author="Sina Furkan Ôzdemir" w:date="2024-05-02T13:49:00Z" w16du:dateUtc="2024-05-02T11:49:00Z"/>
        </w:rPr>
      </w:pPr>
      <w:del w:id="131" w:author="Sina Furkan Ôzdemir" w:date="2024-05-02T13:47:00Z" w16du:dateUtc="2024-05-02T11:47:00Z">
        <w:r w:rsidDel="00EC2A20">
          <w:delText>Å levere barna til</w:delText>
        </w:r>
      </w:del>
      <w:del w:id="132" w:author="Sina Furkan Ôzdemir" w:date="2024-05-02T13:49:00Z" w16du:dateUtc="2024-05-02T11:49:00Z">
        <w:r w:rsidDel="00EC2A20">
          <w:delText xml:space="preserve"> etter-skole aktiviteter (sports, musikk kurs etc.)</w:delText>
        </w:r>
      </w:del>
    </w:p>
    <w:p w14:paraId="3022ED63" w14:textId="70F4D196" w:rsidR="0014481F" w:rsidDel="00EC2A20" w:rsidRDefault="0014481F" w:rsidP="0014481F">
      <w:pPr>
        <w:pStyle w:val="ListParagraph"/>
        <w:numPr>
          <w:ilvl w:val="1"/>
          <w:numId w:val="1"/>
        </w:numPr>
        <w:rPr>
          <w:del w:id="133" w:author="Sina Furkan Ôzdemir" w:date="2024-05-02T13:49:00Z" w16du:dateUtc="2024-05-02T11:49:00Z"/>
        </w:rPr>
      </w:pPr>
      <w:del w:id="134" w:author="Sina Furkan Ôzdemir" w:date="2024-05-02T13:49:00Z" w16du:dateUtc="2024-05-02T11:49:00Z">
        <w:r w:rsidDel="00EC2A20">
          <w:delText>Til arbeidsted/skole</w:delText>
        </w:r>
      </w:del>
    </w:p>
    <w:p w14:paraId="46F9A98F" w14:textId="14CC361B" w:rsidR="0014481F" w:rsidDel="00EC2A20" w:rsidRDefault="0014481F" w:rsidP="0014481F">
      <w:pPr>
        <w:pStyle w:val="ListParagraph"/>
        <w:numPr>
          <w:ilvl w:val="1"/>
          <w:numId w:val="1"/>
        </w:numPr>
        <w:rPr>
          <w:del w:id="135" w:author="Sina Furkan Ôzdemir" w:date="2024-05-02T13:49:00Z" w16du:dateUtc="2024-05-02T11:49:00Z"/>
        </w:rPr>
      </w:pPr>
      <w:del w:id="136" w:author="Sina Furkan Ôzdemir" w:date="2024-05-02T13:49:00Z" w16du:dateUtc="2024-05-02T11:49:00Z">
        <w:r w:rsidDel="00EC2A20">
          <w:delText>Til handelsbutikker</w:delText>
        </w:r>
      </w:del>
    </w:p>
    <w:p w14:paraId="60A4F91C" w14:textId="511CEFC6" w:rsidR="004E1337" w:rsidRDefault="0014481F">
      <w:pPr>
        <w:pStyle w:val="ListParagraph"/>
        <w:rPr>
          <w:ins w:id="137" w:author="Sina Furkan Ôzdemir" w:date="2024-05-02T12:39:00Z" w16du:dateUtc="2024-05-02T10:39:00Z"/>
        </w:rPr>
        <w:pPrChange w:id="138" w:author="Sina Furkan Ôzdemir" w:date="2024-05-02T12:39:00Z" w16du:dateUtc="2024-05-02T10:39:00Z">
          <w:pPr>
            <w:pStyle w:val="ListParagraph"/>
            <w:numPr>
              <w:numId w:val="1"/>
            </w:numPr>
            <w:ind w:hanging="360"/>
          </w:pPr>
        </w:pPrChange>
      </w:pPr>
      <w:del w:id="139" w:author="Sina Furkan Ôzdemir" w:date="2024-05-02T13:49:00Z" w16du:dateUtc="2024-05-02T11:49:00Z">
        <w:r w:rsidDel="00EC2A20">
          <w:delText>Til sosiale aktiviteter [trening senteret, å møte med venner, restauranter etc.]</w:delText>
        </w:r>
      </w:del>
    </w:p>
    <w:p w14:paraId="1BAC3941" w14:textId="3B343879" w:rsidR="004E1337" w:rsidRPr="003C6A39" w:rsidRDefault="004E1337" w:rsidP="00416406">
      <w:pPr>
        <w:pStyle w:val="ListParagraph"/>
        <w:numPr>
          <w:ilvl w:val="0"/>
          <w:numId w:val="1"/>
        </w:numPr>
        <w:rPr>
          <w:ins w:id="140" w:author="Sina Furkan Ôzdemir" w:date="2024-05-02T12:44:00Z" w16du:dateUtc="2024-05-02T10:44:00Z"/>
          <w:highlight w:val="yellow"/>
          <w:lang w:val="en-US"/>
          <w:rPrChange w:id="141" w:author="Sina Furkan Ôzdemir" w:date="2024-05-02T13:17:00Z" w16du:dateUtc="2024-05-02T11:17:00Z">
            <w:rPr>
              <w:ins w:id="142" w:author="Sina Furkan Ôzdemir" w:date="2024-05-02T12:44:00Z" w16du:dateUtc="2024-05-02T10:44:00Z"/>
              <w:lang w:val="en-US"/>
            </w:rPr>
          </w:rPrChange>
        </w:rPr>
      </w:pPr>
      <w:ins w:id="143" w:author="Sina Furkan Ôzdemir" w:date="2024-05-02T12:44:00Z" w16du:dateUtc="2024-05-02T10:44:00Z">
        <w:r w:rsidRPr="003C6A39">
          <w:rPr>
            <w:highlight w:val="yellow"/>
            <w:lang w:val="en-US"/>
            <w:rPrChange w:id="144" w:author="Sina Furkan Ôzdemir" w:date="2024-05-02T13:17:00Z" w16du:dateUtc="2024-05-02T11:17:00Z">
              <w:rPr/>
            </w:rPrChange>
          </w:rPr>
          <w:t>How likely are you t</w:t>
        </w:r>
        <w:r w:rsidRPr="003C6A39">
          <w:rPr>
            <w:highlight w:val="yellow"/>
            <w:lang w:val="en-US"/>
            <w:rPrChange w:id="145" w:author="Sina Furkan Ôzdemir" w:date="2024-05-02T13:17:00Z" w16du:dateUtc="2024-05-02T11:17:00Z">
              <w:rPr>
                <w:lang w:val="en-US"/>
              </w:rPr>
            </w:rPrChange>
          </w:rPr>
          <w:t>o prefer an alternative mode of transport based on the following conditions</w:t>
        </w:r>
      </w:ins>
      <w:ins w:id="146" w:author="Sina Furkan Ôzdemir" w:date="2024-05-02T12:52:00Z" w16du:dateUtc="2024-05-02T10:52:00Z">
        <w:r w:rsidR="00416406" w:rsidRPr="003C6A39">
          <w:rPr>
            <w:highlight w:val="yellow"/>
            <w:lang w:val="en-US"/>
            <w:rPrChange w:id="147" w:author="Sina Furkan Ôzdemir" w:date="2024-05-02T13:17:00Z" w16du:dateUtc="2024-05-02T11:17:00Z">
              <w:rPr>
                <w:lang w:val="en-US"/>
              </w:rPr>
            </w:rPrChange>
          </w:rPr>
          <w:t xml:space="preserve"> [1- very unlikely, 3 – neither likely nor unlikely, 5 – very likely]</w:t>
        </w:r>
      </w:ins>
    </w:p>
    <w:p w14:paraId="5EDCAC99" w14:textId="5860CF9A" w:rsidR="004E1337" w:rsidRPr="003C6A39" w:rsidRDefault="004E1337" w:rsidP="004E1337">
      <w:pPr>
        <w:pStyle w:val="ListParagraph"/>
        <w:numPr>
          <w:ilvl w:val="1"/>
          <w:numId w:val="1"/>
        </w:numPr>
        <w:rPr>
          <w:ins w:id="148" w:author="Sina Furkan Ôzdemir" w:date="2024-05-02T12:44:00Z" w16du:dateUtc="2024-05-02T10:44:00Z"/>
          <w:highlight w:val="yellow"/>
          <w:lang w:val="en-US"/>
          <w:rPrChange w:id="149" w:author="Sina Furkan Ôzdemir" w:date="2024-05-02T13:17:00Z" w16du:dateUtc="2024-05-02T11:17:00Z">
            <w:rPr>
              <w:ins w:id="150" w:author="Sina Furkan Ôzdemir" w:date="2024-05-02T12:44:00Z" w16du:dateUtc="2024-05-02T10:44:00Z"/>
              <w:lang w:val="en-US"/>
            </w:rPr>
          </w:rPrChange>
        </w:rPr>
      </w:pPr>
      <w:ins w:id="151" w:author="Sina Furkan Ôzdemir" w:date="2024-05-02T12:44:00Z" w16du:dateUtc="2024-05-02T10:44:00Z">
        <w:r w:rsidRPr="003C6A39">
          <w:rPr>
            <w:highlight w:val="yellow"/>
            <w:lang w:val="en-US"/>
            <w:rPrChange w:id="152" w:author="Sina Furkan Ôzdemir" w:date="2024-05-02T13:17:00Z" w16du:dateUtc="2024-05-02T11:17:00Z">
              <w:rPr>
                <w:lang w:val="en-US"/>
              </w:rPr>
            </w:rPrChange>
          </w:rPr>
          <w:t>Walk</w:t>
        </w:r>
      </w:ins>
    </w:p>
    <w:p w14:paraId="11C671A2" w14:textId="75F1887B" w:rsidR="004E1337" w:rsidRPr="003C6A39" w:rsidRDefault="004E1337" w:rsidP="004E1337">
      <w:pPr>
        <w:pStyle w:val="ListParagraph"/>
        <w:numPr>
          <w:ilvl w:val="2"/>
          <w:numId w:val="1"/>
        </w:numPr>
        <w:rPr>
          <w:ins w:id="153" w:author="Sina Furkan Ôzdemir" w:date="2024-05-02T12:48:00Z" w16du:dateUtc="2024-05-02T10:48:00Z"/>
          <w:highlight w:val="yellow"/>
          <w:lang w:val="en-US"/>
          <w:rPrChange w:id="154" w:author="Sina Furkan Ôzdemir" w:date="2024-05-02T13:17:00Z" w16du:dateUtc="2024-05-02T11:17:00Z">
            <w:rPr>
              <w:ins w:id="155" w:author="Sina Furkan Ôzdemir" w:date="2024-05-02T12:48:00Z" w16du:dateUtc="2024-05-02T10:48:00Z"/>
              <w:lang w:val="en-US"/>
            </w:rPr>
          </w:rPrChange>
        </w:rPr>
      </w:pPr>
      <w:ins w:id="156" w:author="Sina Furkan Ôzdemir" w:date="2024-05-02T12:45:00Z" w16du:dateUtc="2024-05-02T10:45:00Z">
        <w:r w:rsidRPr="003C6A39">
          <w:rPr>
            <w:highlight w:val="yellow"/>
            <w:lang w:val="en-US"/>
            <w:rPrChange w:id="157" w:author="Sina Furkan Ôzdemir" w:date="2024-05-02T13:17:00Z" w16du:dateUtc="2024-05-02T11:17:00Z">
              <w:rPr>
                <w:lang w:val="en-US"/>
              </w:rPr>
            </w:rPrChange>
          </w:rPr>
          <w:t xml:space="preserve">Short distance (1-2 km) </w:t>
        </w:r>
      </w:ins>
    </w:p>
    <w:p w14:paraId="518F3726" w14:textId="5E236041" w:rsidR="004E1337" w:rsidRPr="003C6A39" w:rsidRDefault="004E1337" w:rsidP="004E1337">
      <w:pPr>
        <w:pStyle w:val="ListParagraph"/>
        <w:numPr>
          <w:ilvl w:val="2"/>
          <w:numId w:val="1"/>
        </w:numPr>
        <w:rPr>
          <w:ins w:id="158" w:author="Sina Furkan Ôzdemir" w:date="2024-05-02T12:52:00Z" w16du:dateUtc="2024-05-02T10:52:00Z"/>
          <w:highlight w:val="yellow"/>
          <w:lang w:val="en-US"/>
          <w:rPrChange w:id="159" w:author="Sina Furkan Ôzdemir" w:date="2024-05-02T13:17:00Z" w16du:dateUtc="2024-05-02T11:17:00Z">
            <w:rPr>
              <w:ins w:id="160" w:author="Sina Furkan Ôzdemir" w:date="2024-05-02T12:52:00Z" w16du:dateUtc="2024-05-02T10:52:00Z"/>
              <w:lang w:val="en-US"/>
            </w:rPr>
          </w:rPrChange>
        </w:rPr>
      </w:pPr>
      <w:ins w:id="161" w:author="Sina Furkan Ôzdemir" w:date="2024-05-02T12:48:00Z" w16du:dateUtc="2024-05-02T10:48:00Z">
        <w:r w:rsidRPr="003C6A39">
          <w:rPr>
            <w:highlight w:val="yellow"/>
            <w:lang w:val="en-US"/>
            <w:rPrChange w:id="162" w:author="Sina Furkan Ôzdemir" w:date="2024-05-02T13:17:00Z" w16du:dateUtc="2024-05-02T11:17:00Z">
              <w:rPr>
                <w:lang w:val="en-US"/>
              </w:rPr>
            </w:rPrChange>
          </w:rPr>
          <w:t>Safe to use (</w:t>
        </w:r>
      </w:ins>
      <w:ins w:id="163" w:author="Sina Furkan Ôzdemir" w:date="2024-05-02T12:51:00Z" w16du:dateUtc="2024-05-02T10:51:00Z">
        <w:r w:rsidR="00416406" w:rsidRPr="003C6A39">
          <w:rPr>
            <w:highlight w:val="yellow"/>
            <w:lang w:val="en-US"/>
            <w:rPrChange w:id="164" w:author="Sina Furkan Ôzdemir" w:date="2024-05-02T13:17:00Z" w16du:dateUtc="2024-05-02T11:17:00Z">
              <w:rPr>
                <w:lang w:val="en-US"/>
              </w:rPr>
            </w:rPrChange>
          </w:rPr>
          <w:t>enough pedestrian crossing</w:t>
        </w:r>
      </w:ins>
      <w:ins w:id="165" w:author="Sina Furkan Ôzdemir" w:date="2024-05-02T12:52:00Z" w16du:dateUtc="2024-05-02T10:52:00Z">
        <w:r w:rsidR="00416406" w:rsidRPr="003C6A39">
          <w:rPr>
            <w:highlight w:val="yellow"/>
            <w:lang w:val="en-US"/>
            <w:rPrChange w:id="166" w:author="Sina Furkan Ôzdemir" w:date="2024-05-02T13:17:00Z" w16du:dateUtc="2024-05-02T11:17:00Z">
              <w:rPr>
                <w:lang w:val="en-US"/>
              </w:rPr>
            </w:rPrChange>
          </w:rPr>
          <w:t xml:space="preserve">, safe </w:t>
        </w:r>
      </w:ins>
      <w:ins w:id="167" w:author="Sina Furkan Ôzdemir" w:date="2024-05-02T12:59:00Z" w16du:dateUtc="2024-05-02T10:59:00Z">
        <w:r w:rsidR="00971EE2" w:rsidRPr="003C6A39">
          <w:rPr>
            <w:highlight w:val="yellow"/>
            <w:lang w:val="en-US"/>
            <w:rPrChange w:id="168" w:author="Sina Furkan Ôzdemir" w:date="2024-05-02T13:17:00Z" w16du:dateUtc="2024-05-02T11:17:00Z">
              <w:rPr>
                <w:lang w:val="en-US"/>
              </w:rPr>
            </w:rPrChange>
          </w:rPr>
          <w:t>sidewalks</w:t>
        </w:r>
      </w:ins>
      <w:ins w:id="169" w:author="Sina Furkan Ôzdemir" w:date="2024-05-02T12:52:00Z" w16du:dateUtc="2024-05-02T10:52:00Z">
        <w:r w:rsidR="00416406" w:rsidRPr="003C6A39">
          <w:rPr>
            <w:highlight w:val="yellow"/>
            <w:lang w:val="en-US"/>
            <w:rPrChange w:id="170" w:author="Sina Furkan Ôzdemir" w:date="2024-05-02T13:17:00Z" w16du:dateUtc="2024-05-02T11:17:00Z">
              <w:rPr>
                <w:lang w:val="en-US"/>
              </w:rPr>
            </w:rPrChange>
          </w:rPr>
          <w:t>)</w:t>
        </w:r>
      </w:ins>
    </w:p>
    <w:p w14:paraId="2344CB63" w14:textId="6AA73417" w:rsidR="00416406" w:rsidRPr="003C6A39" w:rsidRDefault="00971EE2" w:rsidP="004E1337">
      <w:pPr>
        <w:pStyle w:val="ListParagraph"/>
        <w:numPr>
          <w:ilvl w:val="2"/>
          <w:numId w:val="1"/>
        </w:numPr>
        <w:rPr>
          <w:ins w:id="171" w:author="Sina Furkan Ôzdemir" w:date="2024-05-02T13:00:00Z" w16du:dateUtc="2024-05-02T11:00:00Z"/>
          <w:highlight w:val="yellow"/>
          <w:lang w:val="en-US"/>
          <w:rPrChange w:id="172" w:author="Sina Furkan Ôzdemir" w:date="2024-05-02T13:17:00Z" w16du:dateUtc="2024-05-02T11:17:00Z">
            <w:rPr>
              <w:ins w:id="173" w:author="Sina Furkan Ôzdemir" w:date="2024-05-02T13:00:00Z" w16du:dateUtc="2024-05-02T11:00:00Z"/>
              <w:lang w:val="en-US"/>
            </w:rPr>
          </w:rPrChange>
        </w:rPr>
      </w:pPr>
      <w:ins w:id="174" w:author="Sina Furkan Ôzdemir" w:date="2024-05-02T12:58:00Z" w16du:dateUtc="2024-05-02T10:58:00Z">
        <w:r w:rsidRPr="003C6A39">
          <w:rPr>
            <w:highlight w:val="yellow"/>
            <w:lang w:val="en-US"/>
            <w:rPrChange w:id="175" w:author="Sina Furkan Ôzdemir" w:date="2024-05-02T13:17:00Z" w16du:dateUtc="2024-05-02T11:17:00Z">
              <w:rPr>
                <w:lang w:val="en-US"/>
              </w:rPr>
            </w:rPrChange>
          </w:rPr>
          <w:t>Convenient to use (eas</w:t>
        </w:r>
      </w:ins>
      <w:ins w:id="176" w:author="Sina Furkan Ôzdemir" w:date="2024-05-02T12:59:00Z" w16du:dateUtc="2024-05-02T10:59:00Z">
        <w:r w:rsidRPr="003C6A39">
          <w:rPr>
            <w:highlight w:val="yellow"/>
            <w:lang w:val="en-US"/>
            <w:rPrChange w:id="177" w:author="Sina Furkan Ôzdemir" w:date="2024-05-02T13:17:00Z" w16du:dateUtc="2024-05-02T11:17:00Z">
              <w:rPr>
                <w:lang w:val="en-US"/>
              </w:rPr>
            </w:rPrChange>
          </w:rPr>
          <w:t>ily accessible/d</w:t>
        </w:r>
      </w:ins>
      <w:ins w:id="178" w:author="Sina Furkan Ôzdemir" w:date="2024-05-02T13:00:00Z" w16du:dateUtc="2024-05-02T11:00:00Z">
        <w:r w:rsidRPr="003C6A39">
          <w:rPr>
            <w:highlight w:val="yellow"/>
            <w:lang w:val="en-US"/>
            <w:rPrChange w:id="179" w:author="Sina Furkan Ôzdemir" w:date="2024-05-02T13:17:00Z" w16du:dateUtc="2024-05-02T11:17:00Z">
              <w:rPr>
                <w:lang w:val="en-US"/>
              </w:rPr>
            </w:rPrChange>
          </w:rPr>
          <w:t>isabled friendly sidewalks)</w:t>
        </w:r>
      </w:ins>
    </w:p>
    <w:p w14:paraId="61415796" w14:textId="016D0FB5" w:rsidR="00971EE2" w:rsidRPr="003C6A39" w:rsidRDefault="00971EE2" w:rsidP="00971EE2">
      <w:pPr>
        <w:pStyle w:val="ListParagraph"/>
        <w:numPr>
          <w:ilvl w:val="1"/>
          <w:numId w:val="1"/>
        </w:numPr>
        <w:rPr>
          <w:ins w:id="180" w:author="Sina Furkan Ôzdemir" w:date="2024-05-02T13:00:00Z" w16du:dateUtc="2024-05-02T11:00:00Z"/>
          <w:highlight w:val="yellow"/>
          <w:lang w:val="en-US"/>
          <w:rPrChange w:id="181" w:author="Sina Furkan Ôzdemir" w:date="2024-05-02T13:17:00Z" w16du:dateUtc="2024-05-02T11:17:00Z">
            <w:rPr>
              <w:ins w:id="182" w:author="Sina Furkan Ôzdemir" w:date="2024-05-02T13:00:00Z" w16du:dateUtc="2024-05-02T11:00:00Z"/>
              <w:lang w:val="en-US"/>
            </w:rPr>
          </w:rPrChange>
        </w:rPr>
      </w:pPr>
      <w:ins w:id="183" w:author="Sina Furkan Ôzdemir" w:date="2024-05-02T13:00:00Z" w16du:dateUtc="2024-05-02T11:00:00Z">
        <w:r w:rsidRPr="003C6A39">
          <w:rPr>
            <w:highlight w:val="yellow"/>
            <w:lang w:val="en-US"/>
            <w:rPrChange w:id="184" w:author="Sina Furkan Ôzdemir" w:date="2024-05-02T13:17:00Z" w16du:dateUtc="2024-05-02T11:17:00Z">
              <w:rPr>
                <w:lang w:val="en-US"/>
              </w:rPr>
            </w:rPrChange>
          </w:rPr>
          <w:t>Bicycle</w:t>
        </w:r>
      </w:ins>
    </w:p>
    <w:p w14:paraId="61C76E5D" w14:textId="3529FE87" w:rsidR="00971EE2" w:rsidRPr="003C6A39" w:rsidRDefault="00971EE2" w:rsidP="00971EE2">
      <w:pPr>
        <w:pStyle w:val="ListParagraph"/>
        <w:numPr>
          <w:ilvl w:val="2"/>
          <w:numId w:val="1"/>
        </w:numPr>
        <w:rPr>
          <w:ins w:id="185" w:author="Sina Furkan Ôzdemir" w:date="2024-05-02T13:00:00Z" w16du:dateUtc="2024-05-02T11:00:00Z"/>
          <w:highlight w:val="yellow"/>
          <w:lang w:val="en-US"/>
          <w:rPrChange w:id="186" w:author="Sina Furkan Ôzdemir" w:date="2024-05-02T13:17:00Z" w16du:dateUtc="2024-05-02T11:17:00Z">
            <w:rPr>
              <w:ins w:id="187" w:author="Sina Furkan Ôzdemir" w:date="2024-05-02T13:00:00Z" w16du:dateUtc="2024-05-02T11:00:00Z"/>
              <w:lang w:val="en-US"/>
            </w:rPr>
          </w:rPrChange>
        </w:rPr>
      </w:pPr>
      <w:ins w:id="188" w:author="Sina Furkan Ôzdemir" w:date="2024-05-02T13:00:00Z" w16du:dateUtc="2024-05-02T11:00:00Z">
        <w:r w:rsidRPr="003C6A39">
          <w:rPr>
            <w:highlight w:val="yellow"/>
            <w:lang w:val="en-US"/>
            <w:rPrChange w:id="189" w:author="Sina Furkan Ôzdemir" w:date="2024-05-02T13:17:00Z" w16du:dateUtc="2024-05-02T11:17:00Z">
              <w:rPr>
                <w:lang w:val="en-US"/>
              </w:rPr>
            </w:rPrChange>
          </w:rPr>
          <w:t>Short distance (1-5 km)</w:t>
        </w:r>
      </w:ins>
    </w:p>
    <w:p w14:paraId="2FE3DD85" w14:textId="4E7CCF8F" w:rsidR="00971EE2" w:rsidRPr="003C6A39" w:rsidRDefault="00971EE2" w:rsidP="00971EE2">
      <w:pPr>
        <w:pStyle w:val="ListParagraph"/>
        <w:numPr>
          <w:ilvl w:val="2"/>
          <w:numId w:val="1"/>
        </w:numPr>
        <w:rPr>
          <w:ins w:id="190" w:author="Sina Furkan Ôzdemir" w:date="2024-05-02T13:00:00Z" w16du:dateUtc="2024-05-02T11:00:00Z"/>
          <w:highlight w:val="yellow"/>
          <w:lang w:val="en-US"/>
          <w:rPrChange w:id="191" w:author="Sina Furkan Ôzdemir" w:date="2024-05-02T13:17:00Z" w16du:dateUtc="2024-05-02T11:17:00Z">
            <w:rPr>
              <w:ins w:id="192" w:author="Sina Furkan Ôzdemir" w:date="2024-05-02T13:00:00Z" w16du:dateUtc="2024-05-02T11:00:00Z"/>
              <w:lang w:val="en-US"/>
            </w:rPr>
          </w:rPrChange>
        </w:rPr>
      </w:pPr>
      <w:ins w:id="193" w:author="Sina Furkan Ôzdemir" w:date="2024-05-02T13:00:00Z" w16du:dateUtc="2024-05-02T11:00:00Z">
        <w:r w:rsidRPr="003C6A39">
          <w:rPr>
            <w:highlight w:val="yellow"/>
            <w:lang w:val="en-US"/>
            <w:rPrChange w:id="194" w:author="Sina Furkan Ôzdemir" w:date="2024-05-02T13:17:00Z" w16du:dateUtc="2024-05-02T11:17:00Z">
              <w:rPr>
                <w:lang w:val="en-US"/>
              </w:rPr>
            </w:rPrChange>
          </w:rPr>
          <w:t>Safe to use (safe bicycle paths etc.)</w:t>
        </w:r>
      </w:ins>
    </w:p>
    <w:p w14:paraId="75284AFF" w14:textId="53077B79" w:rsidR="00971EE2" w:rsidRPr="003C6A39" w:rsidRDefault="00971EE2" w:rsidP="00971EE2">
      <w:pPr>
        <w:pStyle w:val="ListParagraph"/>
        <w:numPr>
          <w:ilvl w:val="2"/>
          <w:numId w:val="1"/>
        </w:numPr>
        <w:rPr>
          <w:ins w:id="195" w:author="Sina Furkan Ôzdemir" w:date="2024-05-02T13:01:00Z" w16du:dateUtc="2024-05-02T11:01:00Z"/>
          <w:highlight w:val="yellow"/>
          <w:lang w:val="en-US"/>
          <w:rPrChange w:id="196" w:author="Sina Furkan Ôzdemir" w:date="2024-05-02T13:17:00Z" w16du:dateUtc="2024-05-02T11:17:00Z">
            <w:rPr>
              <w:ins w:id="197" w:author="Sina Furkan Ôzdemir" w:date="2024-05-02T13:01:00Z" w16du:dateUtc="2024-05-02T11:01:00Z"/>
              <w:lang w:val="en-US"/>
            </w:rPr>
          </w:rPrChange>
        </w:rPr>
      </w:pPr>
      <w:ins w:id="198" w:author="Sina Furkan Ôzdemir" w:date="2024-05-02T13:00:00Z" w16du:dateUtc="2024-05-02T11:00:00Z">
        <w:r w:rsidRPr="003C6A39">
          <w:rPr>
            <w:highlight w:val="yellow"/>
            <w:lang w:val="en-US"/>
            <w:rPrChange w:id="199" w:author="Sina Furkan Ôzdemir" w:date="2024-05-02T13:17:00Z" w16du:dateUtc="2024-05-02T11:17:00Z">
              <w:rPr>
                <w:lang w:val="en-US"/>
              </w:rPr>
            </w:rPrChange>
          </w:rPr>
          <w:t xml:space="preserve">Convenient to use </w:t>
        </w:r>
      </w:ins>
      <w:ins w:id="200" w:author="Sina Furkan Ôzdemir" w:date="2024-05-02T13:01:00Z" w16du:dateUtc="2024-05-02T11:01:00Z">
        <w:r w:rsidRPr="003C6A39">
          <w:rPr>
            <w:highlight w:val="yellow"/>
            <w:lang w:val="en-US"/>
            <w:rPrChange w:id="201" w:author="Sina Furkan Ôzdemir" w:date="2024-05-02T13:17:00Z" w16du:dateUtc="2024-05-02T11:17:00Z">
              <w:rPr>
                <w:lang w:val="en-US"/>
              </w:rPr>
            </w:rPrChange>
          </w:rPr>
          <w:t>(available</w:t>
        </w:r>
      </w:ins>
      <w:ins w:id="202" w:author="Sina Furkan Ôzdemir" w:date="2024-05-02T13:00:00Z" w16du:dateUtc="2024-05-02T11:00:00Z">
        <w:r w:rsidRPr="003C6A39">
          <w:rPr>
            <w:highlight w:val="yellow"/>
            <w:lang w:val="en-US"/>
            <w:rPrChange w:id="203" w:author="Sina Furkan Ôzdemir" w:date="2024-05-02T13:17:00Z" w16du:dateUtc="2024-05-02T11:17:00Z">
              <w:rPr>
                <w:lang w:val="en-US"/>
              </w:rPr>
            </w:rPrChange>
          </w:rPr>
          <w:t xml:space="preserve"> parking)</w:t>
        </w:r>
      </w:ins>
    </w:p>
    <w:p w14:paraId="792FA945" w14:textId="53D58F46" w:rsidR="00971EE2" w:rsidRPr="003C6A39" w:rsidRDefault="00971EE2" w:rsidP="00971EE2">
      <w:pPr>
        <w:pStyle w:val="ListParagraph"/>
        <w:numPr>
          <w:ilvl w:val="1"/>
          <w:numId w:val="1"/>
        </w:numPr>
        <w:rPr>
          <w:ins w:id="204" w:author="Sina Furkan Ôzdemir" w:date="2024-05-02T13:05:00Z" w16du:dateUtc="2024-05-02T11:05:00Z"/>
          <w:highlight w:val="yellow"/>
          <w:lang w:val="en-US"/>
          <w:rPrChange w:id="205" w:author="Sina Furkan Ôzdemir" w:date="2024-05-02T13:17:00Z" w16du:dateUtc="2024-05-02T11:17:00Z">
            <w:rPr>
              <w:ins w:id="206" w:author="Sina Furkan Ôzdemir" w:date="2024-05-02T13:05:00Z" w16du:dateUtc="2024-05-02T11:05:00Z"/>
              <w:lang w:val="en-US"/>
            </w:rPr>
          </w:rPrChange>
        </w:rPr>
      </w:pPr>
      <w:ins w:id="207" w:author="Sina Furkan Ôzdemir" w:date="2024-05-02T13:05:00Z" w16du:dateUtc="2024-05-02T11:05:00Z">
        <w:r w:rsidRPr="003C6A39">
          <w:rPr>
            <w:highlight w:val="yellow"/>
            <w:lang w:val="en-US"/>
            <w:rPrChange w:id="208" w:author="Sina Furkan Ôzdemir" w:date="2024-05-02T13:17:00Z" w16du:dateUtc="2024-05-02T11:17:00Z">
              <w:rPr>
                <w:lang w:val="en-US"/>
              </w:rPr>
            </w:rPrChange>
          </w:rPr>
          <w:t>Collective transportation:</w:t>
        </w:r>
      </w:ins>
    </w:p>
    <w:p w14:paraId="50A880BD" w14:textId="481EC3B5" w:rsidR="00971EE2" w:rsidRPr="003C6A39" w:rsidRDefault="00971EE2" w:rsidP="00971EE2">
      <w:pPr>
        <w:pStyle w:val="ListParagraph"/>
        <w:numPr>
          <w:ilvl w:val="2"/>
          <w:numId w:val="1"/>
        </w:numPr>
        <w:rPr>
          <w:ins w:id="209" w:author="Sina Furkan Ôzdemir" w:date="2024-05-02T13:06:00Z" w16du:dateUtc="2024-05-02T11:06:00Z"/>
          <w:highlight w:val="yellow"/>
          <w:rPrChange w:id="210" w:author="Sina Furkan Ôzdemir" w:date="2024-05-02T13:17:00Z" w16du:dateUtc="2024-05-02T11:17:00Z">
            <w:rPr>
              <w:ins w:id="211" w:author="Sina Furkan Ôzdemir" w:date="2024-05-02T13:06:00Z" w16du:dateUtc="2024-05-02T11:06:00Z"/>
            </w:rPr>
          </w:rPrChange>
        </w:rPr>
      </w:pPr>
      <w:ins w:id="212" w:author="Sina Furkan Ôzdemir" w:date="2024-05-02T13:06:00Z" w16du:dateUtc="2024-05-02T11:06:00Z">
        <w:r w:rsidRPr="003C6A39">
          <w:rPr>
            <w:highlight w:val="yellow"/>
            <w:rPrChange w:id="213" w:author="Sina Furkan Ôzdemir" w:date="2024-05-02T13:17:00Z" w16du:dateUtc="2024-05-02T11:17:00Z">
              <w:rPr>
                <w:lang w:val="en-US"/>
              </w:rPr>
            </w:rPrChange>
          </w:rPr>
          <w:t>Short distance/fast transport (under 20 min</w:t>
        </w:r>
        <w:r w:rsidRPr="003C6A39">
          <w:rPr>
            <w:highlight w:val="yellow"/>
            <w:rPrChange w:id="214" w:author="Sina Furkan Ôzdemir" w:date="2024-05-02T13:17:00Z" w16du:dateUtc="2024-05-02T11:17:00Z">
              <w:rPr/>
            </w:rPrChange>
          </w:rPr>
          <w:t>)</w:t>
        </w:r>
      </w:ins>
    </w:p>
    <w:p w14:paraId="3EDA37E7" w14:textId="4CF74CBD" w:rsidR="00971EE2" w:rsidRPr="003C6A39" w:rsidRDefault="00971EE2" w:rsidP="00971EE2">
      <w:pPr>
        <w:pStyle w:val="ListParagraph"/>
        <w:numPr>
          <w:ilvl w:val="2"/>
          <w:numId w:val="1"/>
        </w:numPr>
        <w:rPr>
          <w:ins w:id="215" w:author="Sina Furkan Ôzdemir" w:date="2024-05-02T13:07:00Z" w16du:dateUtc="2024-05-02T11:07:00Z"/>
          <w:highlight w:val="yellow"/>
          <w:rPrChange w:id="216" w:author="Sina Furkan Ôzdemir" w:date="2024-05-02T13:17:00Z" w16du:dateUtc="2024-05-02T11:17:00Z">
            <w:rPr>
              <w:ins w:id="217" w:author="Sina Furkan Ôzdemir" w:date="2024-05-02T13:07:00Z" w16du:dateUtc="2024-05-02T11:07:00Z"/>
            </w:rPr>
          </w:rPrChange>
        </w:rPr>
      </w:pPr>
      <w:ins w:id="218" w:author="Sina Furkan Ôzdemir" w:date="2024-05-02T13:06:00Z" w16du:dateUtc="2024-05-02T11:06:00Z">
        <w:r w:rsidRPr="003C6A39">
          <w:rPr>
            <w:highlight w:val="yellow"/>
            <w:rPrChange w:id="219" w:author="Sina Furkan Ôzdemir" w:date="2024-05-02T13:17:00Z" w16du:dateUtc="2024-05-02T11:17:00Z">
              <w:rPr/>
            </w:rPrChange>
          </w:rPr>
          <w:t>Safe to use</w:t>
        </w:r>
      </w:ins>
    </w:p>
    <w:p w14:paraId="25D29509" w14:textId="0781257B" w:rsidR="00971EE2" w:rsidRPr="003C6A39" w:rsidRDefault="00971EE2">
      <w:pPr>
        <w:pStyle w:val="ListParagraph"/>
        <w:numPr>
          <w:ilvl w:val="2"/>
          <w:numId w:val="1"/>
        </w:numPr>
        <w:rPr>
          <w:ins w:id="220" w:author="Sina Furkan Ôzdemir" w:date="2024-05-02T12:39:00Z" w16du:dateUtc="2024-05-02T10:39:00Z"/>
          <w:highlight w:val="yellow"/>
          <w:lang w:val="en-US"/>
          <w:rPrChange w:id="221" w:author="Sina Furkan Ôzdemir" w:date="2024-05-02T13:17:00Z" w16du:dateUtc="2024-05-02T11:17:00Z">
            <w:rPr>
              <w:ins w:id="222" w:author="Sina Furkan Ôzdemir" w:date="2024-05-02T12:39:00Z" w16du:dateUtc="2024-05-02T10:39:00Z"/>
            </w:rPr>
          </w:rPrChange>
        </w:rPr>
        <w:pPrChange w:id="223" w:author="Sina Furkan Ôzdemir" w:date="2024-05-02T13:05:00Z" w16du:dateUtc="2024-05-02T11:05:00Z">
          <w:pPr>
            <w:pStyle w:val="ListParagraph"/>
            <w:numPr>
              <w:numId w:val="1"/>
            </w:numPr>
            <w:ind w:hanging="360"/>
          </w:pPr>
        </w:pPrChange>
      </w:pPr>
      <w:ins w:id="224" w:author="Sina Furkan Ôzdemir" w:date="2024-05-02T13:08:00Z" w16du:dateUtc="2024-05-02T11:08:00Z">
        <w:r w:rsidRPr="003C6A39">
          <w:rPr>
            <w:highlight w:val="yellow"/>
            <w:lang w:val="en-US"/>
            <w:rPrChange w:id="225" w:author="Sina Furkan Ôzdemir" w:date="2024-05-02T13:17:00Z" w16du:dateUtc="2024-05-02T11:17:00Z">
              <w:rPr>
                <w:lang w:val="en-US"/>
              </w:rPr>
            </w:rPrChange>
          </w:rPr>
          <w:t>Convenient</w:t>
        </w:r>
      </w:ins>
      <w:ins w:id="226" w:author="Sina Furkan Ôzdemir" w:date="2024-05-02T13:07:00Z" w16du:dateUtc="2024-05-02T11:07:00Z">
        <w:r w:rsidRPr="003C6A39">
          <w:rPr>
            <w:highlight w:val="yellow"/>
            <w:lang w:val="en-US"/>
            <w:rPrChange w:id="227" w:author="Sina Furkan Ôzdemir" w:date="2024-05-02T13:17:00Z" w16du:dateUtc="2024-05-02T11:17:00Z">
              <w:rPr/>
            </w:rPrChange>
          </w:rPr>
          <w:t xml:space="preserve"> to use (cheap t</w:t>
        </w:r>
        <w:r w:rsidRPr="003C6A39">
          <w:rPr>
            <w:highlight w:val="yellow"/>
            <w:lang w:val="en-US"/>
            <w:rPrChange w:id="228" w:author="Sina Furkan Ôzdemir" w:date="2024-05-02T13:17:00Z" w16du:dateUtc="2024-05-02T11:17:00Z">
              <w:rPr>
                <w:lang w:val="en-US"/>
              </w:rPr>
            </w:rPrChange>
          </w:rPr>
          <w:t xml:space="preserve">icket prices, short distance to </w:t>
        </w:r>
      </w:ins>
      <w:ins w:id="229" w:author="Sina Furkan Ôzdemir" w:date="2024-05-02T13:08:00Z" w16du:dateUtc="2024-05-02T11:08:00Z">
        <w:r w:rsidRPr="003C6A39">
          <w:rPr>
            <w:highlight w:val="yellow"/>
            <w:lang w:val="en-US"/>
            <w:rPrChange w:id="230" w:author="Sina Furkan Ôzdemir" w:date="2024-05-02T13:17:00Z" w16du:dateUtc="2024-05-02T11:17:00Z">
              <w:rPr>
                <w:lang w:val="en-US"/>
              </w:rPr>
            </w:rPrChange>
          </w:rPr>
          <w:t>bus stops, frequent</w:t>
        </w:r>
        <w:r w:rsidR="003C6A39" w:rsidRPr="003C6A39">
          <w:rPr>
            <w:highlight w:val="yellow"/>
            <w:lang w:val="en-US"/>
            <w:rPrChange w:id="231" w:author="Sina Furkan Ôzdemir" w:date="2024-05-02T13:17:00Z" w16du:dateUtc="2024-05-02T11:17:00Z">
              <w:rPr>
                <w:lang w:val="en-US"/>
              </w:rPr>
            </w:rPrChange>
          </w:rPr>
          <w:t xml:space="preserve"> stops)</w:t>
        </w:r>
      </w:ins>
    </w:p>
    <w:p w14:paraId="4BA2C44B" w14:textId="77777777" w:rsidR="004E1337" w:rsidRPr="00971EE2" w:rsidRDefault="004E1337" w:rsidP="004E1337">
      <w:pPr>
        <w:rPr>
          <w:ins w:id="232" w:author="Sina Furkan Ôzdemir" w:date="2024-05-02T12:39:00Z" w16du:dateUtc="2024-05-02T10:39:00Z"/>
          <w:lang w:val="en-US"/>
          <w:rPrChange w:id="233" w:author="Sina Furkan Ôzdemir" w:date="2024-05-02T13:07:00Z" w16du:dateUtc="2024-05-02T11:07:00Z">
            <w:rPr>
              <w:ins w:id="234" w:author="Sina Furkan Ôzdemir" w:date="2024-05-02T12:39:00Z" w16du:dateUtc="2024-05-02T10:39:00Z"/>
            </w:rPr>
          </w:rPrChange>
        </w:rPr>
      </w:pPr>
    </w:p>
    <w:p w14:paraId="39259317" w14:textId="77777777" w:rsidR="004E1337" w:rsidRPr="00971EE2" w:rsidRDefault="004E1337">
      <w:pPr>
        <w:rPr>
          <w:lang w:val="en-US"/>
          <w:rPrChange w:id="235" w:author="Sina Furkan Ôzdemir" w:date="2024-05-02T13:07:00Z" w16du:dateUtc="2024-05-02T11:07:00Z">
            <w:rPr/>
          </w:rPrChange>
        </w:rPr>
        <w:pPrChange w:id="236" w:author="Sina Furkan Ôzdemir" w:date="2024-05-02T12:39:00Z" w16du:dateUtc="2024-05-02T10:39:00Z">
          <w:pPr>
            <w:pStyle w:val="ListParagraph"/>
            <w:numPr>
              <w:ilvl w:val="1"/>
              <w:numId w:val="1"/>
            </w:numPr>
            <w:ind w:left="1440" w:hanging="360"/>
          </w:pPr>
        </w:pPrChange>
      </w:pPr>
    </w:p>
    <w:p w14:paraId="051CF1BA" w14:textId="77777777" w:rsidR="000E7015" w:rsidRPr="00971EE2" w:rsidRDefault="000E7015" w:rsidP="008148D8">
      <w:pPr>
        <w:rPr>
          <w:lang w:val="en-US"/>
          <w:rPrChange w:id="237" w:author="Sina Furkan Ôzdemir" w:date="2024-05-02T13:07:00Z" w16du:dateUtc="2024-05-02T11:07:00Z">
            <w:rPr/>
          </w:rPrChange>
        </w:rPr>
      </w:pPr>
    </w:p>
    <w:p w14:paraId="298F72FB" w14:textId="77777777" w:rsidR="000E7015" w:rsidRPr="00971EE2" w:rsidRDefault="000E7015" w:rsidP="0014481F">
      <w:pPr>
        <w:pStyle w:val="ListParagraph"/>
        <w:rPr>
          <w:lang w:val="en-US"/>
          <w:rPrChange w:id="238" w:author="Sina Furkan Ôzdemir" w:date="2024-05-02T13:07:00Z" w16du:dateUtc="2024-05-02T11:07:00Z">
            <w:rPr/>
          </w:rPrChange>
        </w:rPr>
      </w:pPr>
    </w:p>
    <w:p w14:paraId="755A7DBB" w14:textId="6DB380A9" w:rsidR="00EA38AA" w:rsidRDefault="00EA38AA" w:rsidP="00EA38AA">
      <w:pPr>
        <w:pStyle w:val="Heading1"/>
      </w:pPr>
      <w:r>
        <w:t>Boligforhold:</w:t>
      </w:r>
    </w:p>
    <w:p w14:paraId="4C19FC99" w14:textId="77777777" w:rsidR="00EA38AA" w:rsidRDefault="00EA38AA" w:rsidP="00EA38AA"/>
    <w:p w14:paraId="0C9FCB95" w14:textId="67CE2ED9" w:rsidR="00DD18C8" w:rsidRDefault="00DD18C8" w:rsidP="00DD18C8">
      <w:pPr>
        <w:pStyle w:val="Heading2"/>
      </w:pPr>
      <w:r>
        <w:t>Dagens forhold</w:t>
      </w:r>
      <w:ins w:id="239" w:author="Sina Furkan Ôzdemir" w:date="2024-05-02T13:51:00Z" w16du:dateUtc="2024-05-02T11:51:00Z">
        <w:r w:rsidR="00EC2A20">
          <w:t xml:space="preserve"> (7 spørsmål)</w:t>
        </w:r>
      </w:ins>
    </w:p>
    <w:p w14:paraId="3D12E5A3" w14:textId="360DD15A" w:rsidR="00EA38AA" w:rsidRDefault="00EA38AA" w:rsidP="00EA38AA">
      <w:pPr>
        <w:pStyle w:val="ListParagraph"/>
        <w:numPr>
          <w:ilvl w:val="0"/>
          <w:numId w:val="1"/>
        </w:numPr>
      </w:pPr>
      <w:r w:rsidRPr="00EA38AA">
        <w:t>Hvil</w:t>
      </w:r>
      <w:commentRangeStart w:id="240"/>
      <w:r w:rsidRPr="00EA38AA">
        <w:t>ken</w:t>
      </w:r>
      <w:commentRangeEnd w:id="240"/>
      <w:r w:rsidR="001669EE">
        <w:rPr>
          <w:rStyle w:val="CommentReference"/>
        </w:rPr>
        <w:commentReference w:id="240"/>
      </w:r>
      <w:r w:rsidRPr="00EA38AA">
        <w:t xml:space="preserve"> type bolig </w:t>
      </w:r>
      <w:del w:id="241" w:author="Eva Biringer" w:date="2024-05-07T12:48:00Z" w16du:dateUtc="2024-05-07T10:48:00Z">
        <w:r w:rsidRPr="00EA38AA" w:rsidDel="001669EE">
          <w:delText>er du bosatt</w:delText>
        </w:r>
      </w:del>
      <w:ins w:id="242" w:author="Eva Biringer" w:date="2024-05-07T12:48:00Z" w16du:dateUtc="2024-05-07T10:48:00Z">
        <w:r w:rsidR="001669EE">
          <w:t>bor du</w:t>
        </w:r>
      </w:ins>
      <w:r w:rsidRPr="00EA38AA">
        <w:t xml:space="preserve"> i nå?</w:t>
      </w:r>
    </w:p>
    <w:p w14:paraId="37F46793" w14:textId="77777777" w:rsidR="00EA38AA" w:rsidRDefault="00EA38AA" w:rsidP="00EA38AA">
      <w:pPr>
        <w:pStyle w:val="ListParagraph"/>
        <w:numPr>
          <w:ilvl w:val="1"/>
          <w:numId w:val="1"/>
        </w:numPr>
      </w:pPr>
      <w:bookmarkStart w:id="243" w:name="_Hlk165547928"/>
      <w:r>
        <w:t>Enebolig</w:t>
      </w:r>
    </w:p>
    <w:p w14:paraId="1B143312" w14:textId="12EE303F" w:rsidR="00EA38AA" w:rsidRDefault="00EA38AA" w:rsidP="00F21ABD">
      <w:pPr>
        <w:pStyle w:val="ListParagraph"/>
        <w:numPr>
          <w:ilvl w:val="1"/>
          <w:numId w:val="1"/>
        </w:numPr>
      </w:pPr>
      <w:r>
        <w:t>Kjedet enebolig</w:t>
      </w:r>
      <w:r w:rsidR="00E2188D">
        <w:t>/</w:t>
      </w:r>
      <w:del w:id="244" w:author="Eva Biringer" w:date="2024-05-07T12:48:00Z" w16du:dateUtc="2024-05-07T10:48:00Z">
        <w:r w:rsidR="00E2188D" w:rsidDel="001669EE">
          <w:delText>Rekkehus</w:delText>
        </w:r>
      </w:del>
      <w:ins w:id="245" w:author="Eva Biringer" w:date="2024-05-07T12:48:00Z" w16du:dateUtc="2024-05-07T10:48:00Z">
        <w:r w:rsidR="001669EE">
          <w:t>rekkehus</w:t>
        </w:r>
      </w:ins>
    </w:p>
    <w:p w14:paraId="6E450219" w14:textId="2FAD63A4" w:rsidR="00EA38AA" w:rsidRDefault="006B2B5C" w:rsidP="00BE640C">
      <w:pPr>
        <w:pStyle w:val="ListParagraph"/>
        <w:numPr>
          <w:ilvl w:val="1"/>
          <w:numId w:val="1"/>
        </w:numPr>
      </w:pPr>
      <w:r>
        <w:t>L</w:t>
      </w:r>
      <w:r w:rsidR="00E2188D">
        <w:t>eilighet/</w:t>
      </w:r>
      <w:proofErr w:type="spellStart"/>
      <w:r w:rsidR="00E2188D">
        <w:t>flerman</w:t>
      </w:r>
      <w:ins w:id="246" w:author="Eva Biringer" w:date="2024-05-07T12:49:00Z" w16du:dateUtc="2024-05-07T10:49:00Z">
        <w:r w:rsidR="001669EE">
          <w:t>s</w:t>
        </w:r>
      </w:ins>
      <w:r w:rsidR="00E2188D">
        <w:t>sbolig</w:t>
      </w:r>
      <w:proofErr w:type="spellEnd"/>
      <w:r w:rsidR="00E2188D">
        <w:t xml:space="preserve"> med flere enn 4 boenheter</w:t>
      </w:r>
    </w:p>
    <w:p w14:paraId="5A34B94C" w14:textId="714D9256" w:rsidR="00EA38AA" w:rsidRDefault="00EA38AA" w:rsidP="00211A3D">
      <w:pPr>
        <w:pStyle w:val="ListParagraph"/>
        <w:numPr>
          <w:ilvl w:val="1"/>
          <w:numId w:val="1"/>
        </w:numPr>
      </w:pPr>
      <w:r>
        <w:t>Blokkleilighet/byleilighet</w:t>
      </w:r>
    </w:p>
    <w:p w14:paraId="564FF0C8" w14:textId="21A915C8" w:rsidR="00EA38AA" w:rsidRDefault="00EA38AA" w:rsidP="00D1448D">
      <w:pPr>
        <w:pStyle w:val="ListParagraph"/>
        <w:numPr>
          <w:ilvl w:val="1"/>
          <w:numId w:val="1"/>
        </w:numPr>
      </w:pPr>
      <w:r>
        <w:t>Sokkel</w:t>
      </w:r>
      <w:del w:id="247" w:author="Eva Biringer" w:date="2024-05-07T12:49:00Z" w16du:dateUtc="2024-05-07T10:49:00Z">
        <w:r w:rsidDel="001669EE">
          <w:delText xml:space="preserve"> </w:delText>
        </w:r>
      </w:del>
      <w:r>
        <w:t>leilighet i enebolig</w:t>
      </w:r>
    </w:p>
    <w:p w14:paraId="6FC04BE4" w14:textId="53D4FD79" w:rsidR="00EA38AA" w:rsidRDefault="00EA38AA" w:rsidP="00EA38AA">
      <w:pPr>
        <w:pStyle w:val="ListParagraph"/>
        <w:numPr>
          <w:ilvl w:val="1"/>
          <w:numId w:val="1"/>
        </w:numPr>
      </w:pPr>
      <w:r>
        <w:t>Hybel</w:t>
      </w:r>
    </w:p>
    <w:bookmarkEnd w:id="243"/>
    <w:p w14:paraId="76ECCE87" w14:textId="65425A88" w:rsidR="00DD18C8" w:rsidRDefault="00DD18C8" w:rsidP="00DD18C8">
      <w:pPr>
        <w:pStyle w:val="ListParagraph"/>
        <w:ind w:left="1440"/>
      </w:pPr>
    </w:p>
    <w:p w14:paraId="180D0CCB" w14:textId="6535FC5E" w:rsidR="00DD18C8" w:rsidRDefault="00DD18C8" w:rsidP="00DD18C8">
      <w:pPr>
        <w:pStyle w:val="ListParagraph"/>
        <w:numPr>
          <w:ilvl w:val="0"/>
          <w:numId w:val="1"/>
        </w:numPr>
        <w:rPr>
          <w:rStyle w:val="rynqvb"/>
        </w:rPr>
      </w:pPr>
      <w:del w:id="248" w:author="Eva Biringer" w:date="2024-05-07T12:49:00Z" w16du:dateUtc="2024-05-07T10:49:00Z">
        <w:r w:rsidDel="001669EE">
          <w:rPr>
            <w:rStyle w:val="rynqvb"/>
          </w:rPr>
          <w:delText xml:space="preserve">hva </w:delText>
        </w:r>
      </w:del>
      <w:ins w:id="249" w:author="Eva Biringer" w:date="2024-05-07T12:49:00Z" w16du:dateUtc="2024-05-07T10:49:00Z">
        <w:r w:rsidR="001669EE">
          <w:rPr>
            <w:rStyle w:val="rynqvb"/>
          </w:rPr>
          <w:t>Hvilken eierform har din nåværende bolig?</w:t>
        </w:r>
      </w:ins>
      <w:del w:id="250" w:author="Eva Biringer" w:date="2024-05-07T12:49:00Z" w16du:dateUtc="2024-05-07T10:49:00Z">
        <w:r w:rsidDel="001669EE">
          <w:rPr>
            <w:rStyle w:val="rynqvb"/>
          </w:rPr>
          <w:delText>er din eierform for den nåværende boligen?</w:delText>
        </w:r>
      </w:del>
    </w:p>
    <w:p w14:paraId="1D219D94" w14:textId="153576A8" w:rsidR="00DD18C8" w:rsidRDefault="00DD18C8" w:rsidP="00DD18C8">
      <w:pPr>
        <w:pStyle w:val="ListParagraph"/>
        <w:numPr>
          <w:ilvl w:val="1"/>
          <w:numId w:val="1"/>
        </w:numPr>
        <w:rPr>
          <w:rStyle w:val="rynqvb"/>
        </w:rPr>
      </w:pPr>
      <w:r>
        <w:rPr>
          <w:rStyle w:val="rynqvb"/>
        </w:rPr>
        <w:t>Selveier</w:t>
      </w:r>
    </w:p>
    <w:p w14:paraId="4211BDB0" w14:textId="6A915C45" w:rsidR="00DD18C8" w:rsidRDefault="00DD18C8" w:rsidP="00DD18C8">
      <w:pPr>
        <w:pStyle w:val="ListParagraph"/>
        <w:numPr>
          <w:ilvl w:val="1"/>
          <w:numId w:val="1"/>
        </w:numPr>
        <w:rPr>
          <w:rStyle w:val="rynqvb"/>
        </w:rPr>
      </w:pPr>
      <w:r>
        <w:rPr>
          <w:rStyle w:val="rynqvb"/>
        </w:rPr>
        <w:t>Leier</w:t>
      </w:r>
    </w:p>
    <w:p w14:paraId="082A7B08" w14:textId="6BB9175B" w:rsidR="00DD18C8" w:rsidRDefault="00DD18C8" w:rsidP="00DD18C8">
      <w:pPr>
        <w:pStyle w:val="ListParagraph"/>
        <w:numPr>
          <w:ilvl w:val="1"/>
          <w:numId w:val="1"/>
        </w:numPr>
        <w:rPr>
          <w:rStyle w:val="rynqvb"/>
        </w:rPr>
      </w:pPr>
      <w:r>
        <w:rPr>
          <w:rStyle w:val="rynqvb"/>
        </w:rPr>
        <w:lastRenderedPageBreak/>
        <w:t>Borettslag</w:t>
      </w:r>
    </w:p>
    <w:p w14:paraId="304E8711" w14:textId="6911E76D" w:rsidR="00587FE0" w:rsidRDefault="00DD18C8" w:rsidP="00587FE0">
      <w:pPr>
        <w:pStyle w:val="ListParagraph"/>
        <w:numPr>
          <w:ilvl w:val="1"/>
          <w:numId w:val="1"/>
        </w:numPr>
        <w:rPr>
          <w:rStyle w:val="rynqvb"/>
        </w:rPr>
      </w:pPr>
      <w:r>
        <w:rPr>
          <w:rStyle w:val="rynqvb"/>
        </w:rPr>
        <w:t>Annet</w:t>
      </w:r>
    </w:p>
    <w:p w14:paraId="53B5ECE6" w14:textId="53A7B39B" w:rsidR="000E44D0" w:rsidRDefault="000E44D0" w:rsidP="000E44D0">
      <w:pPr>
        <w:pStyle w:val="ListParagraph"/>
        <w:numPr>
          <w:ilvl w:val="0"/>
          <w:numId w:val="1"/>
        </w:numPr>
        <w:rPr>
          <w:rStyle w:val="rynqvb"/>
        </w:rPr>
      </w:pPr>
      <w:r>
        <w:rPr>
          <w:rStyle w:val="rynqvb"/>
        </w:rPr>
        <w:t>Hvor stor er din nåværende bolig i kvm?</w:t>
      </w:r>
    </w:p>
    <w:p w14:paraId="2EDE9C94" w14:textId="5D17F10D" w:rsidR="000E44D0" w:rsidRDefault="000E44D0" w:rsidP="000E44D0">
      <w:pPr>
        <w:pStyle w:val="ListParagraph"/>
        <w:numPr>
          <w:ilvl w:val="1"/>
          <w:numId w:val="1"/>
        </w:numPr>
        <w:rPr>
          <w:rStyle w:val="rynqvb"/>
        </w:rPr>
      </w:pPr>
      <w:r>
        <w:rPr>
          <w:rStyle w:val="rynqvb"/>
        </w:rPr>
        <w:t>[åpent spørsmål]</w:t>
      </w:r>
    </w:p>
    <w:p w14:paraId="3A26E593" w14:textId="249147CE" w:rsidR="000E44D0" w:rsidRDefault="000E44D0" w:rsidP="000E44D0">
      <w:pPr>
        <w:pStyle w:val="ListParagraph"/>
        <w:numPr>
          <w:ilvl w:val="0"/>
          <w:numId w:val="1"/>
        </w:numPr>
        <w:rPr>
          <w:rStyle w:val="rynqvb"/>
        </w:rPr>
      </w:pPr>
      <w:r>
        <w:rPr>
          <w:rStyle w:val="rynqvb"/>
        </w:rPr>
        <w:t>Hvor mange soverom har du i din nåværende bolig?</w:t>
      </w:r>
    </w:p>
    <w:p w14:paraId="67449BFC" w14:textId="4E20FA2C" w:rsidR="000E44D0" w:rsidRDefault="000E44D0" w:rsidP="000E44D0">
      <w:pPr>
        <w:pStyle w:val="ListParagraph"/>
        <w:numPr>
          <w:ilvl w:val="1"/>
          <w:numId w:val="1"/>
        </w:numPr>
        <w:rPr>
          <w:rStyle w:val="rynqvb"/>
        </w:rPr>
      </w:pPr>
      <w:r>
        <w:rPr>
          <w:rStyle w:val="rynqvb"/>
        </w:rPr>
        <w:t>1</w:t>
      </w:r>
    </w:p>
    <w:p w14:paraId="0BAC597D" w14:textId="6DF1D6D7" w:rsidR="000E44D0" w:rsidRDefault="000E44D0" w:rsidP="000E44D0">
      <w:pPr>
        <w:pStyle w:val="ListParagraph"/>
        <w:numPr>
          <w:ilvl w:val="1"/>
          <w:numId w:val="1"/>
        </w:numPr>
        <w:rPr>
          <w:rStyle w:val="rynqvb"/>
        </w:rPr>
      </w:pPr>
      <w:r>
        <w:rPr>
          <w:rStyle w:val="rynqvb"/>
        </w:rPr>
        <w:t>2</w:t>
      </w:r>
    </w:p>
    <w:p w14:paraId="37399785" w14:textId="37768A48" w:rsidR="000E44D0" w:rsidRDefault="000E44D0" w:rsidP="000E44D0">
      <w:pPr>
        <w:pStyle w:val="ListParagraph"/>
        <w:numPr>
          <w:ilvl w:val="1"/>
          <w:numId w:val="1"/>
        </w:numPr>
        <w:rPr>
          <w:rStyle w:val="rynqvb"/>
        </w:rPr>
      </w:pPr>
      <w:r>
        <w:rPr>
          <w:rStyle w:val="rynqvb"/>
        </w:rPr>
        <w:t>3</w:t>
      </w:r>
    </w:p>
    <w:p w14:paraId="77F5DB94" w14:textId="2DF5A810" w:rsidR="000E44D0" w:rsidRDefault="000E44D0" w:rsidP="000E44D0">
      <w:pPr>
        <w:pStyle w:val="ListParagraph"/>
        <w:numPr>
          <w:ilvl w:val="1"/>
          <w:numId w:val="1"/>
        </w:numPr>
        <w:rPr>
          <w:rStyle w:val="rynqvb"/>
        </w:rPr>
      </w:pPr>
      <w:r>
        <w:rPr>
          <w:rStyle w:val="rynqvb"/>
        </w:rPr>
        <w:t>4</w:t>
      </w:r>
    </w:p>
    <w:p w14:paraId="7E939C18" w14:textId="15059E94" w:rsidR="000E44D0" w:rsidRDefault="000E44D0" w:rsidP="000E44D0">
      <w:pPr>
        <w:pStyle w:val="ListParagraph"/>
        <w:numPr>
          <w:ilvl w:val="1"/>
          <w:numId w:val="1"/>
        </w:numPr>
        <w:rPr>
          <w:ins w:id="251" w:author="Sina Furkan Ôzdemir" w:date="2024-05-02T13:30:00Z" w16du:dateUtc="2024-05-02T11:30:00Z"/>
          <w:rStyle w:val="rynqvb"/>
        </w:rPr>
      </w:pPr>
      <w:r>
        <w:rPr>
          <w:rStyle w:val="rynqvb"/>
        </w:rPr>
        <w:t>5</w:t>
      </w:r>
      <w:r w:rsidR="00E2188D">
        <w:rPr>
          <w:rStyle w:val="rynqvb"/>
        </w:rPr>
        <w:t xml:space="preserve"> eller flere</w:t>
      </w:r>
    </w:p>
    <w:p w14:paraId="5822C7D8" w14:textId="26CC4EEA" w:rsidR="00587FE0" w:rsidRPr="00EC2A20" w:rsidRDefault="00587FE0" w:rsidP="00587FE0">
      <w:pPr>
        <w:pStyle w:val="ListParagraph"/>
        <w:numPr>
          <w:ilvl w:val="0"/>
          <w:numId w:val="1"/>
        </w:numPr>
        <w:rPr>
          <w:ins w:id="252" w:author="Sina Furkan Ôzdemir" w:date="2024-05-02T13:30:00Z" w16du:dateUtc="2024-05-02T11:30:00Z"/>
          <w:rStyle w:val="rynqvb"/>
          <w:highlight w:val="yellow"/>
          <w:rPrChange w:id="253" w:author="Sina Furkan Ôzdemir" w:date="2024-05-02T13:46:00Z" w16du:dateUtc="2024-05-02T11:46:00Z">
            <w:rPr>
              <w:ins w:id="254" w:author="Sina Furkan Ôzdemir" w:date="2024-05-02T13:30:00Z" w16du:dateUtc="2024-05-02T11:30:00Z"/>
              <w:rStyle w:val="rynqvb"/>
            </w:rPr>
          </w:rPrChange>
        </w:rPr>
      </w:pPr>
      <w:ins w:id="255" w:author="Sina Furkan Ôzdemir" w:date="2024-05-02T13:30:00Z" w16du:dateUtc="2024-05-02T11:30:00Z">
        <w:r w:rsidRPr="00EC2A20">
          <w:rPr>
            <w:rStyle w:val="rynqvb"/>
            <w:highlight w:val="yellow"/>
            <w:rPrChange w:id="256" w:author="Sina Furkan Ôzdemir" w:date="2024-05-02T13:46:00Z" w16du:dateUtc="2024-05-02T11:46:00Z">
              <w:rPr>
                <w:rStyle w:val="rynqvb"/>
              </w:rPr>
            </w:rPrChange>
          </w:rPr>
          <w:t>[Om respondenter er eldre enn 65]</w:t>
        </w:r>
      </w:ins>
    </w:p>
    <w:p w14:paraId="5C41FA1B" w14:textId="20A75961" w:rsidR="00587FE0" w:rsidRPr="00EC2A20" w:rsidRDefault="00587FE0" w:rsidP="00587FE0">
      <w:pPr>
        <w:ind w:left="720"/>
        <w:rPr>
          <w:ins w:id="257" w:author="Sina Furkan Ôzdemir" w:date="2024-05-02T13:31:00Z" w16du:dateUtc="2024-05-02T11:31:00Z"/>
          <w:rStyle w:val="rynqvb"/>
          <w:highlight w:val="yellow"/>
          <w:rPrChange w:id="258" w:author="Sina Furkan Ôzdemir" w:date="2024-05-02T13:46:00Z" w16du:dateUtc="2024-05-02T11:46:00Z">
            <w:rPr>
              <w:ins w:id="259" w:author="Sina Furkan Ôzdemir" w:date="2024-05-02T13:31:00Z" w16du:dateUtc="2024-05-02T11:31:00Z"/>
              <w:rStyle w:val="rynqvb"/>
            </w:rPr>
          </w:rPrChange>
        </w:rPr>
      </w:pPr>
      <w:bookmarkStart w:id="260" w:name="_Hlk166759969"/>
      <w:ins w:id="261" w:author="Sina Furkan Ôzdemir" w:date="2024-05-02T13:30:00Z" w16du:dateUtc="2024-05-02T11:30:00Z">
        <w:r w:rsidRPr="00EC2A20">
          <w:rPr>
            <w:rStyle w:val="rynqvb"/>
            <w:highlight w:val="yellow"/>
            <w:rPrChange w:id="262" w:author="Sina Furkan Ôzdemir" w:date="2024-05-02T13:46:00Z" w16du:dateUtc="2024-05-02T11:46:00Z">
              <w:rPr>
                <w:rStyle w:val="rynqvb"/>
              </w:rPr>
            </w:rPrChange>
          </w:rPr>
          <w:t>Syn</w:t>
        </w:r>
      </w:ins>
      <w:ins w:id="263" w:author="Eva Biringer" w:date="2024-05-07T12:49:00Z" w16du:dateUtc="2024-05-07T10:49:00Z">
        <w:r w:rsidR="001669EE">
          <w:rPr>
            <w:rStyle w:val="rynqvb"/>
            <w:highlight w:val="yellow"/>
          </w:rPr>
          <w:t>e</w:t>
        </w:r>
      </w:ins>
      <w:ins w:id="264" w:author="Sina Furkan Ôzdemir" w:date="2024-05-02T13:30:00Z" w16du:dateUtc="2024-05-02T11:30:00Z">
        <w:r w:rsidRPr="00EC2A20">
          <w:rPr>
            <w:rStyle w:val="rynqvb"/>
            <w:highlight w:val="yellow"/>
            <w:rPrChange w:id="265" w:author="Sina Furkan Ôzdemir" w:date="2024-05-02T13:46:00Z" w16du:dateUtc="2024-05-02T11:46:00Z">
              <w:rPr>
                <w:rStyle w:val="rynqvb"/>
              </w:rPr>
            </w:rPrChange>
          </w:rPr>
          <w:t>s du at</w:t>
        </w:r>
        <w:del w:id="266" w:author="Eva Biringer" w:date="2024-05-07T12:50:00Z" w16du:dateUtc="2024-05-07T10:50:00Z">
          <w:r w:rsidRPr="00EC2A20" w:rsidDel="001669EE">
            <w:rPr>
              <w:rStyle w:val="rynqvb"/>
              <w:highlight w:val="yellow"/>
              <w:rPrChange w:id="267" w:author="Sina Furkan Ôzdemir" w:date="2024-05-02T13:46:00Z" w16du:dateUtc="2024-05-02T11:46:00Z">
                <w:rPr>
                  <w:rStyle w:val="rynqvb"/>
                </w:rPr>
              </w:rPrChange>
            </w:rPr>
            <w:delText xml:space="preserve"> din</w:delText>
          </w:r>
        </w:del>
        <w:r w:rsidRPr="00EC2A20">
          <w:rPr>
            <w:rStyle w:val="rynqvb"/>
            <w:highlight w:val="yellow"/>
            <w:rPrChange w:id="268" w:author="Sina Furkan Ôzdemir" w:date="2024-05-02T13:46:00Z" w16du:dateUtc="2024-05-02T11:46:00Z">
              <w:rPr>
                <w:rStyle w:val="rynqvb"/>
              </w:rPr>
            </w:rPrChange>
          </w:rPr>
          <w:t xml:space="preserve"> bolig</w:t>
        </w:r>
      </w:ins>
      <w:ins w:id="269" w:author="Eva Biringer" w:date="2024-05-07T12:50:00Z" w16du:dateUtc="2024-05-07T10:50:00Z">
        <w:r w:rsidR="001669EE">
          <w:rPr>
            <w:rStyle w:val="rynqvb"/>
            <w:highlight w:val="yellow"/>
          </w:rPr>
          <w:t>en din</w:t>
        </w:r>
      </w:ins>
      <w:ins w:id="270" w:author="Sina Furkan Ôzdemir" w:date="2024-05-02T13:30:00Z" w16du:dateUtc="2024-05-02T11:30:00Z">
        <w:r w:rsidRPr="00EC2A20">
          <w:rPr>
            <w:rStyle w:val="rynqvb"/>
            <w:highlight w:val="yellow"/>
            <w:rPrChange w:id="271" w:author="Sina Furkan Ôzdemir" w:date="2024-05-02T13:46:00Z" w16du:dateUtc="2024-05-02T11:46:00Z">
              <w:rPr>
                <w:rStyle w:val="rynqvb"/>
              </w:rPr>
            </w:rPrChange>
          </w:rPr>
          <w:t xml:space="preserve"> trenger</w:t>
        </w:r>
      </w:ins>
      <w:ins w:id="272" w:author="Eva Biringer" w:date="2024-05-07T12:50:00Z" w16du:dateUtc="2024-05-07T10:50:00Z">
        <w:r w:rsidR="001669EE">
          <w:rPr>
            <w:rStyle w:val="rynqvb"/>
            <w:highlight w:val="yellow"/>
          </w:rPr>
          <w:t xml:space="preserve"> </w:t>
        </w:r>
      </w:ins>
      <w:ins w:id="273" w:author="Eva Biringer" w:date="2024-05-07T12:52:00Z" w16du:dateUtc="2024-05-07T10:52:00Z">
        <w:r w:rsidR="001669EE">
          <w:rPr>
            <w:rStyle w:val="rynqvb"/>
            <w:highlight w:val="yellow"/>
          </w:rPr>
          <w:t>tilrettelegging</w:t>
        </w:r>
      </w:ins>
      <w:ins w:id="274" w:author="Eva Biringer" w:date="2024-05-07T12:50:00Z" w16du:dateUtc="2024-05-07T10:50:00Z">
        <w:r w:rsidR="001669EE">
          <w:rPr>
            <w:rStyle w:val="rynqvb"/>
            <w:highlight w:val="yellow"/>
          </w:rPr>
          <w:t xml:space="preserve"> for å bedre tilgjengelighet</w:t>
        </w:r>
      </w:ins>
      <w:ins w:id="275" w:author="Eva Biringer" w:date="2024-05-07T12:52:00Z" w16du:dateUtc="2024-05-07T10:52:00Z">
        <w:r w:rsidR="001669EE">
          <w:rPr>
            <w:rStyle w:val="rynqvb"/>
            <w:highlight w:val="yellow"/>
          </w:rPr>
          <w:t xml:space="preserve"> og funksjonalitet (for deg/for eldr</w:t>
        </w:r>
      </w:ins>
      <w:ins w:id="276" w:author="Eva Biringer" w:date="2024-05-07T12:53:00Z" w16du:dateUtc="2024-05-07T10:53:00Z">
        <w:r w:rsidR="001669EE">
          <w:rPr>
            <w:rStyle w:val="rynqvb"/>
            <w:highlight w:val="yellow"/>
          </w:rPr>
          <w:t>e</w:t>
        </w:r>
      </w:ins>
      <w:ins w:id="277" w:author="Eva Biringer" w:date="2024-05-07T12:52:00Z" w16du:dateUtc="2024-05-07T10:52:00Z">
        <w:r w:rsidR="001669EE">
          <w:rPr>
            <w:rStyle w:val="rynqvb"/>
            <w:highlight w:val="yellow"/>
          </w:rPr>
          <w:t>)</w:t>
        </w:r>
      </w:ins>
      <w:ins w:id="278" w:author="Eva Biringer" w:date="2024-05-07T12:50:00Z" w16du:dateUtc="2024-05-07T10:50:00Z">
        <w:r w:rsidR="001669EE">
          <w:rPr>
            <w:rStyle w:val="rynqvb"/>
            <w:highlight w:val="yellow"/>
          </w:rPr>
          <w:t>?</w:t>
        </w:r>
      </w:ins>
      <w:bookmarkEnd w:id="260"/>
      <w:ins w:id="279" w:author="Sina Furkan Ôzdemir" w:date="2024-05-02T13:30:00Z" w16du:dateUtc="2024-05-02T11:30:00Z">
        <w:r w:rsidRPr="00EC2A20">
          <w:rPr>
            <w:rStyle w:val="rynqvb"/>
            <w:highlight w:val="yellow"/>
            <w:rPrChange w:id="280" w:author="Sina Furkan Ôzdemir" w:date="2024-05-02T13:46:00Z" w16du:dateUtc="2024-05-02T11:46:00Z">
              <w:rPr>
                <w:rStyle w:val="rynqvb"/>
              </w:rPr>
            </w:rPrChange>
          </w:rPr>
          <w:t xml:space="preserve"> </w:t>
        </w:r>
      </w:ins>
      <w:ins w:id="281" w:author="Eva Biringer" w:date="2024-05-07T12:50:00Z" w16du:dateUtc="2024-05-07T10:50:00Z">
        <w:r w:rsidR="001669EE">
          <w:rPr>
            <w:rStyle w:val="rynqvb"/>
            <w:highlight w:val="yellow"/>
          </w:rPr>
          <w:t>(</w:t>
        </w:r>
      </w:ins>
      <w:commentRangeStart w:id="282"/>
      <w:ins w:id="283" w:author="Sina Furkan Ôzdemir" w:date="2024-05-02T13:31:00Z" w16du:dateUtc="2024-05-02T11:31:00Z">
        <w:r w:rsidRPr="00EC2A20">
          <w:rPr>
            <w:rStyle w:val="rynqvb"/>
            <w:highlight w:val="yellow"/>
            <w:rPrChange w:id="284" w:author="Sina Furkan Ôzdemir" w:date="2024-05-02T13:46:00Z" w16du:dateUtc="2024-05-02T11:46:00Z">
              <w:rPr>
                <w:rStyle w:val="rynqvb"/>
              </w:rPr>
            </w:rPrChange>
          </w:rPr>
          <w:t>tilgjengelighetsoppgradering</w:t>
        </w:r>
      </w:ins>
      <w:commentRangeEnd w:id="282"/>
      <w:r w:rsidR="001669EE">
        <w:rPr>
          <w:rStyle w:val="CommentReference"/>
        </w:rPr>
        <w:commentReference w:id="282"/>
      </w:r>
      <w:ins w:id="285" w:author="Sina Furkan Ôzdemir" w:date="2024-05-02T13:31:00Z" w16du:dateUtc="2024-05-02T11:31:00Z">
        <w:r w:rsidRPr="00EC2A20">
          <w:rPr>
            <w:rStyle w:val="rynqvb"/>
            <w:highlight w:val="yellow"/>
            <w:rPrChange w:id="286" w:author="Sina Furkan Ôzdemir" w:date="2024-05-02T13:46:00Z" w16du:dateUtc="2024-05-02T11:46:00Z">
              <w:rPr>
                <w:rStyle w:val="rynqvb"/>
              </w:rPr>
            </w:rPrChange>
          </w:rPr>
          <w:t>?</w:t>
        </w:r>
      </w:ins>
      <w:ins w:id="287" w:author="Eva Biringer" w:date="2024-05-07T12:50:00Z" w16du:dateUtc="2024-05-07T10:50:00Z">
        <w:r w:rsidR="001669EE">
          <w:rPr>
            <w:rStyle w:val="rynqvb"/>
            <w:highlight w:val="yellow"/>
          </w:rPr>
          <w:t>)</w:t>
        </w:r>
      </w:ins>
    </w:p>
    <w:p w14:paraId="4E4FC314" w14:textId="536F161B" w:rsidR="00587FE0" w:rsidRPr="00EC2A20" w:rsidRDefault="00587FE0" w:rsidP="00587FE0">
      <w:pPr>
        <w:pStyle w:val="ListParagraph"/>
        <w:numPr>
          <w:ilvl w:val="1"/>
          <w:numId w:val="1"/>
        </w:numPr>
        <w:rPr>
          <w:ins w:id="288" w:author="Sina Furkan Ôzdemir" w:date="2024-05-02T13:31:00Z" w16du:dateUtc="2024-05-02T11:31:00Z"/>
          <w:rStyle w:val="rynqvb"/>
          <w:highlight w:val="yellow"/>
          <w:rPrChange w:id="289" w:author="Sina Furkan Ôzdemir" w:date="2024-05-02T13:46:00Z" w16du:dateUtc="2024-05-02T11:46:00Z">
            <w:rPr>
              <w:ins w:id="290" w:author="Sina Furkan Ôzdemir" w:date="2024-05-02T13:31:00Z" w16du:dateUtc="2024-05-02T11:31:00Z"/>
              <w:rStyle w:val="rynqvb"/>
            </w:rPr>
          </w:rPrChange>
        </w:rPr>
      </w:pPr>
      <w:ins w:id="291" w:author="Sina Furkan Ôzdemir" w:date="2024-05-02T13:31:00Z" w16du:dateUtc="2024-05-02T11:31:00Z">
        <w:r w:rsidRPr="00EC2A20">
          <w:rPr>
            <w:rStyle w:val="rynqvb"/>
            <w:highlight w:val="yellow"/>
            <w:rPrChange w:id="292" w:author="Sina Furkan Ôzdemir" w:date="2024-05-02T13:46:00Z" w16du:dateUtc="2024-05-02T11:46:00Z">
              <w:rPr>
                <w:rStyle w:val="rynqvb"/>
              </w:rPr>
            </w:rPrChange>
          </w:rPr>
          <w:t>Ja</w:t>
        </w:r>
      </w:ins>
    </w:p>
    <w:p w14:paraId="34ED72FA" w14:textId="79EA3E9C" w:rsidR="00587FE0" w:rsidRPr="00EC2A20" w:rsidRDefault="00587FE0" w:rsidP="00587FE0">
      <w:pPr>
        <w:pStyle w:val="ListParagraph"/>
        <w:numPr>
          <w:ilvl w:val="1"/>
          <w:numId w:val="1"/>
        </w:numPr>
        <w:rPr>
          <w:ins w:id="293" w:author="Sina Furkan Ôzdemir" w:date="2024-05-02T13:31:00Z" w16du:dateUtc="2024-05-02T11:31:00Z"/>
          <w:rStyle w:val="rynqvb"/>
          <w:highlight w:val="yellow"/>
          <w:rPrChange w:id="294" w:author="Sina Furkan Ôzdemir" w:date="2024-05-02T13:46:00Z" w16du:dateUtc="2024-05-02T11:46:00Z">
            <w:rPr>
              <w:ins w:id="295" w:author="Sina Furkan Ôzdemir" w:date="2024-05-02T13:31:00Z" w16du:dateUtc="2024-05-02T11:31:00Z"/>
              <w:rStyle w:val="rynqvb"/>
            </w:rPr>
          </w:rPrChange>
        </w:rPr>
      </w:pPr>
      <w:ins w:id="296" w:author="Sina Furkan Ôzdemir" w:date="2024-05-02T13:31:00Z" w16du:dateUtc="2024-05-02T11:31:00Z">
        <w:r w:rsidRPr="00EC2A20">
          <w:rPr>
            <w:rStyle w:val="rynqvb"/>
            <w:highlight w:val="yellow"/>
            <w:rPrChange w:id="297" w:author="Sina Furkan Ôzdemir" w:date="2024-05-02T13:46:00Z" w16du:dateUtc="2024-05-02T11:46:00Z">
              <w:rPr>
                <w:rStyle w:val="rynqvb"/>
              </w:rPr>
            </w:rPrChange>
          </w:rPr>
          <w:t>Nei</w:t>
        </w:r>
      </w:ins>
    </w:p>
    <w:p w14:paraId="2A09BBAD" w14:textId="60E9A121" w:rsidR="00587FE0" w:rsidRPr="00EC2A20" w:rsidRDefault="00587FE0" w:rsidP="00587FE0">
      <w:pPr>
        <w:pStyle w:val="ListParagraph"/>
        <w:numPr>
          <w:ilvl w:val="0"/>
          <w:numId w:val="1"/>
        </w:numPr>
        <w:rPr>
          <w:ins w:id="298" w:author="Sina Furkan Ôzdemir" w:date="2024-05-02T13:31:00Z" w16du:dateUtc="2024-05-02T11:31:00Z"/>
          <w:rStyle w:val="rynqvb"/>
          <w:highlight w:val="yellow"/>
          <w:rPrChange w:id="299" w:author="Sina Furkan Ôzdemir" w:date="2024-05-02T13:46:00Z" w16du:dateUtc="2024-05-02T11:46:00Z">
            <w:rPr>
              <w:ins w:id="300" w:author="Sina Furkan Ôzdemir" w:date="2024-05-02T13:31:00Z" w16du:dateUtc="2024-05-02T11:31:00Z"/>
              <w:rStyle w:val="rynqvb"/>
            </w:rPr>
          </w:rPrChange>
        </w:rPr>
      </w:pPr>
      <w:ins w:id="301" w:author="Sina Furkan Ôzdemir" w:date="2024-05-02T13:31:00Z" w16du:dateUtc="2024-05-02T11:31:00Z">
        <w:r w:rsidRPr="00EC2A20">
          <w:rPr>
            <w:rStyle w:val="rynqvb"/>
            <w:highlight w:val="yellow"/>
            <w:rPrChange w:id="302" w:author="Sina Furkan Ôzdemir" w:date="2024-05-02T13:46:00Z" w16du:dateUtc="2024-05-02T11:46:00Z">
              <w:rPr>
                <w:rStyle w:val="rynqvb"/>
              </w:rPr>
            </w:rPrChange>
          </w:rPr>
          <w:t>[Om svaret til Q13 er ja]</w:t>
        </w:r>
      </w:ins>
    </w:p>
    <w:p w14:paraId="735ABF35" w14:textId="0829FFF6" w:rsidR="00587FE0" w:rsidRPr="00EC2A20" w:rsidRDefault="00587FE0" w:rsidP="00587FE0">
      <w:pPr>
        <w:pStyle w:val="ListParagraph"/>
        <w:rPr>
          <w:ins w:id="303" w:author="Sina Furkan Ôzdemir" w:date="2024-05-02T13:31:00Z" w16du:dateUtc="2024-05-02T11:31:00Z"/>
          <w:rStyle w:val="rynqvb"/>
          <w:highlight w:val="yellow"/>
          <w:rPrChange w:id="304" w:author="Sina Furkan Ôzdemir" w:date="2024-05-02T13:46:00Z" w16du:dateUtc="2024-05-02T11:46:00Z">
            <w:rPr>
              <w:ins w:id="305" w:author="Sina Furkan Ôzdemir" w:date="2024-05-02T13:31:00Z" w16du:dateUtc="2024-05-02T11:31:00Z"/>
              <w:rStyle w:val="rynqvb"/>
            </w:rPr>
          </w:rPrChange>
        </w:rPr>
      </w:pPr>
      <w:ins w:id="306" w:author="Sina Furkan Ôzdemir" w:date="2024-05-02T13:31:00Z" w16du:dateUtc="2024-05-02T11:31:00Z">
        <w:r w:rsidRPr="00EC2A20">
          <w:rPr>
            <w:rStyle w:val="rynqvb"/>
            <w:highlight w:val="yellow"/>
            <w:rPrChange w:id="307" w:author="Sina Furkan Ôzdemir" w:date="2024-05-02T13:46:00Z" w16du:dateUtc="2024-05-02T11:46:00Z">
              <w:rPr>
                <w:rStyle w:val="rynqvb"/>
              </w:rPr>
            </w:rPrChange>
          </w:rPr>
          <w:t xml:space="preserve">Hva slags </w:t>
        </w:r>
        <w:del w:id="308" w:author="Eva Biringer" w:date="2024-05-07T12:50:00Z" w16du:dateUtc="2024-05-07T10:50:00Z">
          <w:r w:rsidRPr="00EC2A20" w:rsidDel="001669EE">
            <w:rPr>
              <w:rStyle w:val="rynqvb"/>
              <w:highlight w:val="yellow"/>
              <w:rPrChange w:id="309" w:author="Sina Furkan Ôzdemir" w:date="2024-05-02T13:46:00Z" w16du:dateUtc="2024-05-02T11:46:00Z">
                <w:rPr>
                  <w:rStyle w:val="rynqvb"/>
                </w:rPr>
              </w:rPrChange>
            </w:rPr>
            <w:delText>oppgradering</w:delText>
          </w:r>
        </w:del>
      </w:ins>
      <w:ins w:id="310" w:author="Eva Biringer" w:date="2024-05-07T12:50:00Z" w16du:dateUtc="2024-05-07T10:50:00Z">
        <w:r w:rsidR="001669EE">
          <w:rPr>
            <w:rStyle w:val="rynqvb"/>
            <w:highlight w:val="yellow"/>
          </w:rPr>
          <w:t>forbedring</w:t>
        </w:r>
      </w:ins>
      <w:ins w:id="311" w:author="Sina Furkan Ôzdemir" w:date="2024-05-02T13:31:00Z" w16du:dateUtc="2024-05-02T11:31:00Z">
        <w:r w:rsidRPr="00EC2A20">
          <w:rPr>
            <w:rStyle w:val="rynqvb"/>
            <w:highlight w:val="yellow"/>
            <w:rPrChange w:id="312" w:author="Sina Furkan Ôzdemir" w:date="2024-05-02T13:46:00Z" w16du:dateUtc="2024-05-02T11:46:00Z">
              <w:rPr>
                <w:rStyle w:val="rynqvb"/>
              </w:rPr>
            </w:rPrChange>
          </w:rPr>
          <w:t xml:space="preserve"> syns du at det trenger?</w:t>
        </w:r>
      </w:ins>
    </w:p>
    <w:p w14:paraId="454F6DAB" w14:textId="4FFABD7A" w:rsidR="00587FE0" w:rsidRPr="00EC2A20" w:rsidRDefault="00EC2A20" w:rsidP="00587FE0">
      <w:pPr>
        <w:pStyle w:val="ListParagraph"/>
        <w:numPr>
          <w:ilvl w:val="1"/>
          <w:numId w:val="1"/>
        </w:numPr>
        <w:rPr>
          <w:ins w:id="313" w:author="Sina Furkan Ôzdemir" w:date="2024-05-02T13:45:00Z" w16du:dateUtc="2024-05-02T11:45:00Z"/>
          <w:rStyle w:val="rynqvb"/>
          <w:highlight w:val="yellow"/>
          <w:rPrChange w:id="314" w:author="Sina Furkan Ôzdemir" w:date="2024-05-02T13:46:00Z" w16du:dateUtc="2024-05-02T11:46:00Z">
            <w:rPr>
              <w:ins w:id="315" w:author="Sina Furkan Ôzdemir" w:date="2024-05-02T13:45:00Z" w16du:dateUtc="2024-05-02T11:45:00Z"/>
              <w:rStyle w:val="rynqvb"/>
            </w:rPr>
          </w:rPrChange>
        </w:rPr>
      </w:pPr>
      <w:ins w:id="316" w:author="Sina Furkan Ôzdemir" w:date="2024-05-02T13:45:00Z" w16du:dateUtc="2024-05-02T11:45:00Z">
        <w:r w:rsidRPr="00EC2A20">
          <w:rPr>
            <w:rStyle w:val="rynqvb"/>
            <w:highlight w:val="yellow"/>
            <w:rPrChange w:id="317" w:author="Sina Furkan Ôzdemir" w:date="2024-05-02T13:46:00Z" w16du:dateUtc="2024-05-02T11:46:00Z">
              <w:rPr>
                <w:rStyle w:val="rynqvb"/>
              </w:rPr>
            </w:rPrChange>
          </w:rPr>
          <w:t>Håndlister og støttehåndtak</w:t>
        </w:r>
      </w:ins>
    </w:p>
    <w:p w14:paraId="5B0E9A09" w14:textId="625E1CB2" w:rsidR="00EC2A20" w:rsidRPr="00EC2A20" w:rsidRDefault="00EC2A20" w:rsidP="00587FE0">
      <w:pPr>
        <w:pStyle w:val="ListParagraph"/>
        <w:numPr>
          <w:ilvl w:val="1"/>
          <w:numId w:val="1"/>
        </w:numPr>
        <w:rPr>
          <w:ins w:id="318" w:author="Sina Furkan Ôzdemir" w:date="2024-05-02T13:45:00Z" w16du:dateUtc="2024-05-02T11:45:00Z"/>
          <w:rStyle w:val="rynqvb"/>
          <w:highlight w:val="yellow"/>
          <w:rPrChange w:id="319" w:author="Sina Furkan Ôzdemir" w:date="2024-05-02T13:46:00Z" w16du:dateUtc="2024-05-02T11:46:00Z">
            <w:rPr>
              <w:ins w:id="320" w:author="Sina Furkan Ôzdemir" w:date="2024-05-02T13:45:00Z" w16du:dateUtc="2024-05-02T11:45:00Z"/>
              <w:rStyle w:val="rynqvb"/>
            </w:rPr>
          </w:rPrChange>
        </w:rPr>
      </w:pPr>
      <w:ins w:id="321" w:author="Sina Furkan Ôzdemir" w:date="2024-05-02T13:45:00Z" w16du:dateUtc="2024-05-02T11:45:00Z">
        <w:r w:rsidRPr="00EC2A20">
          <w:rPr>
            <w:rStyle w:val="rynqvb"/>
            <w:highlight w:val="yellow"/>
            <w:rPrChange w:id="322" w:author="Sina Furkan Ôzdemir" w:date="2024-05-02T13:46:00Z" w16du:dateUtc="2024-05-02T11:46:00Z">
              <w:rPr>
                <w:rStyle w:val="rynqvb"/>
              </w:rPr>
            </w:rPrChange>
          </w:rPr>
          <w:t>Åpnere og lukkere til porter, dører og vinduer</w:t>
        </w:r>
      </w:ins>
    </w:p>
    <w:p w14:paraId="08B883B5" w14:textId="4D6A87A6" w:rsidR="00EC2A20" w:rsidRPr="00EC2A20" w:rsidRDefault="00EC2A20" w:rsidP="00587FE0">
      <w:pPr>
        <w:pStyle w:val="ListParagraph"/>
        <w:numPr>
          <w:ilvl w:val="1"/>
          <w:numId w:val="1"/>
        </w:numPr>
        <w:rPr>
          <w:ins w:id="323" w:author="Sina Furkan Ôzdemir" w:date="2024-05-02T13:46:00Z" w16du:dateUtc="2024-05-02T11:46:00Z"/>
          <w:rStyle w:val="rynqvb"/>
          <w:highlight w:val="yellow"/>
          <w:rPrChange w:id="324" w:author="Sina Furkan Ôzdemir" w:date="2024-05-02T13:46:00Z" w16du:dateUtc="2024-05-02T11:46:00Z">
            <w:rPr>
              <w:ins w:id="325" w:author="Sina Furkan Ôzdemir" w:date="2024-05-02T13:46:00Z" w16du:dateUtc="2024-05-02T11:46:00Z"/>
              <w:rStyle w:val="rynqvb"/>
            </w:rPr>
          </w:rPrChange>
        </w:rPr>
      </w:pPr>
      <w:ins w:id="326" w:author="Sina Furkan Ôzdemir" w:date="2024-05-02T13:45:00Z" w16du:dateUtc="2024-05-02T11:45:00Z">
        <w:r w:rsidRPr="00EC2A20">
          <w:rPr>
            <w:rStyle w:val="rynqvb"/>
            <w:highlight w:val="yellow"/>
            <w:rPrChange w:id="327" w:author="Sina Furkan Ôzdemir" w:date="2024-05-02T13:46:00Z" w16du:dateUtc="2024-05-02T11:46:00Z">
              <w:rPr>
                <w:rStyle w:val="rynqvb"/>
              </w:rPr>
            </w:rPrChange>
          </w:rPr>
          <w:t>Hjelpemidler for perso</w:t>
        </w:r>
        <w:commentRangeStart w:id="328"/>
        <w:r w:rsidRPr="00EC2A20">
          <w:rPr>
            <w:rStyle w:val="rynqvb"/>
            <w:highlight w:val="yellow"/>
            <w:rPrChange w:id="329" w:author="Sina Furkan Ôzdemir" w:date="2024-05-02T13:46:00Z" w16du:dateUtc="2024-05-02T11:46:00Z">
              <w:rPr>
                <w:rStyle w:val="rynqvb"/>
              </w:rPr>
            </w:rPrChange>
          </w:rPr>
          <w:t>nfor</w:t>
        </w:r>
      </w:ins>
      <w:ins w:id="330" w:author="Sina Furkan Ôzdemir" w:date="2024-05-02T13:46:00Z" w16du:dateUtc="2024-05-02T11:46:00Z">
        <w:r w:rsidRPr="00EC2A20">
          <w:rPr>
            <w:rStyle w:val="rynqvb"/>
            <w:highlight w:val="yellow"/>
            <w:rPrChange w:id="331" w:author="Sina Furkan Ôzdemir" w:date="2024-05-02T13:46:00Z" w16du:dateUtc="2024-05-02T11:46:00Z">
              <w:rPr>
                <w:rStyle w:val="rynqvb"/>
              </w:rPr>
            </w:rPrChange>
          </w:rPr>
          <w:t>flytning</w:t>
        </w:r>
      </w:ins>
      <w:commentRangeEnd w:id="328"/>
      <w:r w:rsidR="001669EE">
        <w:rPr>
          <w:rStyle w:val="CommentReference"/>
        </w:rPr>
        <w:commentReference w:id="328"/>
      </w:r>
    </w:p>
    <w:p w14:paraId="25378C43" w14:textId="54671030" w:rsidR="00EC2A20" w:rsidRPr="00EC2A20" w:rsidRDefault="00EC2A20" w:rsidP="00587FE0">
      <w:pPr>
        <w:pStyle w:val="ListParagraph"/>
        <w:numPr>
          <w:ilvl w:val="1"/>
          <w:numId w:val="1"/>
        </w:numPr>
        <w:rPr>
          <w:ins w:id="332" w:author="Sina Furkan Ôzdemir" w:date="2024-05-02T13:46:00Z" w16du:dateUtc="2024-05-02T11:46:00Z"/>
          <w:rStyle w:val="rynqvb"/>
          <w:highlight w:val="yellow"/>
          <w:rPrChange w:id="333" w:author="Sina Furkan Ôzdemir" w:date="2024-05-02T13:46:00Z" w16du:dateUtc="2024-05-02T11:46:00Z">
            <w:rPr>
              <w:ins w:id="334" w:author="Sina Furkan Ôzdemir" w:date="2024-05-02T13:46:00Z" w16du:dateUtc="2024-05-02T11:46:00Z"/>
              <w:rStyle w:val="rynqvb"/>
            </w:rPr>
          </w:rPrChange>
        </w:rPr>
      </w:pPr>
      <w:ins w:id="335" w:author="Sina Furkan Ôzdemir" w:date="2024-05-02T13:46:00Z" w16du:dateUtc="2024-05-02T11:46:00Z">
        <w:r w:rsidRPr="00EC2A20">
          <w:rPr>
            <w:rStyle w:val="rynqvb"/>
            <w:highlight w:val="yellow"/>
            <w:rPrChange w:id="336" w:author="Sina Furkan Ôzdemir" w:date="2024-05-02T13:46:00Z" w16du:dateUtc="2024-05-02T11:46:00Z">
              <w:rPr>
                <w:rStyle w:val="rynqvb"/>
              </w:rPr>
            </w:rPrChange>
          </w:rPr>
          <w:t>Hjelpemidler for varsling og alarmering</w:t>
        </w:r>
      </w:ins>
    </w:p>
    <w:p w14:paraId="4BD696CA" w14:textId="2EE4E5C4" w:rsidR="00EC2A20" w:rsidRPr="00EC2A20" w:rsidRDefault="00EC2A20" w:rsidP="00587FE0">
      <w:pPr>
        <w:pStyle w:val="ListParagraph"/>
        <w:numPr>
          <w:ilvl w:val="1"/>
          <w:numId w:val="1"/>
        </w:numPr>
        <w:rPr>
          <w:ins w:id="337" w:author="Sina Furkan Ôzdemir" w:date="2024-05-02T13:46:00Z" w16du:dateUtc="2024-05-02T11:46:00Z"/>
          <w:rStyle w:val="rynqvb"/>
          <w:highlight w:val="yellow"/>
          <w:rPrChange w:id="338" w:author="Sina Furkan Ôzdemir" w:date="2024-05-02T13:46:00Z" w16du:dateUtc="2024-05-02T11:46:00Z">
            <w:rPr>
              <w:ins w:id="339" w:author="Sina Furkan Ôzdemir" w:date="2024-05-02T13:46:00Z" w16du:dateUtc="2024-05-02T11:46:00Z"/>
              <w:rStyle w:val="rynqvb"/>
            </w:rPr>
          </w:rPrChange>
        </w:rPr>
      </w:pPr>
      <w:ins w:id="340" w:author="Sina Furkan Ôzdemir" w:date="2024-05-02T13:46:00Z" w16du:dateUtc="2024-05-02T11:46:00Z">
        <w:r w:rsidRPr="00EC2A20">
          <w:rPr>
            <w:rStyle w:val="rynqvb"/>
            <w:highlight w:val="yellow"/>
            <w:rPrChange w:id="341" w:author="Sina Furkan Ôzdemir" w:date="2024-05-02T13:46:00Z" w16du:dateUtc="2024-05-02T11:46:00Z">
              <w:rPr>
                <w:rStyle w:val="rynqvb"/>
              </w:rPr>
            </w:rPrChange>
          </w:rPr>
          <w:t xml:space="preserve">Tilrettelegging for alle </w:t>
        </w:r>
        <w:commentRangeStart w:id="342"/>
        <w:r w:rsidRPr="00EC2A20">
          <w:rPr>
            <w:rStyle w:val="rynqvb"/>
            <w:highlight w:val="yellow"/>
            <w:rPrChange w:id="343" w:author="Sina Furkan Ôzdemir" w:date="2024-05-02T13:46:00Z" w16du:dateUtc="2024-05-02T11:46:00Z">
              <w:rPr>
                <w:rStyle w:val="rynqvb"/>
              </w:rPr>
            </w:rPrChange>
          </w:rPr>
          <w:t xml:space="preserve">hovedfunksjoner </w:t>
        </w:r>
      </w:ins>
      <w:commentRangeEnd w:id="342"/>
      <w:r w:rsidR="001669EE">
        <w:rPr>
          <w:rStyle w:val="CommentReference"/>
        </w:rPr>
        <w:commentReference w:id="342"/>
      </w:r>
      <w:ins w:id="344" w:author="Sina Furkan Ôzdemir" w:date="2024-05-02T13:46:00Z" w16du:dateUtc="2024-05-02T11:46:00Z">
        <w:r w:rsidRPr="00EC2A20">
          <w:rPr>
            <w:rStyle w:val="rynqvb"/>
            <w:highlight w:val="yellow"/>
            <w:rPrChange w:id="345" w:author="Sina Furkan Ôzdemir" w:date="2024-05-02T13:46:00Z" w16du:dateUtc="2024-05-02T11:46:00Z">
              <w:rPr>
                <w:rStyle w:val="rynqvb"/>
              </w:rPr>
            </w:rPrChange>
          </w:rPr>
          <w:t>på e</w:t>
        </w:r>
      </w:ins>
      <w:ins w:id="346" w:author="Eva Biringer" w:date="2024-05-07T12:51:00Z" w16du:dateUtc="2024-05-07T10:51:00Z">
        <w:r w:rsidR="001669EE">
          <w:rPr>
            <w:rStyle w:val="rynqvb"/>
            <w:highlight w:val="yellow"/>
          </w:rPr>
          <w:t>t</w:t>
        </w:r>
      </w:ins>
      <w:ins w:id="347" w:author="Sina Furkan Ôzdemir" w:date="2024-05-02T13:46:00Z" w16du:dateUtc="2024-05-02T11:46:00Z">
        <w:r w:rsidRPr="00EC2A20">
          <w:rPr>
            <w:rStyle w:val="rynqvb"/>
            <w:highlight w:val="yellow"/>
            <w:rPrChange w:id="348" w:author="Sina Furkan Ôzdemir" w:date="2024-05-02T13:46:00Z" w16du:dateUtc="2024-05-02T11:46:00Z">
              <w:rPr>
                <w:rStyle w:val="rynqvb"/>
              </w:rPr>
            </w:rPrChange>
          </w:rPr>
          <w:t xml:space="preserve">t </w:t>
        </w:r>
        <w:commentRangeStart w:id="349"/>
        <w:r w:rsidRPr="00EC2A20">
          <w:rPr>
            <w:rStyle w:val="rynqvb"/>
            <w:highlight w:val="yellow"/>
            <w:rPrChange w:id="350" w:author="Sina Furkan Ôzdemir" w:date="2024-05-02T13:46:00Z" w16du:dateUtc="2024-05-02T11:46:00Z">
              <w:rPr>
                <w:rStyle w:val="rynqvb"/>
              </w:rPr>
            </w:rPrChange>
          </w:rPr>
          <w:t>pl</w:t>
        </w:r>
      </w:ins>
      <w:commentRangeEnd w:id="349"/>
      <w:r w:rsidR="001669EE">
        <w:rPr>
          <w:rStyle w:val="CommentReference"/>
        </w:rPr>
        <w:commentReference w:id="349"/>
      </w:r>
      <w:ins w:id="351" w:author="Sina Furkan Ôzdemir" w:date="2024-05-02T13:46:00Z" w16du:dateUtc="2024-05-02T11:46:00Z">
        <w:r w:rsidRPr="00EC2A20">
          <w:rPr>
            <w:rStyle w:val="rynqvb"/>
            <w:highlight w:val="yellow"/>
            <w:rPrChange w:id="352" w:author="Sina Furkan Ôzdemir" w:date="2024-05-02T13:46:00Z" w16du:dateUtc="2024-05-02T11:46:00Z">
              <w:rPr>
                <w:rStyle w:val="rynqvb"/>
              </w:rPr>
            </w:rPrChange>
          </w:rPr>
          <w:t>an</w:t>
        </w:r>
      </w:ins>
    </w:p>
    <w:p w14:paraId="46376563" w14:textId="77777777" w:rsidR="00EC2A20" w:rsidRDefault="00EC2A20">
      <w:pPr>
        <w:pStyle w:val="ListParagraph"/>
        <w:ind w:left="1440"/>
        <w:rPr>
          <w:rStyle w:val="rynqvb"/>
        </w:rPr>
        <w:pPrChange w:id="353" w:author="Sina Furkan Ôzdemir" w:date="2024-05-02T13:46:00Z" w16du:dateUtc="2024-05-02T11:46:00Z">
          <w:pPr>
            <w:pStyle w:val="ListParagraph"/>
            <w:numPr>
              <w:ilvl w:val="1"/>
              <w:numId w:val="1"/>
            </w:numPr>
            <w:ind w:left="1440" w:hanging="360"/>
          </w:pPr>
        </w:pPrChange>
      </w:pPr>
    </w:p>
    <w:p w14:paraId="61C1FBA5" w14:textId="0519CE9B" w:rsidR="000E44D0" w:rsidRDefault="000E44D0" w:rsidP="000E44D0">
      <w:pPr>
        <w:pStyle w:val="ListParagraph"/>
        <w:numPr>
          <w:ilvl w:val="0"/>
          <w:numId w:val="1"/>
        </w:numPr>
      </w:pPr>
      <w:r>
        <w:t>[Hvis respondenter velger Selveier eller borettslag i S</w:t>
      </w:r>
      <w:r w:rsidR="00612743">
        <w:t>.</w:t>
      </w:r>
      <w:r>
        <w:t>8]</w:t>
      </w:r>
    </w:p>
    <w:p w14:paraId="1FD1E8D1" w14:textId="5E4DF104" w:rsidR="000E44D0" w:rsidRDefault="00612743" w:rsidP="000E44D0">
      <w:pPr>
        <w:ind w:left="360"/>
      </w:pPr>
      <w:r>
        <w:t>H</w:t>
      </w:r>
      <w:r w:rsidRPr="00612743">
        <w:t>vor mye tror du salgsverdien av din nåværende bolig er</w:t>
      </w:r>
      <w:r w:rsidR="000E44D0">
        <w:t>?</w:t>
      </w:r>
    </w:p>
    <w:p w14:paraId="7C1C573D" w14:textId="639CE6B9" w:rsidR="000E44D0" w:rsidRDefault="000E44D0" w:rsidP="000E44D0">
      <w:pPr>
        <w:ind w:left="360"/>
        <w:rPr>
          <w:ins w:id="354" w:author="Sina Furkan Ôzdemir" w:date="2024-05-02T13:29:00Z" w16du:dateUtc="2024-05-02T11:29:00Z"/>
        </w:rPr>
      </w:pPr>
      <w:r>
        <w:t>[</w:t>
      </w:r>
      <w:r w:rsidR="00612743">
        <w:t>åpent spørsmål</w:t>
      </w:r>
      <w:r>
        <w:t>] i tusen/mill</w:t>
      </w:r>
      <w:r w:rsidR="00612743">
        <w:t>i</w:t>
      </w:r>
      <w:r>
        <w:t xml:space="preserve">on </w:t>
      </w:r>
      <w:r w:rsidR="00612743">
        <w:t>kroner</w:t>
      </w:r>
      <w:r>
        <w:t xml:space="preserve">? </w:t>
      </w:r>
    </w:p>
    <w:p w14:paraId="274047AF" w14:textId="77777777" w:rsidR="00587FE0" w:rsidRDefault="00587FE0" w:rsidP="000E44D0">
      <w:pPr>
        <w:ind w:left="360"/>
      </w:pPr>
    </w:p>
    <w:p w14:paraId="79DA3F1D" w14:textId="7161CFEA" w:rsidR="00612743" w:rsidDel="003C6A39" w:rsidRDefault="00E2188D" w:rsidP="000E44D0">
      <w:pPr>
        <w:ind w:left="360"/>
        <w:rPr>
          <w:del w:id="355" w:author="Sina Furkan Ôzdemir" w:date="2024-05-02T13:14:00Z" w16du:dateUtc="2024-05-02T11:14:00Z"/>
          <w:b/>
          <w:bCs/>
        </w:rPr>
      </w:pPr>
      <w:del w:id="356" w:author="Sina Furkan Ôzdemir" w:date="2024-05-02T13:14:00Z" w16du:dateUtc="2024-05-02T11:14:00Z">
        <w:r w:rsidDel="003C6A39">
          <w:rPr>
            <w:b/>
            <w:bCs/>
          </w:rPr>
          <w:delText>Legg til et spørsmål batteri om hvordan de valgte å bo i deres nåværende bolig og nabolaget/område</w:delText>
        </w:r>
      </w:del>
    </w:p>
    <w:p w14:paraId="6B263F5B" w14:textId="4E391D4D" w:rsidR="00E2188D" w:rsidRPr="008148D8" w:rsidDel="003C6A39" w:rsidRDefault="00E2188D" w:rsidP="008148D8">
      <w:pPr>
        <w:pStyle w:val="ListParagraph"/>
        <w:numPr>
          <w:ilvl w:val="0"/>
          <w:numId w:val="6"/>
        </w:numPr>
        <w:rPr>
          <w:del w:id="357" w:author="Sina Furkan Ôzdemir" w:date="2024-05-02T13:14:00Z" w16du:dateUtc="2024-05-02T11:14:00Z"/>
          <w:b/>
          <w:bCs/>
        </w:rPr>
      </w:pPr>
      <w:del w:id="358" w:author="Sina Furkan Ôzdemir" w:date="2024-05-02T13:14:00Z" w16du:dateUtc="2024-05-02T11:14:00Z">
        <w:r w:rsidDel="003C6A39">
          <w:rPr>
            <w:b/>
            <w:bCs/>
          </w:rPr>
          <w:delText xml:space="preserve">Et ranking spørsmål ville fungere perfekt her men jeg vet ikke hvordan det kan samspiller med telefon </w:delText>
        </w:r>
      </w:del>
      <w:del w:id="359" w:author="Sina Furkan Ôzdemir" w:date="2024-05-02T13:09:00Z" w16du:dateUtc="2024-05-02T11:09:00Z">
        <w:r w:rsidDel="003C6A39">
          <w:rPr>
            <w:b/>
            <w:bCs/>
          </w:rPr>
          <w:delText>intevju</w:delText>
        </w:r>
      </w:del>
      <w:del w:id="360" w:author="Sina Furkan Ôzdemir" w:date="2024-05-02T13:14:00Z" w16du:dateUtc="2024-05-02T11:14:00Z">
        <w:r w:rsidDel="003C6A39">
          <w:rPr>
            <w:b/>
            <w:bCs/>
          </w:rPr>
          <w:delText>…</w:delText>
        </w:r>
      </w:del>
    </w:p>
    <w:p w14:paraId="50987C83" w14:textId="613CB425" w:rsidR="00612743" w:rsidRDefault="00612743" w:rsidP="00612743">
      <w:pPr>
        <w:pStyle w:val="Heading2"/>
      </w:pPr>
      <w:r>
        <w:t>Nestebolig:</w:t>
      </w:r>
      <w:ins w:id="361" w:author="Sina Furkan Ôzdemir" w:date="2024-05-02T13:52:00Z" w16du:dateUtc="2024-05-02T11:52:00Z">
        <w:r w:rsidR="00EC2A20">
          <w:t xml:space="preserve"> (16 spørsmål)</w:t>
        </w:r>
      </w:ins>
    </w:p>
    <w:p w14:paraId="570EA22C" w14:textId="77777777" w:rsidR="00612743" w:rsidRDefault="00612743" w:rsidP="00612743"/>
    <w:p w14:paraId="1DACA599" w14:textId="60A17F3F" w:rsidR="008D2ED4" w:rsidRDefault="00E2188D" w:rsidP="008D2ED4">
      <w:pPr>
        <w:pStyle w:val="ListParagraph"/>
        <w:numPr>
          <w:ilvl w:val="0"/>
          <w:numId w:val="1"/>
        </w:numPr>
      </w:pPr>
      <w:r>
        <w:t>Ønsker du</w:t>
      </w:r>
      <w:r w:rsidR="008D2ED4" w:rsidRPr="008D2ED4">
        <w:t xml:space="preserve"> å flytte fra din nåværende bolig?</w:t>
      </w:r>
    </w:p>
    <w:p w14:paraId="151EF7AD" w14:textId="3E4B3D87" w:rsidR="008D2ED4" w:rsidDel="000B4FD0" w:rsidRDefault="008D2ED4">
      <w:pPr>
        <w:pStyle w:val="ListParagraph"/>
        <w:numPr>
          <w:ilvl w:val="1"/>
          <w:numId w:val="1"/>
        </w:numPr>
        <w:rPr>
          <w:del w:id="362" w:author="Sina Furkan Ôzdemir" w:date="2024-05-02T13:26:00Z" w16du:dateUtc="2024-05-02T11:26:00Z"/>
        </w:rPr>
      </w:pPr>
      <w:r>
        <w:t xml:space="preserve">Ja, i løpet av </w:t>
      </w:r>
      <w:ins w:id="363" w:author="Sina Furkan Ôzdemir" w:date="2024-05-02T13:26:00Z" w16du:dateUtc="2024-05-02T11:26:00Z">
        <w:r w:rsidR="000B4FD0">
          <w:t>neste 5 år</w:t>
        </w:r>
      </w:ins>
      <w:del w:id="364" w:author="Sina Furkan Ôzdemir" w:date="2024-05-02T13:26:00Z" w16du:dateUtc="2024-05-02T11:26:00Z">
        <w:r w:rsidDel="000B4FD0">
          <w:delText>1 år/12 måneder</w:delText>
        </w:r>
      </w:del>
    </w:p>
    <w:p w14:paraId="70CE16D4" w14:textId="3ECF7D68" w:rsidR="008D2ED4" w:rsidDel="000B4FD0" w:rsidRDefault="008D2ED4">
      <w:pPr>
        <w:pStyle w:val="ListParagraph"/>
        <w:numPr>
          <w:ilvl w:val="1"/>
          <w:numId w:val="1"/>
        </w:numPr>
        <w:rPr>
          <w:del w:id="365" w:author="Sina Furkan Ôzdemir" w:date="2024-05-02T13:26:00Z" w16du:dateUtc="2024-05-02T11:26:00Z"/>
        </w:rPr>
      </w:pPr>
      <w:del w:id="366" w:author="Sina Furkan Ôzdemir" w:date="2024-05-02T13:26:00Z" w16du:dateUtc="2024-05-02T11:26:00Z">
        <w:r w:rsidDel="000B4FD0">
          <w:delText>Ja, i løpet av 1-3 år</w:delText>
        </w:r>
      </w:del>
    </w:p>
    <w:p w14:paraId="3E2BD521" w14:textId="390ADE51" w:rsidR="008D2ED4" w:rsidRDefault="008D2ED4" w:rsidP="000B4FD0">
      <w:pPr>
        <w:pStyle w:val="ListParagraph"/>
        <w:numPr>
          <w:ilvl w:val="1"/>
          <w:numId w:val="1"/>
        </w:numPr>
      </w:pPr>
      <w:del w:id="367" w:author="Sina Furkan Ôzdemir" w:date="2024-05-02T13:26:00Z" w16du:dateUtc="2024-05-02T11:26:00Z">
        <w:r w:rsidDel="000B4FD0">
          <w:delText>Ja, i løpet av 3-5 år</w:delText>
        </w:r>
      </w:del>
    </w:p>
    <w:p w14:paraId="2F070FF2" w14:textId="58B9D34C" w:rsidR="00E2188D" w:rsidRPr="003C6A39" w:rsidRDefault="00E2188D" w:rsidP="00747B70">
      <w:pPr>
        <w:pStyle w:val="ListParagraph"/>
        <w:numPr>
          <w:ilvl w:val="1"/>
          <w:numId w:val="1"/>
        </w:numPr>
        <w:rPr>
          <w:highlight w:val="yellow"/>
          <w:rPrChange w:id="368" w:author="Sina Furkan Ôzdemir" w:date="2024-05-02T13:17:00Z" w16du:dateUtc="2024-05-02T11:17:00Z">
            <w:rPr/>
          </w:rPrChange>
        </w:rPr>
      </w:pPr>
      <w:r w:rsidRPr="003C6A39">
        <w:rPr>
          <w:highlight w:val="yellow"/>
          <w:rPrChange w:id="369" w:author="Sina Furkan Ôzdemir" w:date="2024-05-02T13:17:00Z" w16du:dateUtc="2024-05-02T11:17:00Z">
            <w:rPr/>
          </w:rPrChange>
        </w:rPr>
        <w:t>Ja, når jeg har behov for en</w:t>
      </w:r>
      <w:del w:id="370" w:author="Eva Biringer" w:date="2024-05-07T12:53:00Z" w16du:dateUtc="2024-05-07T10:53:00Z">
        <w:r w:rsidRPr="003C6A39" w:rsidDel="001669EE">
          <w:rPr>
            <w:highlight w:val="yellow"/>
            <w:rPrChange w:id="371" w:author="Sina Furkan Ôzdemir" w:date="2024-05-02T13:17:00Z" w16du:dateUtc="2024-05-02T11:17:00Z">
              <w:rPr/>
            </w:rPrChange>
          </w:rPr>
          <w:delText xml:space="preserve"> plass </w:delText>
        </w:r>
      </w:del>
      <w:ins w:id="372" w:author="Eva Biringer" w:date="2024-05-07T12:53:00Z" w16du:dateUtc="2024-05-07T10:53:00Z">
        <w:r w:rsidR="001669EE">
          <w:rPr>
            <w:highlight w:val="yellow"/>
          </w:rPr>
          <w:t xml:space="preserve"> bolig </w:t>
        </w:r>
      </w:ins>
      <w:r w:rsidRPr="003C6A39">
        <w:rPr>
          <w:highlight w:val="yellow"/>
          <w:rPrChange w:id="373" w:author="Sina Furkan Ôzdemir" w:date="2024-05-02T13:17:00Z" w16du:dateUtc="2024-05-02T11:17:00Z">
            <w:rPr/>
          </w:rPrChange>
        </w:rPr>
        <w:t xml:space="preserve">som </w:t>
      </w:r>
      <w:ins w:id="374" w:author="Eva Biringer" w:date="2024-05-07T12:53:00Z" w16du:dateUtc="2024-05-07T10:53:00Z">
        <w:r w:rsidR="001669EE">
          <w:rPr>
            <w:highlight w:val="yellow"/>
          </w:rPr>
          <w:t xml:space="preserve">er </w:t>
        </w:r>
      </w:ins>
      <w:r w:rsidRPr="003C6A39">
        <w:rPr>
          <w:highlight w:val="yellow"/>
          <w:rPrChange w:id="375" w:author="Sina Furkan Ôzdemir" w:date="2024-05-02T13:17:00Z" w16du:dateUtc="2024-05-02T11:17:00Z">
            <w:rPr/>
          </w:rPrChange>
        </w:rPr>
        <w:t>egne</w:t>
      </w:r>
      <w:del w:id="376" w:author="Eva Biringer" w:date="2024-05-07T12:53:00Z" w16du:dateUtc="2024-05-07T10:53:00Z">
        <w:r w:rsidRPr="003C6A39" w:rsidDel="001669EE">
          <w:rPr>
            <w:highlight w:val="yellow"/>
            <w:rPrChange w:id="377" w:author="Sina Furkan Ôzdemir" w:date="2024-05-02T13:17:00Z" w16du:dateUtc="2024-05-02T11:17:00Z">
              <w:rPr/>
            </w:rPrChange>
          </w:rPr>
          <w:delText>r</w:delText>
        </w:r>
      </w:del>
      <w:ins w:id="378" w:author="Eva Biringer" w:date="2024-05-07T12:53:00Z" w16du:dateUtc="2024-05-07T10:53:00Z">
        <w:r w:rsidR="001669EE">
          <w:rPr>
            <w:highlight w:val="yellow"/>
          </w:rPr>
          <w:t>t</w:t>
        </w:r>
      </w:ins>
      <w:r w:rsidRPr="003C6A39">
        <w:rPr>
          <w:highlight w:val="yellow"/>
          <w:rPrChange w:id="379" w:author="Sina Furkan Ôzdemir" w:date="2024-05-02T13:17:00Z" w16du:dateUtc="2024-05-02T11:17:00Z">
            <w:rPr/>
          </w:rPrChange>
        </w:rPr>
        <w:t xml:space="preserve"> </w:t>
      </w:r>
      <w:ins w:id="380" w:author="Eva Biringer" w:date="2024-05-07T12:53:00Z" w16du:dateUtc="2024-05-07T10:53:00Z">
        <w:r w:rsidR="001669EE">
          <w:rPr>
            <w:highlight w:val="yellow"/>
          </w:rPr>
          <w:t xml:space="preserve">for </w:t>
        </w:r>
      </w:ins>
      <w:r w:rsidRPr="003C6A39">
        <w:rPr>
          <w:highlight w:val="yellow"/>
          <w:rPrChange w:id="381" w:author="Sina Furkan Ôzdemir" w:date="2024-05-02T13:17:00Z" w16du:dateUtc="2024-05-02T11:17:00Z">
            <w:rPr/>
          </w:rPrChange>
        </w:rPr>
        <w:t>meg??</w:t>
      </w:r>
    </w:p>
    <w:p w14:paraId="29D2D0D2" w14:textId="6CD93A34" w:rsidR="008D2ED4" w:rsidRDefault="008D2ED4" w:rsidP="00227CE3">
      <w:pPr>
        <w:pStyle w:val="ListParagraph"/>
        <w:numPr>
          <w:ilvl w:val="1"/>
          <w:numId w:val="1"/>
        </w:numPr>
      </w:pPr>
      <w:commentRangeStart w:id="382"/>
      <w:commentRangeStart w:id="383"/>
      <w:r>
        <w:t>Nei, vil sannsynligvis ikke flytte i løpet av 5 år</w:t>
      </w:r>
      <w:commentRangeEnd w:id="382"/>
      <w:r w:rsidR="00294506">
        <w:rPr>
          <w:rStyle w:val="CommentReference"/>
        </w:rPr>
        <w:commentReference w:id="382"/>
      </w:r>
      <w:commentRangeEnd w:id="383"/>
      <w:r w:rsidR="00E2188D">
        <w:rPr>
          <w:rStyle w:val="CommentReference"/>
        </w:rPr>
        <w:commentReference w:id="383"/>
      </w:r>
    </w:p>
    <w:p w14:paraId="217A51FD" w14:textId="77777777" w:rsidR="008D2ED4" w:rsidRDefault="008D2ED4" w:rsidP="008D2ED4"/>
    <w:p w14:paraId="3D2D31E7" w14:textId="2F51C473" w:rsidR="008D2ED4" w:rsidRDefault="008D2ED4" w:rsidP="008D2ED4">
      <w:pPr>
        <w:rPr>
          <w:b/>
          <w:bCs/>
        </w:rPr>
      </w:pPr>
      <w:r>
        <w:rPr>
          <w:b/>
          <w:bCs/>
        </w:rPr>
        <w:t>Disse spørsmålene skal vises til respondenter som sier de planlegger å flytte</w:t>
      </w:r>
    </w:p>
    <w:p w14:paraId="2C33EE4A" w14:textId="77777777" w:rsidR="008D2ED4" w:rsidDel="000B4FD0" w:rsidRDefault="008D2ED4" w:rsidP="008D2ED4">
      <w:pPr>
        <w:rPr>
          <w:del w:id="384" w:author="Sina Furkan Ôzdemir" w:date="2024-05-02T13:24:00Z" w16du:dateUtc="2024-05-02T11:24:00Z"/>
          <w:b/>
          <w:bCs/>
        </w:rPr>
      </w:pPr>
    </w:p>
    <w:p w14:paraId="705A362A" w14:textId="77777777" w:rsidR="003C6A39" w:rsidRDefault="003C6A39">
      <w:pPr>
        <w:rPr>
          <w:ins w:id="385" w:author="Sina Furkan Ôzdemir" w:date="2024-05-02T13:14:00Z" w16du:dateUtc="2024-05-02T11:14:00Z"/>
        </w:rPr>
        <w:pPrChange w:id="386" w:author="Sina Furkan Ôzdemir" w:date="2024-05-02T13:24:00Z" w16du:dateUtc="2024-05-02T11:24:00Z">
          <w:pPr>
            <w:pStyle w:val="ListParagraph"/>
            <w:numPr>
              <w:numId w:val="1"/>
            </w:numPr>
            <w:ind w:hanging="360"/>
          </w:pPr>
        </w:pPrChange>
      </w:pPr>
    </w:p>
    <w:p w14:paraId="1AF43B8A" w14:textId="4273D25E" w:rsidR="008D2ED4" w:rsidRDefault="008D2ED4" w:rsidP="008D2ED4">
      <w:pPr>
        <w:pStyle w:val="ListParagraph"/>
        <w:numPr>
          <w:ilvl w:val="0"/>
          <w:numId w:val="1"/>
        </w:numPr>
      </w:pPr>
      <w:r w:rsidRPr="008D2ED4">
        <w:t>Dersom du skulle flytte fra din nåværende bolig,</w:t>
      </w:r>
      <w:r>
        <w:t xml:space="preserve"> planlegger du flytte innen Karmøy</w:t>
      </w:r>
      <w:r w:rsidRPr="008D2ED4">
        <w:t>?</w:t>
      </w:r>
    </w:p>
    <w:p w14:paraId="575742A9" w14:textId="4D47D9AC" w:rsidR="008D2ED4" w:rsidRDefault="008D2ED4" w:rsidP="008D2ED4">
      <w:pPr>
        <w:pStyle w:val="ListParagraph"/>
        <w:numPr>
          <w:ilvl w:val="1"/>
          <w:numId w:val="1"/>
        </w:numPr>
      </w:pPr>
      <w:r>
        <w:t>Ja, jeg planlegger å flytte innen Karmøy</w:t>
      </w:r>
    </w:p>
    <w:p w14:paraId="53322651" w14:textId="71FCB485" w:rsidR="008D2ED4" w:rsidRDefault="008D2ED4" w:rsidP="008D2ED4">
      <w:pPr>
        <w:pStyle w:val="ListParagraph"/>
        <w:numPr>
          <w:ilvl w:val="1"/>
          <w:numId w:val="1"/>
        </w:numPr>
        <w:rPr>
          <w:ins w:id="387" w:author="Sina Furkan Ôzdemir" w:date="2024-05-02T13:27:00Z" w16du:dateUtc="2024-05-02T11:27:00Z"/>
        </w:rPr>
      </w:pPr>
      <w:r>
        <w:t>Nei, jeg planlegger å flytte til en annen kommune</w:t>
      </w:r>
    </w:p>
    <w:p w14:paraId="284BDECA" w14:textId="77777777" w:rsidR="000B4FD0" w:rsidRDefault="000B4FD0">
      <w:pPr>
        <w:pStyle w:val="ListParagraph"/>
        <w:ind w:left="1440"/>
        <w:rPr>
          <w:ins w:id="388" w:author="Sina Furkan Ôzdemir" w:date="2024-05-02T13:27:00Z" w16du:dateUtc="2024-05-02T11:27:00Z"/>
        </w:rPr>
        <w:pPrChange w:id="389" w:author="Sina Furkan Ôzdemir" w:date="2024-05-02T13:27:00Z" w16du:dateUtc="2024-05-02T11:27:00Z">
          <w:pPr>
            <w:pStyle w:val="ListParagraph"/>
            <w:numPr>
              <w:ilvl w:val="1"/>
              <w:numId w:val="1"/>
            </w:numPr>
            <w:ind w:left="1440" w:hanging="360"/>
          </w:pPr>
        </w:pPrChange>
      </w:pPr>
    </w:p>
    <w:p w14:paraId="3619886D" w14:textId="77777777" w:rsidR="000B4FD0" w:rsidRPr="000B4FD0" w:rsidRDefault="000B4FD0" w:rsidP="000B4FD0">
      <w:pPr>
        <w:pStyle w:val="ListParagraph"/>
        <w:numPr>
          <w:ilvl w:val="0"/>
          <w:numId w:val="1"/>
        </w:numPr>
        <w:rPr>
          <w:ins w:id="390" w:author="Sina Furkan Ôzdemir" w:date="2024-05-02T13:27:00Z" w16du:dateUtc="2024-05-02T11:27:00Z"/>
          <w:highlight w:val="yellow"/>
          <w:rPrChange w:id="391" w:author="Sina Furkan Ôzdemir" w:date="2024-05-02T13:27:00Z" w16du:dateUtc="2024-05-02T11:27:00Z">
            <w:rPr>
              <w:ins w:id="392" w:author="Sina Furkan Ôzdemir" w:date="2024-05-02T13:27:00Z" w16du:dateUtc="2024-05-02T11:27:00Z"/>
            </w:rPr>
          </w:rPrChange>
        </w:rPr>
      </w:pPr>
      <w:ins w:id="393" w:author="Sina Furkan Ôzdemir" w:date="2024-05-02T13:27:00Z" w16du:dateUtc="2024-05-02T11:27:00Z">
        <w:r w:rsidRPr="000B4FD0">
          <w:rPr>
            <w:highlight w:val="yellow"/>
            <w:rPrChange w:id="394" w:author="Sina Furkan Ôzdemir" w:date="2024-05-02T13:27:00Z" w16du:dateUtc="2024-05-02T11:27:00Z">
              <w:rPr/>
            </w:rPrChange>
          </w:rPr>
          <w:t>[Hvis de har planer å flytte innen Karmøy]</w:t>
        </w:r>
      </w:ins>
    </w:p>
    <w:p w14:paraId="0C938515" w14:textId="77777777" w:rsidR="000B4FD0" w:rsidRPr="000B4FD0" w:rsidRDefault="000B4FD0">
      <w:pPr>
        <w:pStyle w:val="ListParagraph"/>
        <w:rPr>
          <w:ins w:id="395" w:author="Sina Furkan Ôzdemir" w:date="2024-05-02T13:27:00Z" w16du:dateUtc="2024-05-02T11:27:00Z"/>
          <w:highlight w:val="yellow"/>
          <w:rPrChange w:id="396" w:author="Sina Furkan Ôzdemir" w:date="2024-05-02T13:27:00Z" w16du:dateUtc="2024-05-02T11:27:00Z">
            <w:rPr>
              <w:ins w:id="397" w:author="Sina Furkan Ôzdemir" w:date="2024-05-02T13:27:00Z" w16du:dateUtc="2024-05-02T11:27:00Z"/>
            </w:rPr>
          </w:rPrChange>
        </w:rPr>
        <w:pPrChange w:id="398" w:author="Sina Furkan Ôzdemir" w:date="2024-05-02T13:27:00Z" w16du:dateUtc="2024-05-02T11:27:00Z">
          <w:pPr>
            <w:pStyle w:val="ListParagraph"/>
            <w:numPr>
              <w:numId w:val="1"/>
            </w:numPr>
            <w:ind w:hanging="360"/>
          </w:pPr>
        </w:pPrChange>
      </w:pPr>
      <w:ins w:id="399" w:author="Sina Furkan Ôzdemir" w:date="2024-05-02T13:27:00Z" w16du:dateUtc="2024-05-02T11:27:00Z">
        <w:r w:rsidRPr="000B4FD0">
          <w:rPr>
            <w:highlight w:val="yellow"/>
            <w:rPrChange w:id="400" w:author="Sina Furkan Ôzdemir" w:date="2024-05-02T13:27:00Z" w16du:dateUtc="2024-05-02T11:27:00Z">
              <w:rPr/>
            </w:rPrChange>
          </w:rPr>
          <w:t>Ønsker du å bo</w:t>
        </w:r>
      </w:ins>
    </w:p>
    <w:p w14:paraId="1265350C" w14:textId="184C9F4C" w:rsidR="000B4FD0" w:rsidRPr="000B4FD0" w:rsidRDefault="000B4FD0">
      <w:pPr>
        <w:pStyle w:val="ListParagraph"/>
        <w:numPr>
          <w:ilvl w:val="1"/>
          <w:numId w:val="1"/>
        </w:numPr>
        <w:rPr>
          <w:ins w:id="401" w:author="Sina Furkan Ôzdemir" w:date="2024-05-02T13:27:00Z" w16du:dateUtc="2024-05-02T11:27:00Z"/>
          <w:highlight w:val="yellow"/>
          <w:rPrChange w:id="402" w:author="Sina Furkan Ôzdemir" w:date="2024-05-02T13:27:00Z" w16du:dateUtc="2024-05-02T11:27:00Z">
            <w:rPr>
              <w:ins w:id="403" w:author="Sina Furkan Ôzdemir" w:date="2024-05-02T13:27:00Z" w16du:dateUtc="2024-05-02T11:27:00Z"/>
            </w:rPr>
          </w:rPrChange>
        </w:rPr>
        <w:pPrChange w:id="404" w:author="Sina Furkan Ôzdemir" w:date="2024-05-02T13:27:00Z" w16du:dateUtc="2024-05-02T11:27:00Z">
          <w:pPr>
            <w:pStyle w:val="ListParagraph"/>
            <w:numPr>
              <w:numId w:val="1"/>
            </w:numPr>
            <w:ind w:hanging="360"/>
          </w:pPr>
        </w:pPrChange>
      </w:pPr>
      <w:ins w:id="405" w:author="Sina Furkan Ôzdemir" w:date="2024-05-02T13:27:00Z" w16du:dateUtc="2024-05-02T11:27:00Z">
        <w:del w:id="406" w:author="Eva Biringer" w:date="2024-05-07T12:53:00Z" w16du:dateUtc="2024-05-07T10:53:00Z">
          <w:r w:rsidRPr="000B4FD0" w:rsidDel="001669EE">
            <w:rPr>
              <w:highlight w:val="yellow"/>
              <w:rPrChange w:id="407" w:author="Sina Furkan Ôzdemir" w:date="2024-05-02T13:27:00Z" w16du:dateUtc="2024-05-02T11:27:00Z">
                <w:rPr/>
              </w:rPrChange>
            </w:rPr>
            <w:lastRenderedPageBreak/>
            <w:delText>s</w:delText>
          </w:r>
        </w:del>
      </w:ins>
      <w:ins w:id="408" w:author="Eva Biringer" w:date="2024-05-07T12:53:00Z" w16du:dateUtc="2024-05-07T10:53:00Z">
        <w:r w:rsidR="001669EE">
          <w:rPr>
            <w:highlight w:val="yellow"/>
          </w:rPr>
          <w:t>S</w:t>
        </w:r>
      </w:ins>
      <w:ins w:id="409" w:author="Sina Furkan Ôzdemir" w:date="2024-05-02T13:27:00Z" w16du:dateUtc="2024-05-02T11:27:00Z">
        <w:r w:rsidRPr="000B4FD0">
          <w:rPr>
            <w:highlight w:val="yellow"/>
            <w:rPrChange w:id="410" w:author="Sina Furkan Ôzdemir" w:date="2024-05-02T13:27:00Z" w16du:dateUtc="2024-05-02T11:27:00Z">
              <w:rPr/>
            </w:rPrChange>
          </w:rPr>
          <w:t>entrumsnært i by</w:t>
        </w:r>
      </w:ins>
    </w:p>
    <w:p w14:paraId="4FB0CC99" w14:textId="62E5ABCD" w:rsidR="000B4FD0" w:rsidRPr="000B4FD0" w:rsidRDefault="000B4FD0">
      <w:pPr>
        <w:pStyle w:val="ListParagraph"/>
        <w:numPr>
          <w:ilvl w:val="1"/>
          <w:numId w:val="1"/>
        </w:numPr>
        <w:rPr>
          <w:ins w:id="411" w:author="Sina Furkan Ôzdemir" w:date="2024-05-02T13:27:00Z" w16du:dateUtc="2024-05-02T11:27:00Z"/>
          <w:highlight w:val="yellow"/>
          <w:rPrChange w:id="412" w:author="Sina Furkan Ôzdemir" w:date="2024-05-02T13:27:00Z" w16du:dateUtc="2024-05-02T11:27:00Z">
            <w:rPr>
              <w:ins w:id="413" w:author="Sina Furkan Ôzdemir" w:date="2024-05-02T13:27:00Z" w16du:dateUtc="2024-05-02T11:27:00Z"/>
            </w:rPr>
          </w:rPrChange>
        </w:rPr>
        <w:pPrChange w:id="414" w:author="Sina Furkan Ôzdemir" w:date="2024-05-02T13:27:00Z" w16du:dateUtc="2024-05-02T11:27:00Z">
          <w:pPr>
            <w:pStyle w:val="ListParagraph"/>
            <w:numPr>
              <w:numId w:val="1"/>
            </w:numPr>
            <w:ind w:hanging="360"/>
          </w:pPr>
        </w:pPrChange>
      </w:pPr>
      <w:ins w:id="415" w:author="Sina Furkan Ôzdemir" w:date="2024-05-02T13:27:00Z" w16du:dateUtc="2024-05-02T11:27:00Z">
        <w:del w:id="416" w:author="Eva Biringer" w:date="2024-05-07T12:53:00Z" w16du:dateUtc="2024-05-07T10:53:00Z">
          <w:r w:rsidRPr="000B4FD0" w:rsidDel="001669EE">
            <w:rPr>
              <w:highlight w:val="yellow"/>
              <w:rPrChange w:id="417" w:author="Sina Furkan Ôzdemir" w:date="2024-05-02T13:27:00Z" w16du:dateUtc="2024-05-02T11:27:00Z">
                <w:rPr/>
              </w:rPrChange>
            </w:rPr>
            <w:delText>s</w:delText>
          </w:r>
        </w:del>
      </w:ins>
      <w:ins w:id="418" w:author="Eva Biringer" w:date="2024-05-07T12:53:00Z" w16du:dateUtc="2024-05-07T10:53:00Z">
        <w:r w:rsidR="001669EE">
          <w:rPr>
            <w:highlight w:val="yellow"/>
          </w:rPr>
          <w:t>S</w:t>
        </w:r>
      </w:ins>
      <w:ins w:id="419" w:author="Sina Furkan Ôzdemir" w:date="2024-05-02T13:27:00Z" w16du:dateUtc="2024-05-02T11:27:00Z">
        <w:r w:rsidRPr="000B4FD0">
          <w:rPr>
            <w:highlight w:val="yellow"/>
            <w:rPrChange w:id="420" w:author="Sina Furkan Ôzdemir" w:date="2024-05-02T13:27:00Z" w16du:dateUtc="2024-05-02T11:27:00Z">
              <w:rPr/>
            </w:rPrChange>
          </w:rPr>
          <w:t>entrumsnært i tettsted</w:t>
        </w:r>
      </w:ins>
    </w:p>
    <w:p w14:paraId="4CA5EF1C" w14:textId="75E548BE" w:rsidR="000B4FD0" w:rsidRPr="000B4FD0" w:rsidRDefault="000B4FD0">
      <w:pPr>
        <w:pStyle w:val="ListParagraph"/>
        <w:numPr>
          <w:ilvl w:val="1"/>
          <w:numId w:val="1"/>
        </w:numPr>
        <w:rPr>
          <w:ins w:id="421" w:author="Sina Furkan Ôzdemir" w:date="2024-05-02T13:27:00Z" w16du:dateUtc="2024-05-02T11:27:00Z"/>
          <w:highlight w:val="yellow"/>
          <w:rPrChange w:id="422" w:author="Sina Furkan Ôzdemir" w:date="2024-05-02T13:27:00Z" w16du:dateUtc="2024-05-02T11:27:00Z">
            <w:rPr>
              <w:ins w:id="423" w:author="Sina Furkan Ôzdemir" w:date="2024-05-02T13:27:00Z" w16du:dateUtc="2024-05-02T11:27:00Z"/>
            </w:rPr>
          </w:rPrChange>
        </w:rPr>
        <w:pPrChange w:id="424" w:author="Sina Furkan Ôzdemir" w:date="2024-05-02T13:27:00Z" w16du:dateUtc="2024-05-02T11:27:00Z">
          <w:pPr>
            <w:pStyle w:val="ListParagraph"/>
            <w:numPr>
              <w:numId w:val="1"/>
            </w:numPr>
            <w:ind w:hanging="360"/>
          </w:pPr>
        </w:pPrChange>
      </w:pPr>
      <w:ins w:id="425" w:author="Sina Furkan Ôzdemir" w:date="2024-05-02T13:27:00Z" w16du:dateUtc="2024-05-02T11:27:00Z">
        <w:del w:id="426" w:author="Eva Biringer" w:date="2024-05-07T12:53:00Z" w16du:dateUtc="2024-05-07T10:53:00Z">
          <w:r w:rsidRPr="000B4FD0" w:rsidDel="001669EE">
            <w:rPr>
              <w:highlight w:val="yellow"/>
              <w:rPrChange w:id="427" w:author="Sina Furkan Ôzdemir" w:date="2024-05-02T13:27:00Z" w16du:dateUtc="2024-05-02T11:27:00Z">
                <w:rPr/>
              </w:rPrChange>
            </w:rPr>
            <w:delText>i</w:delText>
          </w:r>
        </w:del>
      </w:ins>
      <w:ins w:id="428" w:author="Eva Biringer" w:date="2024-05-07T12:53:00Z" w16du:dateUtc="2024-05-07T10:53:00Z">
        <w:r w:rsidR="001669EE">
          <w:rPr>
            <w:highlight w:val="yellow"/>
          </w:rPr>
          <w:t>I</w:t>
        </w:r>
      </w:ins>
      <w:ins w:id="429" w:author="Sina Furkan Ôzdemir" w:date="2024-05-02T13:27:00Z" w16du:dateUtc="2024-05-02T11:27:00Z">
        <w:r w:rsidRPr="000B4FD0">
          <w:rPr>
            <w:highlight w:val="yellow"/>
            <w:rPrChange w:id="430" w:author="Sina Furkan Ôzdemir" w:date="2024-05-02T13:27:00Z" w16du:dateUtc="2024-05-02T11:27:00Z">
              <w:rPr/>
            </w:rPrChange>
          </w:rPr>
          <w:t xml:space="preserve"> bygd</w:t>
        </w:r>
      </w:ins>
    </w:p>
    <w:p w14:paraId="14D2E3BC" w14:textId="77777777" w:rsidR="000B4FD0" w:rsidRPr="000B4FD0" w:rsidRDefault="000B4FD0">
      <w:pPr>
        <w:pStyle w:val="ListParagraph"/>
        <w:numPr>
          <w:ilvl w:val="1"/>
          <w:numId w:val="1"/>
        </w:numPr>
        <w:rPr>
          <w:ins w:id="431" w:author="Sina Furkan Ôzdemir" w:date="2024-05-02T13:27:00Z" w16du:dateUtc="2024-05-02T11:27:00Z"/>
          <w:highlight w:val="yellow"/>
          <w:rPrChange w:id="432" w:author="Sina Furkan Ôzdemir" w:date="2024-05-02T13:27:00Z" w16du:dateUtc="2024-05-02T11:27:00Z">
            <w:rPr>
              <w:ins w:id="433" w:author="Sina Furkan Ôzdemir" w:date="2024-05-02T13:27:00Z" w16du:dateUtc="2024-05-02T11:27:00Z"/>
            </w:rPr>
          </w:rPrChange>
        </w:rPr>
        <w:pPrChange w:id="434" w:author="Sina Furkan Ôzdemir" w:date="2024-05-02T13:27:00Z" w16du:dateUtc="2024-05-02T11:27:00Z">
          <w:pPr>
            <w:pStyle w:val="ListParagraph"/>
            <w:numPr>
              <w:numId w:val="1"/>
            </w:numPr>
            <w:ind w:hanging="360"/>
          </w:pPr>
        </w:pPrChange>
      </w:pPr>
      <w:ins w:id="435" w:author="Sina Furkan Ôzdemir" w:date="2024-05-02T13:27:00Z" w16du:dateUtc="2024-05-02T11:27:00Z">
        <w:r w:rsidRPr="000B4FD0">
          <w:rPr>
            <w:highlight w:val="yellow"/>
            <w:rPrChange w:id="436" w:author="Sina Furkan Ôzdemir" w:date="2024-05-02T13:27:00Z" w16du:dateUtc="2024-05-02T11:27:00Z">
              <w:rPr/>
            </w:rPrChange>
          </w:rPr>
          <w:t>Landlig/ i spredtbygd område</w:t>
        </w:r>
      </w:ins>
    </w:p>
    <w:p w14:paraId="751A733B" w14:textId="77777777" w:rsidR="000B4FD0" w:rsidRDefault="000B4FD0">
      <w:pPr>
        <w:pStyle w:val="ListParagraph"/>
        <w:rPr>
          <w:ins w:id="437" w:author="Sina Furkan Ôzdemir" w:date="2024-05-02T13:27:00Z" w16du:dateUtc="2024-05-02T11:27:00Z"/>
        </w:rPr>
        <w:pPrChange w:id="438" w:author="Sina Furkan Ôzdemir" w:date="2024-05-02T13:27:00Z" w16du:dateUtc="2024-05-02T11:27:00Z">
          <w:pPr>
            <w:pStyle w:val="ListParagraph"/>
            <w:numPr>
              <w:ilvl w:val="1"/>
              <w:numId w:val="1"/>
            </w:numPr>
            <w:ind w:left="1440" w:hanging="360"/>
          </w:pPr>
        </w:pPrChange>
      </w:pPr>
    </w:p>
    <w:p w14:paraId="755B0C50" w14:textId="77777777" w:rsidR="000B4FD0" w:rsidRDefault="000B4FD0">
      <w:pPr>
        <w:rPr>
          <w:ins w:id="439" w:author="Sina Furkan Ôzdemir" w:date="2024-05-02T13:24:00Z" w16du:dateUtc="2024-05-02T11:24:00Z"/>
        </w:rPr>
        <w:pPrChange w:id="440" w:author="Sina Furkan Ôzdemir" w:date="2024-05-02T13:27:00Z" w16du:dateUtc="2024-05-02T11:27:00Z">
          <w:pPr>
            <w:pStyle w:val="ListParagraph"/>
            <w:numPr>
              <w:ilvl w:val="1"/>
              <w:numId w:val="1"/>
            </w:numPr>
            <w:ind w:left="1440" w:hanging="360"/>
          </w:pPr>
        </w:pPrChange>
      </w:pPr>
    </w:p>
    <w:p w14:paraId="13BAB32E" w14:textId="77777777" w:rsidR="000B4FD0" w:rsidRDefault="000B4FD0">
      <w:pPr>
        <w:pStyle w:val="ListParagraph"/>
        <w:ind w:left="1440"/>
        <w:rPr>
          <w:ins w:id="441" w:author="Sina Furkan Ôzdemir" w:date="2024-05-02T13:24:00Z" w16du:dateUtc="2024-05-02T11:24:00Z"/>
        </w:rPr>
        <w:pPrChange w:id="442" w:author="Sina Furkan Ôzdemir" w:date="2024-05-02T13:24:00Z" w16du:dateUtc="2024-05-02T11:24:00Z">
          <w:pPr>
            <w:pStyle w:val="ListParagraph"/>
            <w:numPr>
              <w:ilvl w:val="1"/>
              <w:numId w:val="1"/>
            </w:numPr>
            <w:ind w:left="1440" w:hanging="360"/>
          </w:pPr>
        </w:pPrChange>
      </w:pPr>
    </w:p>
    <w:p w14:paraId="571C223C" w14:textId="0E8DB051" w:rsidR="000B4FD0" w:rsidRPr="00EC2D13" w:rsidRDefault="000B4FD0" w:rsidP="000B4FD0">
      <w:pPr>
        <w:pStyle w:val="ListParagraph"/>
        <w:numPr>
          <w:ilvl w:val="0"/>
          <w:numId w:val="1"/>
        </w:numPr>
        <w:rPr>
          <w:ins w:id="443" w:author="Sina Furkan Ôzdemir" w:date="2024-05-02T13:24:00Z" w16du:dateUtc="2024-05-02T11:24:00Z"/>
          <w:highlight w:val="yellow"/>
        </w:rPr>
      </w:pPr>
      <w:ins w:id="444" w:author="Sina Furkan Ôzdemir" w:date="2024-05-02T13:24:00Z" w16du:dateUtc="2024-05-02T11:24:00Z">
        <w:r w:rsidRPr="00EC2D13">
          <w:rPr>
            <w:highlight w:val="yellow"/>
          </w:rPr>
          <w:t xml:space="preserve">Hvilken boform </w:t>
        </w:r>
        <w:del w:id="445" w:author="Eva Biringer" w:date="2024-05-07T12:54:00Z" w16du:dateUtc="2024-05-07T10:54:00Z">
          <w:r w:rsidRPr="00EC2D13" w:rsidDel="001669EE">
            <w:rPr>
              <w:highlight w:val="yellow"/>
            </w:rPr>
            <w:delText xml:space="preserve">som din neste </w:delText>
          </w:r>
        </w:del>
        <w:r w:rsidRPr="00EC2D13">
          <w:rPr>
            <w:highlight w:val="yellow"/>
          </w:rPr>
          <w:t>bolig egner</w:t>
        </w:r>
      </w:ins>
      <w:ins w:id="446" w:author="Eva Biringer" w:date="2024-05-07T12:54:00Z" w16du:dateUtc="2024-05-07T10:54:00Z">
        <w:r w:rsidR="001669EE">
          <w:rPr>
            <w:highlight w:val="yellow"/>
          </w:rPr>
          <w:t xml:space="preserve"> seg</w:t>
        </w:r>
      </w:ins>
      <w:ins w:id="447" w:author="Sina Furkan Ôzdemir" w:date="2024-05-02T13:24:00Z" w16du:dateUtc="2024-05-02T11:24:00Z">
        <w:r w:rsidRPr="00EC2D13">
          <w:rPr>
            <w:highlight w:val="yellow"/>
          </w:rPr>
          <w:t xml:space="preserve"> best til behovene dine</w:t>
        </w:r>
      </w:ins>
      <w:ins w:id="448" w:author="Eva Biringer" w:date="2024-05-07T12:54:00Z" w16du:dateUtc="2024-05-07T10:54:00Z">
        <w:r w:rsidR="0060616E">
          <w:rPr>
            <w:highlight w:val="yellow"/>
          </w:rPr>
          <w:t xml:space="preserve"> i tiden som kommer?</w:t>
        </w:r>
      </w:ins>
      <w:ins w:id="449" w:author="Sina Furkan Ôzdemir" w:date="2024-05-02T13:24:00Z" w16du:dateUtc="2024-05-02T11:24:00Z">
        <w:r w:rsidRPr="00EC2D13">
          <w:rPr>
            <w:highlight w:val="yellow"/>
          </w:rPr>
          <w:t xml:space="preserve"> </w:t>
        </w:r>
      </w:ins>
    </w:p>
    <w:p w14:paraId="6D5A450A" w14:textId="77777777" w:rsidR="000B4FD0" w:rsidRDefault="000B4FD0" w:rsidP="000B4FD0">
      <w:pPr>
        <w:pStyle w:val="ListParagraph"/>
        <w:numPr>
          <w:ilvl w:val="1"/>
          <w:numId w:val="1"/>
        </w:numPr>
        <w:rPr>
          <w:ins w:id="450" w:author="Sina Furkan Ôzdemir" w:date="2024-05-02T13:24:00Z" w16du:dateUtc="2024-05-02T11:24:00Z"/>
        </w:rPr>
      </w:pPr>
      <w:ins w:id="451" w:author="Sina Furkan Ôzdemir" w:date="2024-05-02T13:24:00Z" w16du:dateUtc="2024-05-02T11:24:00Z">
        <w:r>
          <w:t>Privatbolig</w:t>
        </w:r>
      </w:ins>
    </w:p>
    <w:p w14:paraId="3B178A64" w14:textId="1AF2A83B" w:rsidR="000B4FD0" w:rsidRDefault="000B4FD0" w:rsidP="000B4FD0">
      <w:pPr>
        <w:pStyle w:val="ListParagraph"/>
        <w:numPr>
          <w:ilvl w:val="1"/>
          <w:numId w:val="1"/>
        </w:numPr>
        <w:rPr>
          <w:ins w:id="452" w:author="Sina Furkan Ôzdemir" w:date="2024-05-02T13:24:00Z" w16du:dateUtc="2024-05-02T11:24:00Z"/>
        </w:rPr>
      </w:pPr>
      <w:ins w:id="453" w:author="Sina Furkan Ôzdemir" w:date="2024-05-02T13:24:00Z" w16du:dateUtc="2024-05-02T11:24:00Z">
        <w:r>
          <w:t>Bolig med felles ute</w:t>
        </w:r>
        <w:del w:id="454" w:author="Eva Biringer" w:date="2024-05-07T12:54:00Z" w16du:dateUtc="2024-05-07T10:54:00Z">
          <w:r w:rsidDel="0060616E">
            <w:delText>opphold</w:delText>
          </w:r>
        </w:del>
      </w:ins>
      <w:ins w:id="455" w:author="Eva Biringer" w:date="2024-05-07T12:54:00Z" w16du:dateUtc="2024-05-07T10:54:00Z">
        <w:r w:rsidR="0060616E">
          <w:t>arealer</w:t>
        </w:r>
      </w:ins>
      <w:ins w:id="456" w:author="Sina Furkan Ôzdemir" w:date="2024-05-02T13:24:00Z" w16du:dateUtc="2024-05-02T11:24:00Z">
        <w:r>
          <w:t xml:space="preserve"> og parkering</w:t>
        </w:r>
      </w:ins>
    </w:p>
    <w:p w14:paraId="1124FE9D" w14:textId="77777777" w:rsidR="000B4FD0" w:rsidRDefault="000B4FD0" w:rsidP="000B4FD0">
      <w:pPr>
        <w:pStyle w:val="ListParagraph"/>
        <w:numPr>
          <w:ilvl w:val="1"/>
          <w:numId w:val="1"/>
        </w:numPr>
        <w:rPr>
          <w:ins w:id="457" w:author="Sina Furkan Ôzdemir" w:date="2024-05-02T13:24:00Z" w16du:dateUtc="2024-05-02T11:24:00Z"/>
        </w:rPr>
      </w:pPr>
      <w:ins w:id="458" w:author="Sina Furkan Ôzdemir" w:date="2024-05-02T13:24:00Z" w16du:dateUtc="2024-05-02T11:24:00Z">
        <w:r>
          <w:t>Bolig med felles utearealer og felles trappeoppgang/ heis</w:t>
        </w:r>
      </w:ins>
    </w:p>
    <w:p w14:paraId="5348902C" w14:textId="77777777" w:rsidR="000B4FD0" w:rsidRDefault="000B4FD0" w:rsidP="000B4FD0">
      <w:pPr>
        <w:pStyle w:val="ListParagraph"/>
        <w:numPr>
          <w:ilvl w:val="1"/>
          <w:numId w:val="1"/>
        </w:numPr>
        <w:rPr>
          <w:ins w:id="459" w:author="Sina Furkan Ôzdemir" w:date="2024-05-02T13:24:00Z" w16du:dateUtc="2024-05-02T11:24:00Z"/>
        </w:rPr>
      </w:pPr>
      <w:ins w:id="460" w:author="Sina Furkan Ôzdemir" w:date="2024-05-02T13:24:00Z" w16du:dateUtc="2024-05-02T11:24:00Z">
        <w:r>
          <w:t>Bolig med felles utearealer, felles trappeoppgang/ heis og felles innendørs oppholdsrom</w:t>
        </w:r>
      </w:ins>
    </w:p>
    <w:p w14:paraId="6C00A49D" w14:textId="6F07C575" w:rsidR="000B4FD0" w:rsidRDefault="000B4FD0" w:rsidP="000B4FD0">
      <w:pPr>
        <w:pStyle w:val="ListParagraph"/>
        <w:numPr>
          <w:ilvl w:val="1"/>
          <w:numId w:val="1"/>
        </w:numPr>
      </w:pPr>
      <w:ins w:id="461" w:author="Sina Furkan Ôzdemir" w:date="2024-05-02T13:24:00Z" w16du:dateUtc="2024-05-02T11:24:00Z">
        <w:r>
          <w:t>Bofellesskap/ ko</w:t>
        </w:r>
        <w:commentRangeStart w:id="462"/>
        <w:r>
          <w:t>lle</w:t>
        </w:r>
      </w:ins>
      <w:commentRangeEnd w:id="462"/>
      <w:r w:rsidR="0060616E">
        <w:rPr>
          <w:rStyle w:val="CommentReference"/>
        </w:rPr>
        <w:commentReference w:id="462"/>
      </w:r>
      <w:ins w:id="463" w:author="Sina Furkan Ôzdemir" w:date="2024-05-02T13:24:00Z" w16du:dateUtc="2024-05-02T11:24:00Z">
        <w:r>
          <w:t>ktiv</w:t>
        </w:r>
      </w:ins>
    </w:p>
    <w:p w14:paraId="312C5E84" w14:textId="77777777" w:rsidR="008D2ED4" w:rsidRDefault="008D2ED4" w:rsidP="008D2ED4"/>
    <w:p w14:paraId="712D523B" w14:textId="4852C29B" w:rsidR="003C6A39" w:rsidRDefault="008D2ED4">
      <w:pPr>
        <w:pStyle w:val="ListParagraph"/>
        <w:ind w:left="1065"/>
        <w:pPrChange w:id="464" w:author="Sina Furkan Ôzdemir" w:date="2024-05-02T13:14:00Z" w16du:dateUtc="2024-05-02T11:14:00Z">
          <w:pPr>
            <w:pStyle w:val="ListParagraph"/>
            <w:numPr>
              <w:numId w:val="1"/>
            </w:numPr>
            <w:ind w:hanging="360"/>
          </w:pPr>
        </w:pPrChange>
      </w:pPr>
      <w:commentRangeStart w:id="465"/>
      <w:commentRangeStart w:id="466"/>
      <w:del w:id="467" w:author="Sina Furkan Ôzdemir" w:date="2024-05-02T13:27:00Z" w16du:dateUtc="2024-05-02T11:27:00Z">
        <w:r w:rsidDel="000B4FD0">
          <w:delText>[Hvis de har planer å flytte innen Karmøy]</w:delText>
        </w:r>
      </w:del>
    </w:p>
    <w:p w14:paraId="142602CA" w14:textId="2734BC21" w:rsidR="008D2ED4" w:rsidRPr="000B4FD0" w:rsidDel="003C6A39" w:rsidRDefault="003C6A39" w:rsidP="008D2ED4">
      <w:pPr>
        <w:pStyle w:val="ListParagraph"/>
        <w:rPr>
          <w:del w:id="468" w:author="Sina Furkan Ôzdemir" w:date="2024-05-02T13:10:00Z" w16du:dateUtc="2024-05-02T11:10:00Z"/>
          <w:highlight w:val="yellow"/>
          <w:rPrChange w:id="469" w:author="Sina Furkan Ôzdemir" w:date="2024-05-02T13:19:00Z" w16du:dateUtc="2024-05-02T11:19:00Z">
            <w:rPr>
              <w:del w:id="470" w:author="Sina Furkan Ôzdemir" w:date="2024-05-02T13:10:00Z" w16du:dateUtc="2024-05-02T11:10:00Z"/>
            </w:rPr>
          </w:rPrChange>
        </w:rPr>
      </w:pPr>
      <w:ins w:id="471" w:author="Sina Furkan Ôzdemir" w:date="2024-05-02T13:18:00Z" w16du:dateUtc="2024-05-02T11:18:00Z">
        <w:r w:rsidRPr="000B4FD0">
          <w:rPr>
            <w:highlight w:val="yellow"/>
            <w:rPrChange w:id="472" w:author="Sina Furkan Ôzdemir" w:date="2024-05-02T13:19:00Z" w16du:dateUtc="2024-05-02T11:19:00Z">
              <w:rPr/>
            </w:rPrChange>
          </w:rPr>
          <w:t xml:space="preserve">Om vi </w:t>
        </w:r>
        <w:r w:rsidR="000B4FD0" w:rsidRPr="000B4FD0">
          <w:rPr>
            <w:highlight w:val="yellow"/>
            <w:rPrChange w:id="473" w:author="Sina Furkan Ôzdemir" w:date="2024-05-02T13:19:00Z" w16du:dateUtc="2024-05-02T11:19:00Z">
              <w:rPr/>
            </w:rPrChange>
          </w:rPr>
          <w:t xml:space="preserve">tenker på din økonomi og </w:t>
        </w:r>
      </w:ins>
      <w:ins w:id="474" w:author="Sina Furkan Ôzdemir" w:date="2024-05-02T13:19:00Z" w16du:dateUtc="2024-05-02T11:19:00Z">
        <w:r w:rsidR="000B4FD0" w:rsidRPr="000B4FD0">
          <w:rPr>
            <w:highlight w:val="yellow"/>
            <w:rPrChange w:id="475" w:author="Sina Furkan Ôzdemir" w:date="2024-05-02T13:19:00Z" w16du:dateUtc="2024-05-02T11:19:00Z">
              <w:rPr/>
            </w:rPrChange>
          </w:rPr>
          <w:t>behovene dine,</w:t>
        </w:r>
      </w:ins>
      <w:ins w:id="476" w:author="Sina Furkan Ôzdemir" w:date="2024-05-02T13:18:00Z" w16du:dateUtc="2024-05-02T11:18:00Z">
        <w:r w:rsidR="000B4FD0" w:rsidRPr="000B4FD0">
          <w:rPr>
            <w:highlight w:val="yellow"/>
            <w:rPrChange w:id="477" w:author="Sina Furkan Ôzdemir" w:date="2024-05-02T13:19:00Z" w16du:dateUtc="2024-05-02T11:19:00Z">
              <w:rPr/>
            </w:rPrChange>
          </w:rPr>
          <w:t xml:space="preserve"> </w:t>
        </w:r>
      </w:ins>
      <w:ins w:id="478" w:author="Sina Furkan Ôzdemir" w:date="2024-05-02T13:19:00Z" w16du:dateUtc="2024-05-02T11:19:00Z">
        <w:r w:rsidR="000B4FD0" w:rsidRPr="000B4FD0">
          <w:rPr>
            <w:highlight w:val="yellow"/>
            <w:rPrChange w:id="479" w:author="Sina Furkan Ôzdemir" w:date="2024-05-02T13:19:00Z" w16du:dateUtc="2024-05-02T11:19:00Z">
              <w:rPr/>
            </w:rPrChange>
          </w:rPr>
          <w:t>h</w:t>
        </w:r>
      </w:ins>
      <w:del w:id="480" w:author="Sina Furkan Ôzdemir" w:date="2024-05-02T13:10:00Z" w16du:dateUtc="2024-05-02T11:10:00Z">
        <w:r w:rsidR="008D2ED4" w:rsidRPr="000B4FD0" w:rsidDel="003C6A39">
          <w:rPr>
            <w:highlight w:val="yellow"/>
            <w:rPrChange w:id="481" w:author="Sina Furkan Ôzdemir" w:date="2024-05-02T13:19:00Z" w16du:dateUtc="2024-05-02T11:19:00Z">
              <w:rPr/>
            </w:rPrChange>
          </w:rPr>
          <w:delText>Hvilken by eller tettsted planlegger du å flytte til?</w:delText>
        </w:r>
        <w:commentRangeEnd w:id="465"/>
        <w:r w:rsidR="000B0524" w:rsidRPr="000B4FD0" w:rsidDel="003C6A39">
          <w:rPr>
            <w:rStyle w:val="CommentReference"/>
            <w:highlight w:val="yellow"/>
            <w:rPrChange w:id="482" w:author="Sina Furkan Ôzdemir" w:date="2024-05-02T13:19:00Z" w16du:dateUtc="2024-05-02T11:19:00Z">
              <w:rPr>
                <w:rStyle w:val="CommentReference"/>
              </w:rPr>
            </w:rPrChange>
          </w:rPr>
          <w:commentReference w:id="465"/>
        </w:r>
        <w:commentRangeEnd w:id="466"/>
        <w:r w:rsidR="00E2188D" w:rsidRPr="000B4FD0" w:rsidDel="003C6A39">
          <w:rPr>
            <w:rStyle w:val="CommentReference"/>
            <w:highlight w:val="yellow"/>
            <w:rPrChange w:id="483" w:author="Sina Furkan Ôzdemir" w:date="2024-05-02T13:19:00Z" w16du:dateUtc="2024-05-02T11:19:00Z">
              <w:rPr>
                <w:rStyle w:val="CommentReference"/>
              </w:rPr>
            </w:rPrChange>
          </w:rPr>
          <w:commentReference w:id="466"/>
        </w:r>
      </w:del>
    </w:p>
    <w:p w14:paraId="71F70442" w14:textId="74156783" w:rsidR="008D2ED4" w:rsidRPr="000B4FD0" w:rsidDel="003C6A39" w:rsidRDefault="008D2ED4" w:rsidP="008D2ED4">
      <w:pPr>
        <w:pStyle w:val="ListParagraph"/>
        <w:numPr>
          <w:ilvl w:val="1"/>
          <w:numId w:val="1"/>
        </w:numPr>
        <w:rPr>
          <w:del w:id="484" w:author="Sina Furkan Ôzdemir" w:date="2024-05-02T13:10:00Z" w16du:dateUtc="2024-05-02T11:10:00Z"/>
          <w:highlight w:val="yellow"/>
          <w:rPrChange w:id="485" w:author="Sina Furkan Ôzdemir" w:date="2024-05-02T13:19:00Z" w16du:dateUtc="2024-05-02T11:19:00Z">
            <w:rPr>
              <w:del w:id="486" w:author="Sina Furkan Ôzdemir" w:date="2024-05-02T13:10:00Z" w16du:dateUtc="2024-05-02T11:10:00Z"/>
            </w:rPr>
          </w:rPrChange>
        </w:rPr>
      </w:pPr>
      <w:del w:id="487" w:author="Sina Furkan Ôzdemir" w:date="2024-05-02T13:10:00Z" w16du:dateUtc="2024-05-02T11:10:00Z">
        <w:r w:rsidRPr="000B4FD0" w:rsidDel="003C6A39">
          <w:rPr>
            <w:highlight w:val="yellow"/>
            <w:rPrChange w:id="488" w:author="Sina Furkan Ôzdemir" w:date="2024-05-02T13:19:00Z" w16du:dateUtc="2024-05-02T11:19:00Z">
              <w:rPr/>
            </w:rPrChange>
          </w:rPr>
          <w:delText>Avaldsnes</w:delText>
        </w:r>
      </w:del>
    </w:p>
    <w:p w14:paraId="2C6B5F86" w14:textId="7926C13E" w:rsidR="008D2ED4" w:rsidRPr="000B4FD0" w:rsidDel="003C6A39" w:rsidRDefault="008D2ED4" w:rsidP="008D2ED4">
      <w:pPr>
        <w:pStyle w:val="ListParagraph"/>
        <w:numPr>
          <w:ilvl w:val="1"/>
          <w:numId w:val="1"/>
        </w:numPr>
        <w:rPr>
          <w:del w:id="489" w:author="Sina Furkan Ôzdemir" w:date="2024-05-02T13:10:00Z" w16du:dateUtc="2024-05-02T11:10:00Z"/>
          <w:highlight w:val="yellow"/>
          <w:rPrChange w:id="490" w:author="Sina Furkan Ôzdemir" w:date="2024-05-02T13:19:00Z" w16du:dateUtc="2024-05-02T11:19:00Z">
            <w:rPr>
              <w:del w:id="491" w:author="Sina Furkan Ôzdemir" w:date="2024-05-02T13:10:00Z" w16du:dateUtc="2024-05-02T11:10:00Z"/>
            </w:rPr>
          </w:rPrChange>
        </w:rPr>
      </w:pPr>
      <w:del w:id="492" w:author="Sina Furkan Ôzdemir" w:date="2024-05-02T13:10:00Z" w16du:dateUtc="2024-05-02T11:10:00Z">
        <w:r w:rsidRPr="000B4FD0" w:rsidDel="003C6A39">
          <w:rPr>
            <w:highlight w:val="yellow"/>
            <w:rPrChange w:id="493" w:author="Sina Furkan Ôzdemir" w:date="2024-05-02T13:19:00Z" w16du:dateUtc="2024-05-02T11:19:00Z">
              <w:rPr/>
            </w:rPrChange>
          </w:rPr>
          <w:delText>Ferkingstad</w:delText>
        </w:r>
      </w:del>
    </w:p>
    <w:p w14:paraId="2E3C61C9" w14:textId="7B8443C3" w:rsidR="008D2ED4" w:rsidRPr="000B4FD0" w:rsidDel="003C6A39" w:rsidRDefault="008D2ED4" w:rsidP="008D2ED4">
      <w:pPr>
        <w:pStyle w:val="ListParagraph"/>
        <w:numPr>
          <w:ilvl w:val="1"/>
          <w:numId w:val="1"/>
        </w:numPr>
        <w:rPr>
          <w:del w:id="494" w:author="Sina Furkan Ôzdemir" w:date="2024-05-02T13:10:00Z" w16du:dateUtc="2024-05-02T11:10:00Z"/>
          <w:highlight w:val="yellow"/>
          <w:rPrChange w:id="495" w:author="Sina Furkan Ôzdemir" w:date="2024-05-02T13:19:00Z" w16du:dateUtc="2024-05-02T11:19:00Z">
            <w:rPr>
              <w:del w:id="496" w:author="Sina Furkan Ôzdemir" w:date="2024-05-02T13:10:00Z" w16du:dateUtc="2024-05-02T11:10:00Z"/>
            </w:rPr>
          </w:rPrChange>
        </w:rPr>
      </w:pPr>
      <w:del w:id="497" w:author="Sina Furkan Ôzdemir" w:date="2024-05-02T13:10:00Z" w16du:dateUtc="2024-05-02T11:10:00Z">
        <w:r w:rsidRPr="000B4FD0" w:rsidDel="003C6A39">
          <w:rPr>
            <w:highlight w:val="yellow"/>
            <w:rPrChange w:id="498" w:author="Sina Furkan Ôzdemir" w:date="2024-05-02T13:19:00Z" w16du:dateUtc="2024-05-02T11:19:00Z">
              <w:rPr/>
            </w:rPrChange>
          </w:rPr>
          <w:delText>Håvik</w:delText>
        </w:r>
      </w:del>
    </w:p>
    <w:p w14:paraId="5D802825" w14:textId="58258A9B" w:rsidR="008D2ED4" w:rsidRPr="000B4FD0" w:rsidDel="003C6A39" w:rsidRDefault="008D2ED4" w:rsidP="008D2ED4">
      <w:pPr>
        <w:pStyle w:val="ListParagraph"/>
        <w:numPr>
          <w:ilvl w:val="1"/>
          <w:numId w:val="1"/>
        </w:numPr>
        <w:rPr>
          <w:del w:id="499" w:author="Sina Furkan Ôzdemir" w:date="2024-05-02T13:10:00Z" w16du:dateUtc="2024-05-02T11:10:00Z"/>
          <w:highlight w:val="yellow"/>
          <w:rPrChange w:id="500" w:author="Sina Furkan Ôzdemir" w:date="2024-05-02T13:19:00Z" w16du:dateUtc="2024-05-02T11:19:00Z">
            <w:rPr>
              <w:del w:id="501" w:author="Sina Furkan Ôzdemir" w:date="2024-05-02T13:10:00Z" w16du:dateUtc="2024-05-02T11:10:00Z"/>
            </w:rPr>
          </w:rPrChange>
        </w:rPr>
      </w:pPr>
      <w:del w:id="502" w:author="Sina Furkan Ôzdemir" w:date="2024-05-02T13:10:00Z" w16du:dateUtc="2024-05-02T11:10:00Z">
        <w:r w:rsidRPr="000B4FD0" w:rsidDel="003C6A39">
          <w:rPr>
            <w:highlight w:val="yellow"/>
            <w:rPrChange w:id="503" w:author="Sina Furkan Ôzdemir" w:date="2024-05-02T13:19:00Z" w16du:dateUtc="2024-05-02T11:19:00Z">
              <w:rPr/>
            </w:rPrChange>
          </w:rPr>
          <w:delText>Kolnes</w:delText>
        </w:r>
      </w:del>
    </w:p>
    <w:p w14:paraId="18910243" w14:textId="35EE310E" w:rsidR="008D2ED4" w:rsidRPr="000B4FD0" w:rsidDel="003C6A39" w:rsidRDefault="008D2ED4" w:rsidP="008D2ED4">
      <w:pPr>
        <w:pStyle w:val="ListParagraph"/>
        <w:numPr>
          <w:ilvl w:val="1"/>
          <w:numId w:val="1"/>
        </w:numPr>
        <w:rPr>
          <w:del w:id="504" w:author="Sina Furkan Ôzdemir" w:date="2024-05-02T13:10:00Z" w16du:dateUtc="2024-05-02T11:10:00Z"/>
          <w:highlight w:val="yellow"/>
          <w:rPrChange w:id="505" w:author="Sina Furkan Ôzdemir" w:date="2024-05-02T13:19:00Z" w16du:dateUtc="2024-05-02T11:19:00Z">
            <w:rPr>
              <w:del w:id="506" w:author="Sina Furkan Ôzdemir" w:date="2024-05-02T13:10:00Z" w16du:dateUtc="2024-05-02T11:10:00Z"/>
            </w:rPr>
          </w:rPrChange>
        </w:rPr>
      </w:pPr>
      <w:del w:id="507" w:author="Sina Furkan Ôzdemir" w:date="2024-05-02T13:10:00Z" w16du:dateUtc="2024-05-02T11:10:00Z">
        <w:r w:rsidRPr="000B4FD0" w:rsidDel="003C6A39">
          <w:rPr>
            <w:highlight w:val="yellow"/>
            <w:rPrChange w:id="508" w:author="Sina Furkan Ôzdemir" w:date="2024-05-02T13:19:00Z" w16du:dateUtc="2024-05-02T11:19:00Z">
              <w:rPr/>
            </w:rPrChange>
          </w:rPr>
          <w:delText>Kopervik</w:delText>
        </w:r>
      </w:del>
    </w:p>
    <w:p w14:paraId="0E10909F" w14:textId="64F8C417" w:rsidR="008D2ED4" w:rsidRPr="000B4FD0" w:rsidDel="003C6A39" w:rsidRDefault="008D2ED4" w:rsidP="008D2ED4">
      <w:pPr>
        <w:pStyle w:val="ListParagraph"/>
        <w:numPr>
          <w:ilvl w:val="1"/>
          <w:numId w:val="1"/>
        </w:numPr>
        <w:rPr>
          <w:del w:id="509" w:author="Sina Furkan Ôzdemir" w:date="2024-05-02T13:10:00Z" w16du:dateUtc="2024-05-02T11:10:00Z"/>
          <w:highlight w:val="yellow"/>
          <w:rPrChange w:id="510" w:author="Sina Furkan Ôzdemir" w:date="2024-05-02T13:19:00Z" w16du:dateUtc="2024-05-02T11:19:00Z">
            <w:rPr>
              <w:del w:id="511" w:author="Sina Furkan Ôzdemir" w:date="2024-05-02T13:10:00Z" w16du:dateUtc="2024-05-02T11:10:00Z"/>
            </w:rPr>
          </w:rPrChange>
        </w:rPr>
      </w:pPr>
      <w:del w:id="512" w:author="Sina Furkan Ôzdemir" w:date="2024-05-02T13:10:00Z" w16du:dateUtc="2024-05-02T11:10:00Z">
        <w:r w:rsidRPr="000B4FD0" w:rsidDel="003C6A39">
          <w:rPr>
            <w:highlight w:val="yellow"/>
            <w:rPrChange w:id="513" w:author="Sina Furkan Ôzdemir" w:date="2024-05-02T13:19:00Z" w16du:dateUtc="2024-05-02T11:19:00Z">
              <w:rPr/>
            </w:rPrChange>
          </w:rPr>
          <w:delText>Mykje</w:delText>
        </w:r>
      </w:del>
    </w:p>
    <w:p w14:paraId="2C88D3CB" w14:textId="0CE82F4E" w:rsidR="008D2ED4" w:rsidRPr="000B4FD0" w:rsidDel="003C6A39" w:rsidRDefault="008D2ED4" w:rsidP="008D2ED4">
      <w:pPr>
        <w:pStyle w:val="ListParagraph"/>
        <w:numPr>
          <w:ilvl w:val="1"/>
          <w:numId w:val="1"/>
        </w:numPr>
        <w:rPr>
          <w:del w:id="514" w:author="Sina Furkan Ôzdemir" w:date="2024-05-02T13:10:00Z" w16du:dateUtc="2024-05-02T11:10:00Z"/>
          <w:highlight w:val="yellow"/>
          <w:rPrChange w:id="515" w:author="Sina Furkan Ôzdemir" w:date="2024-05-02T13:19:00Z" w16du:dateUtc="2024-05-02T11:19:00Z">
            <w:rPr>
              <w:del w:id="516" w:author="Sina Furkan Ôzdemir" w:date="2024-05-02T13:10:00Z" w16du:dateUtc="2024-05-02T11:10:00Z"/>
            </w:rPr>
          </w:rPrChange>
        </w:rPr>
      </w:pPr>
      <w:del w:id="517" w:author="Sina Furkan Ôzdemir" w:date="2024-05-02T13:10:00Z" w16du:dateUtc="2024-05-02T11:10:00Z">
        <w:r w:rsidRPr="000B4FD0" w:rsidDel="003C6A39">
          <w:rPr>
            <w:highlight w:val="yellow"/>
            <w:rPrChange w:id="518" w:author="Sina Furkan Ôzdemir" w:date="2024-05-02T13:19:00Z" w16du:dateUtc="2024-05-02T11:19:00Z">
              <w:rPr/>
            </w:rPrChange>
          </w:rPr>
          <w:delText>Norheim</w:delText>
        </w:r>
      </w:del>
    </w:p>
    <w:p w14:paraId="1831D6C9" w14:textId="31F021C2" w:rsidR="008D2ED4" w:rsidRPr="000B4FD0" w:rsidDel="003C6A39" w:rsidRDefault="008D2ED4" w:rsidP="008D2ED4">
      <w:pPr>
        <w:pStyle w:val="ListParagraph"/>
        <w:numPr>
          <w:ilvl w:val="1"/>
          <w:numId w:val="1"/>
        </w:numPr>
        <w:rPr>
          <w:del w:id="519" w:author="Sina Furkan Ôzdemir" w:date="2024-05-02T13:10:00Z" w16du:dateUtc="2024-05-02T11:10:00Z"/>
          <w:highlight w:val="yellow"/>
          <w:rPrChange w:id="520" w:author="Sina Furkan Ôzdemir" w:date="2024-05-02T13:19:00Z" w16du:dateUtc="2024-05-02T11:19:00Z">
            <w:rPr>
              <w:del w:id="521" w:author="Sina Furkan Ôzdemir" w:date="2024-05-02T13:10:00Z" w16du:dateUtc="2024-05-02T11:10:00Z"/>
            </w:rPr>
          </w:rPrChange>
        </w:rPr>
      </w:pPr>
      <w:del w:id="522" w:author="Sina Furkan Ôzdemir" w:date="2024-05-02T13:10:00Z" w16du:dateUtc="2024-05-02T11:10:00Z">
        <w:r w:rsidRPr="000B4FD0" w:rsidDel="003C6A39">
          <w:rPr>
            <w:highlight w:val="yellow"/>
            <w:rPrChange w:id="523" w:author="Sina Furkan Ôzdemir" w:date="2024-05-02T13:19:00Z" w16du:dateUtc="2024-05-02T11:19:00Z">
              <w:rPr/>
            </w:rPrChange>
          </w:rPr>
          <w:delText>Sevland</w:delText>
        </w:r>
      </w:del>
    </w:p>
    <w:p w14:paraId="4B098DCC" w14:textId="4E42C59B" w:rsidR="008D2ED4" w:rsidRPr="000B4FD0" w:rsidDel="003C6A39" w:rsidRDefault="008D2ED4" w:rsidP="008D2ED4">
      <w:pPr>
        <w:pStyle w:val="ListParagraph"/>
        <w:numPr>
          <w:ilvl w:val="1"/>
          <w:numId w:val="1"/>
        </w:numPr>
        <w:rPr>
          <w:del w:id="524" w:author="Sina Furkan Ôzdemir" w:date="2024-05-02T13:10:00Z" w16du:dateUtc="2024-05-02T11:10:00Z"/>
          <w:highlight w:val="yellow"/>
          <w:rPrChange w:id="525" w:author="Sina Furkan Ôzdemir" w:date="2024-05-02T13:19:00Z" w16du:dateUtc="2024-05-02T11:19:00Z">
            <w:rPr>
              <w:del w:id="526" w:author="Sina Furkan Ôzdemir" w:date="2024-05-02T13:10:00Z" w16du:dateUtc="2024-05-02T11:10:00Z"/>
            </w:rPr>
          </w:rPrChange>
        </w:rPr>
      </w:pPr>
      <w:del w:id="527" w:author="Sina Furkan Ôzdemir" w:date="2024-05-02T13:10:00Z" w16du:dateUtc="2024-05-02T11:10:00Z">
        <w:r w:rsidRPr="000B4FD0" w:rsidDel="003C6A39">
          <w:rPr>
            <w:highlight w:val="yellow"/>
            <w:rPrChange w:id="528" w:author="Sina Furkan Ôzdemir" w:date="2024-05-02T13:19:00Z" w16du:dateUtc="2024-05-02T11:19:00Z">
              <w:rPr/>
            </w:rPrChange>
          </w:rPr>
          <w:delText>Skudeneshavn</w:delText>
        </w:r>
      </w:del>
    </w:p>
    <w:p w14:paraId="4891AE77" w14:textId="0E2B3024" w:rsidR="008D2ED4" w:rsidRPr="000B4FD0" w:rsidDel="003C6A39" w:rsidRDefault="008D2ED4" w:rsidP="008D2ED4">
      <w:pPr>
        <w:pStyle w:val="ListParagraph"/>
        <w:numPr>
          <w:ilvl w:val="1"/>
          <w:numId w:val="1"/>
        </w:numPr>
        <w:rPr>
          <w:del w:id="529" w:author="Sina Furkan Ôzdemir" w:date="2024-05-02T13:10:00Z" w16du:dateUtc="2024-05-02T11:10:00Z"/>
          <w:highlight w:val="yellow"/>
          <w:rPrChange w:id="530" w:author="Sina Furkan Ôzdemir" w:date="2024-05-02T13:19:00Z" w16du:dateUtc="2024-05-02T11:19:00Z">
            <w:rPr>
              <w:del w:id="531" w:author="Sina Furkan Ôzdemir" w:date="2024-05-02T13:10:00Z" w16du:dateUtc="2024-05-02T11:10:00Z"/>
            </w:rPr>
          </w:rPrChange>
        </w:rPr>
      </w:pPr>
      <w:del w:id="532" w:author="Sina Furkan Ôzdemir" w:date="2024-05-02T13:10:00Z" w16du:dateUtc="2024-05-02T11:10:00Z">
        <w:r w:rsidRPr="000B4FD0" w:rsidDel="003C6A39">
          <w:rPr>
            <w:highlight w:val="yellow"/>
            <w:rPrChange w:id="533" w:author="Sina Furkan Ôzdemir" w:date="2024-05-02T13:19:00Z" w16du:dateUtc="2024-05-02T11:19:00Z">
              <w:rPr/>
            </w:rPrChange>
          </w:rPr>
          <w:delText>Stangeland</w:delText>
        </w:r>
      </w:del>
    </w:p>
    <w:p w14:paraId="17DEDF87" w14:textId="717E0E30" w:rsidR="008D2ED4" w:rsidRPr="000B4FD0" w:rsidDel="003C6A39" w:rsidRDefault="008D2ED4" w:rsidP="008D2ED4">
      <w:pPr>
        <w:pStyle w:val="ListParagraph"/>
        <w:numPr>
          <w:ilvl w:val="1"/>
          <w:numId w:val="1"/>
        </w:numPr>
        <w:rPr>
          <w:del w:id="534" w:author="Sina Furkan Ôzdemir" w:date="2024-05-02T13:10:00Z" w16du:dateUtc="2024-05-02T11:10:00Z"/>
          <w:highlight w:val="yellow"/>
          <w:rPrChange w:id="535" w:author="Sina Furkan Ôzdemir" w:date="2024-05-02T13:19:00Z" w16du:dateUtc="2024-05-02T11:19:00Z">
            <w:rPr>
              <w:del w:id="536" w:author="Sina Furkan Ôzdemir" w:date="2024-05-02T13:10:00Z" w16du:dateUtc="2024-05-02T11:10:00Z"/>
            </w:rPr>
          </w:rPrChange>
        </w:rPr>
      </w:pPr>
      <w:del w:id="537" w:author="Sina Furkan Ôzdemir" w:date="2024-05-02T13:10:00Z" w16du:dateUtc="2024-05-02T11:10:00Z">
        <w:r w:rsidRPr="000B4FD0" w:rsidDel="003C6A39">
          <w:rPr>
            <w:highlight w:val="yellow"/>
            <w:rPrChange w:id="538" w:author="Sina Furkan Ôzdemir" w:date="2024-05-02T13:19:00Z" w16du:dateUtc="2024-05-02T11:19:00Z">
              <w:rPr/>
            </w:rPrChange>
          </w:rPr>
          <w:delText>Torvastad</w:delText>
        </w:r>
      </w:del>
    </w:p>
    <w:p w14:paraId="5C31FEC8" w14:textId="0D83822D" w:rsidR="008D2ED4" w:rsidRPr="000B4FD0" w:rsidDel="003C6A39" w:rsidRDefault="008D2ED4" w:rsidP="008D2ED4">
      <w:pPr>
        <w:pStyle w:val="ListParagraph"/>
        <w:numPr>
          <w:ilvl w:val="1"/>
          <w:numId w:val="1"/>
        </w:numPr>
        <w:rPr>
          <w:del w:id="539" w:author="Sina Furkan Ôzdemir" w:date="2024-05-02T13:10:00Z" w16du:dateUtc="2024-05-02T11:10:00Z"/>
          <w:highlight w:val="yellow"/>
          <w:rPrChange w:id="540" w:author="Sina Furkan Ôzdemir" w:date="2024-05-02T13:19:00Z" w16du:dateUtc="2024-05-02T11:19:00Z">
            <w:rPr>
              <w:del w:id="541" w:author="Sina Furkan Ôzdemir" w:date="2024-05-02T13:10:00Z" w16du:dateUtc="2024-05-02T11:10:00Z"/>
            </w:rPr>
          </w:rPrChange>
        </w:rPr>
      </w:pPr>
      <w:del w:id="542" w:author="Sina Furkan Ôzdemir" w:date="2024-05-02T13:10:00Z" w16du:dateUtc="2024-05-02T11:10:00Z">
        <w:r w:rsidRPr="000B4FD0" w:rsidDel="003C6A39">
          <w:rPr>
            <w:highlight w:val="yellow"/>
            <w:rPrChange w:id="543" w:author="Sina Furkan Ôzdemir" w:date="2024-05-02T13:19:00Z" w16du:dateUtc="2024-05-02T11:19:00Z">
              <w:rPr/>
            </w:rPrChange>
          </w:rPr>
          <w:delText>Veavågen</w:delText>
        </w:r>
      </w:del>
    </w:p>
    <w:p w14:paraId="0508161A" w14:textId="0534EFB7" w:rsidR="008D2ED4" w:rsidRPr="000B4FD0" w:rsidDel="003C6A39" w:rsidRDefault="008D2ED4" w:rsidP="008D2ED4">
      <w:pPr>
        <w:pStyle w:val="ListParagraph"/>
        <w:numPr>
          <w:ilvl w:val="1"/>
          <w:numId w:val="1"/>
        </w:numPr>
        <w:rPr>
          <w:del w:id="544" w:author="Sina Furkan Ôzdemir" w:date="2024-05-02T13:10:00Z" w16du:dateUtc="2024-05-02T11:10:00Z"/>
          <w:highlight w:val="yellow"/>
          <w:rPrChange w:id="545" w:author="Sina Furkan Ôzdemir" w:date="2024-05-02T13:19:00Z" w16du:dateUtc="2024-05-02T11:19:00Z">
            <w:rPr>
              <w:del w:id="546" w:author="Sina Furkan Ôzdemir" w:date="2024-05-02T13:10:00Z" w16du:dateUtc="2024-05-02T11:10:00Z"/>
            </w:rPr>
          </w:rPrChange>
        </w:rPr>
      </w:pPr>
      <w:del w:id="547" w:author="Sina Furkan Ôzdemir" w:date="2024-05-02T13:10:00Z" w16du:dateUtc="2024-05-02T11:10:00Z">
        <w:r w:rsidRPr="000B4FD0" w:rsidDel="003C6A39">
          <w:rPr>
            <w:highlight w:val="yellow"/>
            <w:rPrChange w:id="548" w:author="Sina Furkan Ôzdemir" w:date="2024-05-02T13:19:00Z" w16du:dateUtc="2024-05-02T11:19:00Z">
              <w:rPr/>
            </w:rPrChange>
          </w:rPr>
          <w:delText>Ådland</w:delText>
        </w:r>
      </w:del>
    </w:p>
    <w:p w14:paraId="224495F3" w14:textId="6B2A7E1C" w:rsidR="008D2ED4" w:rsidRPr="000B4FD0" w:rsidDel="003C6A39" w:rsidRDefault="008D2ED4" w:rsidP="008D2ED4">
      <w:pPr>
        <w:pStyle w:val="ListParagraph"/>
        <w:numPr>
          <w:ilvl w:val="1"/>
          <w:numId w:val="1"/>
        </w:numPr>
        <w:rPr>
          <w:del w:id="549" w:author="Sina Furkan Ôzdemir" w:date="2024-05-02T13:10:00Z" w16du:dateUtc="2024-05-02T11:10:00Z"/>
          <w:highlight w:val="yellow"/>
          <w:rPrChange w:id="550" w:author="Sina Furkan Ôzdemir" w:date="2024-05-02T13:19:00Z" w16du:dateUtc="2024-05-02T11:19:00Z">
            <w:rPr>
              <w:del w:id="551" w:author="Sina Furkan Ôzdemir" w:date="2024-05-02T13:10:00Z" w16du:dateUtc="2024-05-02T11:10:00Z"/>
            </w:rPr>
          </w:rPrChange>
        </w:rPr>
      </w:pPr>
      <w:del w:id="552" w:author="Sina Furkan Ôzdemir" w:date="2024-05-02T13:10:00Z" w16du:dateUtc="2024-05-02T11:10:00Z">
        <w:r w:rsidRPr="000B4FD0" w:rsidDel="003C6A39">
          <w:rPr>
            <w:highlight w:val="yellow"/>
            <w:rPrChange w:id="553" w:author="Sina Furkan Ôzdemir" w:date="2024-05-02T13:19:00Z" w16du:dateUtc="2024-05-02T11:19:00Z">
              <w:rPr/>
            </w:rPrChange>
          </w:rPr>
          <w:delText>Åkrehamn</w:delText>
        </w:r>
      </w:del>
    </w:p>
    <w:p w14:paraId="3C394F17" w14:textId="02A232A1" w:rsidR="008D2ED4" w:rsidRPr="000B4FD0" w:rsidDel="003C6A39" w:rsidRDefault="008D2ED4" w:rsidP="008D2ED4">
      <w:pPr>
        <w:pStyle w:val="ListParagraph"/>
        <w:numPr>
          <w:ilvl w:val="1"/>
          <w:numId w:val="1"/>
        </w:numPr>
        <w:rPr>
          <w:del w:id="554" w:author="Sina Furkan Ôzdemir" w:date="2024-05-02T13:10:00Z" w16du:dateUtc="2024-05-02T11:10:00Z"/>
          <w:highlight w:val="yellow"/>
          <w:rPrChange w:id="555" w:author="Sina Furkan Ôzdemir" w:date="2024-05-02T13:19:00Z" w16du:dateUtc="2024-05-02T11:19:00Z">
            <w:rPr>
              <w:del w:id="556" w:author="Sina Furkan Ôzdemir" w:date="2024-05-02T13:10:00Z" w16du:dateUtc="2024-05-02T11:10:00Z"/>
            </w:rPr>
          </w:rPrChange>
        </w:rPr>
      </w:pPr>
      <w:del w:id="557" w:author="Sina Furkan Ôzdemir" w:date="2024-05-02T13:10:00Z" w16du:dateUtc="2024-05-02T11:10:00Z">
        <w:r w:rsidRPr="000B4FD0" w:rsidDel="003C6A39">
          <w:rPr>
            <w:highlight w:val="yellow"/>
            <w:rPrChange w:id="558" w:author="Sina Furkan Ôzdemir" w:date="2024-05-02T13:19:00Z" w16du:dateUtc="2024-05-02T11:19:00Z">
              <w:rPr/>
            </w:rPrChange>
          </w:rPr>
          <w:delText>Visnes</w:delText>
        </w:r>
      </w:del>
    </w:p>
    <w:p w14:paraId="7D9BE797" w14:textId="0D5E5BF3" w:rsidR="008D2ED4" w:rsidRPr="000B4FD0" w:rsidDel="003C6A39" w:rsidRDefault="008D2ED4" w:rsidP="008D2ED4">
      <w:pPr>
        <w:pStyle w:val="ListParagraph"/>
        <w:numPr>
          <w:ilvl w:val="1"/>
          <w:numId w:val="1"/>
        </w:numPr>
        <w:rPr>
          <w:del w:id="559" w:author="Sina Furkan Ôzdemir" w:date="2024-05-02T13:10:00Z" w16du:dateUtc="2024-05-02T11:10:00Z"/>
          <w:highlight w:val="yellow"/>
          <w:rPrChange w:id="560" w:author="Sina Furkan Ôzdemir" w:date="2024-05-02T13:19:00Z" w16du:dateUtc="2024-05-02T11:19:00Z">
            <w:rPr>
              <w:del w:id="561" w:author="Sina Furkan Ôzdemir" w:date="2024-05-02T13:10:00Z" w16du:dateUtc="2024-05-02T11:10:00Z"/>
            </w:rPr>
          </w:rPrChange>
        </w:rPr>
      </w:pPr>
      <w:del w:id="562" w:author="Sina Furkan Ôzdemir" w:date="2024-05-02T13:10:00Z" w16du:dateUtc="2024-05-02T11:10:00Z">
        <w:r w:rsidRPr="000B4FD0" w:rsidDel="003C6A39">
          <w:rPr>
            <w:highlight w:val="yellow"/>
            <w:rPrChange w:id="563" w:author="Sina Furkan Ôzdemir" w:date="2024-05-02T13:19:00Z" w16du:dateUtc="2024-05-02T11:19:00Z">
              <w:rPr/>
            </w:rPrChange>
          </w:rPr>
          <w:delText>Sandve</w:delText>
        </w:r>
      </w:del>
    </w:p>
    <w:p w14:paraId="61107B92" w14:textId="56B89593" w:rsidR="008D2ED4" w:rsidRPr="000B4FD0" w:rsidDel="003C6A39" w:rsidRDefault="008D2ED4" w:rsidP="008D2ED4">
      <w:pPr>
        <w:pStyle w:val="ListParagraph"/>
        <w:numPr>
          <w:ilvl w:val="1"/>
          <w:numId w:val="1"/>
        </w:numPr>
        <w:rPr>
          <w:del w:id="564" w:author="Sina Furkan Ôzdemir" w:date="2024-05-02T13:10:00Z" w16du:dateUtc="2024-05-02T11:10:00Z"/>
          <w:highlight w:val="yellow"/>
          <w:rPrChange w:id="565" w:author="Sina Furkan Ôzdemir" w:date="2024-05-02T13:19:00Z" w16du:dateUtc="2024-05-02T11:19:00Z">
            <w:rPr>
              <w:del w:id="566" w:author="Sina Furkan Ôzdemir" w:date="2024-05-02T13:10:00Z" w16du:dateUtc="2024-05-02T11:10:00Z"/>
            </w:rPr>
          </w:rPrChange>
        </w:rPr>
      </w:pPr>
      <w:del w:id="567" w:author="Sina Furkan Ôzdemir" w:date="2024-05-02T13:10:00Z" w16du:dateUtc="2024-05-02T11:10:00Z">
        <w:r w:rsidRPr="000B4FD0" w:rsidDel="003C6A39">
          <w:rPr>
            <w:highlight w:val="yellow"/>
            <w:rPrChange w:id="568" w:author="Sina Furkan Ôzdemir" w:date="2024-05-02T13:19:00Z" w16du:dateUtc="2024-05-02T11:19:00Z">
              <w:rPr/>
            </w:rPrChange>
          </w:rPr>
          <w:delText>Stokka</w:delText>
        </w:r>
      </w:del>
    </w:p>
    <w:p w14:paraId="506189A6" w14:textId="2B975BE3" w:rsidR="008D2ED4" w:rsidRPr="000B4FD0" w:rsidDel="003C6A39" w:rsidRDefault="008D2ED4" w:rsidP="008D2ED4">
      <w:pPr>
        <w:pStyle w:val="ListParagraph"/>
        <w:numPr>
          <w:ilvl w:val="1"/>
          <w:numId w:val="1"/>
        </w:numPr>
        <w:rPr>
          <w:del w:id="569" w:author="Sina Furkan Ôzdemir" w:date="2024-05-02T13:10:00Z" w16du:dateUtc="2024-05-02T11:10:00Z"/>
          <w:highlight w:val="yellow"/>
          <w:rPrChange w:id="570" w:author="Sina Furkan Ôzdemir" w:date="2024-05-02T13:19:00Z" w16du:dateUtc="2024-05-02T11:19:00Z">
            <w:rPr>
              <w:del w:id="571" w:author="Sina Furkan Ôzdemir" w:date="2024-05-02T13:10:00Z" w16du:dateUtc="2024-05-02T11:10:00Z"/>
            </w:rPr>
          </w:rPrChange>
        </w:rPr>
      </w:pPr>
      <w:del w:id="572" w:author="Sina Furkan Ôzdemir" w:date="2024-05-02T13:10:00Z" w16du:dateUtc="2024-05-02T11:10:00Z">
        <w:r w:rsidRPr="000B4FD0" w:rsidDel="003C6A39">
          <w:rPr>
            <w:highlight w:val="yellow"/>
            <w:rPrChange w:id="573" w:author="Sina Furkan Ôzdemir" w:date="2024-05-02T13:19:00Z" w16du:dateUtc="2024-05-02T11:19:00Z">
              <w:rPr/>
            </w:rPrChange>
          </w:rPr>
          <w:delText>Vorå</w:delText>
        </w:r>
      </w:del>
    </w:p>
    <w:p w14:paraId="48EA7793" w14:textId="4B7504E4" w:rsidR="008D2ED4" w:rsidRPr="000B4FD0" w:rsidDel="003C6A39" w:rsidRDefault="008D2ED4" w:rsidP="008D2ED4">
      <w:pPr>
        <w:pStyle w:val="ListParagraph"/>
        <w:numPr>
          <w:ilvl w:val="1"/>
          <w:numId w:val="1"/>
        </w:numPr>
        <w:rPr>
          <w:del w:id="574" w:author="Sina Furkan Ôzdemir" w:date="2024-05-02T13:10:00Z" w16du:dateUtc="2024-05-02T11:10:00Z"/>
          <w:highlight w:val="yellow"/>
          <w:rPrChange w:id="575" w:author="Sina Furkan Ôzdemir" w:date="2024-05-02T13:19:00Z" w16du:dateUtc="2024-05-02T11:19:00Z">
            <w:rPr>
              <w:del w:id="576" w:author="Sina Furkan Ôzdemir" w:date="2024-05-02T13:10:00Z" w16du:dateUtc="2024-05-02T11:10:00Z"/>
            </w:rPr>
          </w:rPrChange>
        </w:rPr>
      </w:pPr>
      <w:del w:id="577" w:author="Sina Furkan Ôzdemir" w:date="2024-05-02T13:10:00Z" w16du:dateUtc="2024-05-02T11:10:00Z">
        <w:r w:rsidRPr="000B4FD0" w:rsidDel="003C6A39">
          <w:rPr>
            <w:highlight w:val="yellow"/>
            <w:rPrChange w:id="578" w:author="Sina Furkan Ôzdemir" w:date="2024-05-02T13:19:00Z" w16du:dateUtc="2024-05-02T11:19:00Z">
              <w:rPr/>
            </w:rPrChange>
          </w:rPr>
          <w:delText>…</w:delText>
        </w:r>
      </w:del>
    </w:p>
    <w:p w14:paraId="6543B802" w14:textId="63498960" w:rsidR="008D2ED4" w:rsidRPr="000B4FD0" w:rsidDel="003C6A39" w:rsidRDefault="008D2ED4" w:rsidP="008D2ED4">
      <w:pPr>
        <w:pStyle w:val="ListParagraph"/>
        <w:rPr>
          <w:del w:id="579" w:author="Sina Furkan Ôzdemir" w:date="2024-05-02T13:10:00Z" w16du:dateUtc="2024-05-02T11:10:00Z"/>
          <w:highlight w:val="yellow"/>
          <w:rPrChange w:id="580" w:author="Sina Furkan Ôzdemir" w:date="2024-05-02T13:19:00Z" w16du:dateUtc="2024-05-02T11:19:00Z">
            <w:rPr>
              <w:del w:id="581" w:author="Sina Furkan Ôzdemir" w:date="2024-05-02T13:10:00Z" w16du:dateUtc="2024-05-02T11:10:00Z"/>
            </w:rPr>
          </w:rPrChange>
        </w:rPr>
      </w:pPr>
    </w:p>
    <w:p w14:paraId="49A3EAF8" w14:textId="08F4F8C0" w:rsidR="008D2ED4" w:rsidRPr="000B4FD0" w:rsidRDefault="008D2ED4" w:rsidP="008D2ED4">
      <w:pPr>
        <w:pStyle w:val="ListParagraph"/>
        <w:numPr>
          <w:ilvl w:val="0"/>
          <w:numId w:val="1"/>
        </w:numPr>
        <w:rPr>
          <w:highlight w:val="yellow"/>
          <w:rPrChange w:id="582" w:author="Sina Furkan Ôzdemir" w:date="2024-05-02T13:19:00Z" w16du:dateUtc="2024-05-02T11:19:00Z">
            <w:rPr/>
          </w:rPrChange>
        </w:rPr>
      </w:pPr>
      <w:del w:id="583" w:author="Sina Furkan Ôzdemir" w:date="2024-05-02T13:19:00Z" w16du:dateUtc="2024-05-02T11:19:00Z">
        <w:r w:rsidRPr="000B4FD0" w:rsidDel="000B4FD0">
          <w:rPr>
            <w:highlight w:val="yellow"/>
            <w:rPrChange w:id="584" w:author="Sina Furkan Ôzdemir" w:date="2024-05-02T13:19:00Z" w16du:dateUtc="2024-05-02T11:19:00Z">
              <w:rPr/>
            </w:rPrChange>
          </w:rPr>
          <w:delText>H</w:delText>
        </w:r>
      </w:del>
      <w:r w:rsidRPr="000B4FD0">
        <w:rPr>
          <w:highlight w:val="yellow"/>
          <w:rPrChange w:id="585" w:author="Sina Furkan Ôzdemir" w:date="2024-05-02T13:19:00Z" w16du:dateUtc="2024-05-02T11:19:00Z">
            <w:rPr/>
          </w:rPrChange>
        </w:rPr>
        <w:t xml:space="preserve">vilken type bolig </w:t>
      </w:r>
      <w:del w:id="586" w:author="Sina Furkan Ôzdemir" w:date="2024-05-02T13:19:00Z" w16du:dateUtc="2024-05-02T11:19:00Z">
        <w:r w:rsidRPr="000B4FD0" w:rsidDel="000B4FD0">
          <w:rPr>
            <w:highlight w:val="yellow"/>
            <w:rPrChange w:id="587" w:author="Sina Furkan Ôzdemir" w:date="2024-05-02T13:19:00Z" w16du:dateUtc="2024-05-02T11:19:00Z">
              <w:rPr/>
            </w:rPrChange>
          </w:rPr>
          <w:delText xml:space="preserve">foretrekker </w:delText>
        </w:r>
      </w:del>
      <w:ins w:id="588" w:author="Sina Furkan Ôzdemir" w:date="2024-05-02T13:19:00Z" w16du:dateUtc="2024-05-02T11:19:00Z">
        <w:r w:rsidR="000B4FD0" w:rsidRPr="000B4FD0">
          <w:rPr>
            <w:highlight w:val="yellow"/>
            <w:rPrChange w:id="589" w:author="Sina Furkan Ôzdemir" w:date="2024-05-02T13:19:00Z" w16du:dateUtc="2024-05-02T11:19:00Z">
              <w:rPr/>
            </w:rPrChange>
          </w:rPr>
          <w:t xml:space="preserve">egner seg best </w:t>
        </w:r>
      </w:ins>
      <w:del w:id="590" w:author="Sina Furkan Ôzdemir" w:date="2024-05-02T13:19:00Z" w16du:dateUtc="2024-05-02T11:19:00Z">
        <w:r w:rsidRPr="000B4FD0" w:rsidDel="000B4FD0">
          <w:rPr>
            <w:highlight w:val="yellow"/>
            <w:rPrChange w:id="591" w:author="Sina Furkan Ôzdemir" w:date="2024-05-02T13:19:00Z" w16du:dateUtc="2024-05-02T11:19:00Z">
              <w:rPr/>
            </w:rPrChange>
          </w:rPr>
          <w:delText>du for</w:delText>
        </w:r>
      </w:del>
      <w:ins w:id="592" w:author="Sina Furkan Ôzdemir" w:date="2024-05-02T13:19:00Z" w16du:dateUtc="2024-05-02T11:19:00Z">
        <w:r w:rsidR="000B4FD0" w:rsidRPr="000B4FD0">
          <w:rPr>
            <w:highlight w:val="yellow"/>
            <w:rPrChange w:id="593" w:author="Sina Furkan Ôzdemir" w:date="2024-05-02T13:19:00Z" w16du:dateUtc="2024-05-02T11:19:00Z">
              <w:rPr/>
            </w:rPrChange>
          </w:rPr>
          <w:t>som</w:t>
        </w:r>
      </w:ins>
      <w:r w:rsidRPr="000B4FD0">
        <w:rPr>
          <w:highlight w:val="yellow"/>
          <w:rPrChange w:id="594" w:author="Sina Furkan Ôzdemir" w:date="2024-05-02T13:19:00Z" w16du:dateUtc="2024-05-02T11:19:00Z">
            <w:rPr/>
          </w:rPrChange>
        </w:rPr>
        <w:t xml:space="preserve"> din neste bolig?</w:t>
      </w:r>
    </w:p>
    <w:p w14:paraId="3F079B3A" w14:textId="77777777" w:rsidR="003C6A39" w:rsidRPr="000B4FD0" w:rsidRDefault="003C6A39" w:rsidP="003C6A39">
      <w:pPr>
        <w:pStyle w:val="ListParagraph"/>
        <w:numPr>
          <w:ilvl w:val="0"/>
          <w:numId w:val="8"/>
        </w:numPr>
        <w:rPr>
          <w:ins w:id="595" w:author="Sina Furkan Ôzdemir" w:date="2024-05-02T13:11:00Z" w16du:dateUtc="2024-05-02T11:11:00Z"/>
          <w:highlight w:val="yellow"/>
          <w:rPrChange w:id="596" w:author="Sina Furkan Ôzdemir" w:date="2024-05-02T13:19:00Z" w16du:dateUtc="2024-05-02T11:19:00Z">
            <w:rPr>
              <w:ins w:id="597" w:author="Sina Furkan Ôzdemir" w:date="2024-05-02T13:11:00Z" w16du:dateUtc="2024-05-02T11:11:00Z"/>
            </w:rPr>
          </w:rPrChange>
        </w:rPr>
      </w:pPr>
      <w:ins w:id="598" w:author="Sina Furkan Ôzdemir" w:date="2024-05-02T13:11:00Z" w16du:dateUtc="2024-05-02T11:11:00Z">
        <w:r w:rsidRPr="000B4FD0">
          <w:rPr>
            <w:highlight w:val="yellow"/>
            <w:rPrChange w:id="599" w:author="Sina Furkan Ôzdemir" w:date="2024-05-02T13:19:00Z" w16du:dateUtc="2024-05-02T11:19:00Z">
              <w:rPr/>
            </w:rPrChange>
          </w:rPr>
          <w:t>Enebolig</w:t>
        </w:r>
      </w:ins>
    </w:p>
    <w:p w14:paraId="21DACFA5" w14:textId="77777777" w:rsidR="003C6A39" w:rsidRPr="000B4FD0" w:rsidRDefault="003C6A39" w:rsidP="003C6A39">
      <w:pPr>
        <w:pStyle w:val="ListParagraph"/>
        <w:numPr>
          <w:ilvl w:val="0"/>
          <w:numId w:val="8"/>
        </w:numPr>
        <w:rPr>
          <w:ins w:id="600" w:author="Sina Furkan Ôzdemir" w:date="2024-05-02T13:11:00Z" w16du:dateUtc="2024-05-02T11:11:00Z"/>
          <w:highlight w:val="yellow"/>
          <w:rPrChange w:id="601" w:author="Sina Furkan Ôzdemir" w:date="2024-05-02T13:19:00Z" w16du:dateUtc="2024-05-02T11:19:00Z">
            <w:rPr>
              <w:ins w:id="602" w:author="Sina Furkan Ôzdemir" w:date="2024-05-02T13:11:00Z" w16du:dateUtc="2024-05-02T11:11:00Z"/>
            </w:rPr>
          </w:rPrChange>
        </w:rPr>
      </w:pPr>
      <w:ins w:id="603" w:author="Sina Furkan Ôzdemir" w:date="2024-05-02T13:11:00Z" w16du:dateUtc="2024-05-02T11:11:00Z">
        <w:r w:rsidRPr="000B4FD0">
          <w:rPr>
            <w:highlight w:val="yellow"/>
            <w:rPrChange w:id="604" w:author="Sina Furkan Ôzdemir" w:date="2024-05-02T13:19:00Z" w16du:dateUtc="2024-05-02T11:19:00Z">
              <w:rPr/>
            </w:rPrChange>
          </w:rPr>
          <w:t>Kjedet enebolig/Rekkehus</w:t>
        </w:r>
      </w:ins>
    </w:p>
    <w:p w14:paraId="625CC308" w14:textId="77777777" w:rsidR="003C6A39" w:rsidRPr="000B4FD0" w:rsidRDefault="003C6A39" w:rsidP="003C6A39">
      <w:pPr>
        <w:pStyle w:val="ListParagraph"/>
        <w:numPr>
          <w:ilvl w:val="0"/>
          <w:numId w:val="8"/>
        </w:numPr>
        <w:rPr>
          <w:ins w:id="605" w:author="Sina Furkan Ôzdemir" w:date="2024-05-02T13:11:00Z" w16du:dateUtc="2024-05-02T11:11:00Z"/>
          <w:highlight w:val="yellow"/>
          <w:rPrChange w:id="606" w:author="Sina Furkan Ôzdemir" w:date="2024-05-02T13:19:00Z" w16du:dateUtc="2024-05-02T11:19:00Z">
            <w:rPr>
              <w:ins w:id="607" w:author="Sina Furkan Ôzdemir" w:date="2024-05-02T13:11:00Z" w16du:dateUtc="2024-05-02T11:11:00Z"/>
            </w:rPr>
          </w:rPrChange>
        </w:rPr>
      </w:pPr>
      <w:ins w:id="608" w:author="Sina Furkan Ôzdemir" w:date="2024-05-02T13:11:00Z" w16du:dateUtc="2024-05-02T11:11:00Z">
        <w:r w:rsidRPr="000B4FD0">
          <w:rPr>
            <w:highlight w:val="yellow"/>
            <w:rPrChange w:id="609" w:author="Sina Furkan Ôzdemir" w:date="2024-05-02T13:19:00Z" w16du:dateUtc="2024-05-02T11:19:00Z">
              <w:rPr/>
            </w:rPrChange>
          </w:rPr>
          <w:t>Leilighet/flermansbolig med flere enn 4 boenheter</w:t>
        </w:r>
      </w:ins>
    </w:p>
    <w:p w14:paraId="1BB2FECC" w14:textId="77777777" w:rsidR="003C6A39" w:rsidRPr="000B4FD0" w:rsidRDefault="003C6A39" w:rsidP="003C6A39">
      <w:pPr>
        <w:pStyle w:val="ListParagraph"/>
        <w:numPr>
          <w:ilvl w:val="0"/>
          <w:numId w:val="8"/>
        </w:numPr>
        <w:rPr>
          <w:ins w:id="610" w:author="Sina Furkan Ôzdemir" w:date="2024-05-02T13:11:00Z" w16du:dateUtc="2024-05-02T11:11:00Z"/>
          <w:highlight w:val="yellow"/>
          <w:rPrChange w:id="611" w:author="Sina Furkan Ôzdemir" w:date="2024-05-02T13:19:00Z" w16du:dateUtc="2024-05-02T11:19:00Z">
            <w:rPr>
              <w:ins w:id="612" w:author="Sina Furkan Ôzdemir" w:date="2024-05-02T13:11:00Z" w16du:dateUtc="2024-05-02T11:11:00Z"/>
            </w:rPr>
          </w:rPrChange>
        </w:rPr>
      </w:pPr>
      <w:ins w:id="613" w:author="Sina Furkan Ôzdemir" w:date="2024-05-02T13:11:00Z" w16du:dateUtc="2024-05-02T11:11:00Z">
        <w:r w:rsidRPr="000B4FD0">
          <w:rPr>
            <w:highlight w:val="yellow"/>
            <w:rPrChange w:id="614" w:author="Sina Furkan Ôzdemir" w:date="2024-05-02T13:19:00Z" w16du:dateUtc="2024-05-02T11:19:00Z">
              <w:rPr/>
            </w:rPrChange>
          </w:rPr>
          <w:t>Blokkleilighet/byleilighet</w:t>
        </w:r>
      </w:ins>
    </w:p>
    <w:p w14:paraId="3CE5995F" w14:textId="77777777" w:rsidR="003C6A39" w:rsidRPr="000B4FD0" w:rsidRDefault="003C6A39" w:rsidP="003C6A39">
      <w:pPr>
        <w:pStyle w:val="ListParagraph"/>
        <w:numPr>
          <w:ilvl w:val="0"/>
          <w:numId w:val="8"/>
        </w:numPr>
        <w:rPr>
          <w:ins w:id="615" w:author="Sina Furkan Ôzdemir" w:date="2024-05-02T13:11:00Z" w16du:dateUtc="2024-05-02T11:11:00Z"/>
          <w:highlight w:val="yellow"/>
          <w:rPrChange w:id="616" w:author="Sina Furkan Ôzdemir" w:date="2024-05-02T13:19:00Z" w16du:dateUtc="2024-05-02T11:19:00Z">
            <w:rPr>
              <w:ins w:id="617" w:author="Sina Furkan Ôzdemir" w:date="2024-05-02T13:11:00Z" w16du:dateUtc="2024-05-02T11:11:00Z"/>
            </w:rPr>
          </w:rPrChange>
        </w:rPr>
      </w:pPr>
      <w:ins w:id="618" w:author="Sina Furkan Ôzdemir" w:date="2024-05-02T13:11:00Z" w16du:dateUtc="2024-05-02T11:11:00Z">
        <w:r w:rsidRPr="000B4FD0">
          <w:rPr>
            <w:highlight w:val="yellow"/>
            <w:rPrChange w:id="619" w:author="Sina Furkan Ôzdemir" w:date="2024-05-02T13:19:00Z" w16du:dateUtc="2024-05-02T11:19:00Z">
              <w:rPr/>
            </w:rPrChange>
          </w:rPr>
          <w:t>Sokkel leilighet i enebolig</w:t>
        </w:r>
      </w:ins>
    </w:p>
    <w:p w14:paraId="4F39B35E" w14:textId="77777777" w:rsidR="003C6A39" w:rsidRPr="000B4FD0" w:rsidRDefault="003C6A39" w:rsidP="003C6A39">
      <w:pPr>
        <w:pStyle w:val="ListParagraph"/>
        <w:numPr>
          <w:ilvl w:val="0"/>
          <w:numId w:val="8"/>
        </w:numPr>
        <w:rPr>
          <w:ins w:id="620" w:author="Sina Furkan Ôzdemir" w:date="2024-05-02T13:11:00Z" w16du:dateUtc="2024-05-02T11:11:00Z"/>
          <w:highlight w:val="yellow"/>
          <w:rPrChange w:id="621" w:author="Sina Furkan Ôzdemir" w:date="2024-05-02T13:19:00Z" w16du:dateUtc="2024-05-02T11:19:00Z">
            <w:rPr>
              <w:ins w:id="622" w:author="Sina Furkan Ôzdemir" w:date="2024-05-02T13:11:00Z" w16du:dateUtc="2024-05-02T11:11:00Z"/>
            </w:rPr>
          </w:rPrChange>
        </w:rPr>
      </w:pPr>
      <w:ins w:id="623" w:author="Sina Furkan Ôzdemir" w:date="2024-05-02T13:11:00Z" w16du:dateUtc="2024-05-02T11:11:00Z">
        <w:r w:rsidRPr="000B4FD0">
          <w:rPr>
            <w:highlight w:val="yellow"/>
            <w:rPrChange w:id="624" w:author="Sina Furkan Ôzdemir" w:date="2024-05-02T13:19:00Z" w16du:dateUtc="2024-05-02T11:19:00Z">
              <w:rPr/>
            </w:rPrChange>
          </w:rPr>
          <w:t>Hybel</w:t>
        </w:r>
      </w:ins>
    </w:p>
    <w:p w14:paraId="05676EC4" w14:textId="4F382BAF" w:rsidR="008D2ED4" w:rsidDel="003C6A39" w:rsidRDefault="008D2ED4" w:rsidP="008D2ED4">
      <w:pPr>
        <w:pStyle w:val="ListParagraph"/>
        <w:numPr>
          <w:ilvl w:val="1"/>
          <w:numId w:val="1"/>
        </w:numPr>
        <w:rPr>
          <w:del w:id="625" w:author="Sina Furkan Ôzdemir" w:date="2024-05-02T13:11:00Z" w16du:dateUtc="2024-05-02T11:11:00Z"/>
        </w:rPr>
      </w:pPr>
      <w:del w:id="626" w:author="Sina Furkan Ôzdemir" w:date="2024-05-02T13:11:00Z" w16du:dateUtc="2024-05-02T11:11:00Z">
        <w:r w:rsidDel="003C6A39">
          <w:delText>Enebolig</w:delText>
        </w:r>
      </w:del>
    </w:p>
    <w:p w14:paraId="6C1111E5" w14:textId="030AF46E" w:rsidR="008D2ED4" w:rsidDel="003C6A39" w:rsidRDefault="008D2ED4" w:rsidP="008D2ED4">
      <w:pPr>
        <w:pStyle w:val="ListParagraph"/>
        <w:numPr>
          <w:ilvl w:val="1"/>
          <w:numId w:val="1"/>
        </w:numPr>
        <w:rPr>
          <w:del w:id="627" w:author="Sina Furkan Ôzdemir" w:date="2024-05-02T13:11:00Z" w16du:dateUtc="2024-05-02T11:11:00Z"/>
        </w:rPr>
      </w:pPr>
      <w:del w:id="628" w:author="Sina Furkan Ôzdemir" w:date="2024-05-02T13:11:00Z" w16du:dateUtc="2024-05-02T11:11:00Z">
        <w:r w:rsidDel="003C6A39">
          <w:delText>Kjedet enebolig</w:delText>
        </w:r>
      </w:del>
    </w:p>
    <w:p w14:paraId="65E85CF9" w14:textId="4C5BA4CC" w:rsidR="008D2ED4" w:rsidDel="003C6A39" w:rsidRDefault="008D2ED4" w:rsidP="008D2ED4">
      <w:pPr>
        <w:pStyle w:val="ListParagraph"/>
        <w:numPr>
          <w:ilvl w:val="1"/>
          <w:numId w:val="1"/>
        </w:numPr>
        <w:rPr>
          <w:del w:id="629" w:author="Sina Furkan Ôzdemir" w:date="2024-05-02T13:11:00Z" w16du:dateUtc="2024-05-02T11:11:00Z"/>
        </w:rPr>
      </w:pPr>
      <w:del w:id="630" w:author="Sina Furkan Ôzdemir" w:date="2024-05-02T13:11:00Z" w16du:dateUtc="2024-05-02T11:11:00Z">
        <w:r w:rsidDel="003C6A39">
          <w:delText>Rekkehus</w:delText>
        </w:r>
      </w:del>
    </w:p>
    <w:p w14:paraId="1E43B41F" w14:textId="64007D86" w:rsidR="008D2ED4" w:rsidDel="003C6A39" w:rsidRDefault="008D2ED4" w:rsidP="008D2ED4">
      <w:pPr>
        <w:pStyle w:val="ListParagraph"/>
        <w:numPr>
          <w:ilvl w:val="1"/>
          <w:numId w:val="1"/>
        </w:numPr>
        <w:rPr>
          <w:del w:id="631" w:author="Sina Furkan Ôzdemir" w:date="2024-05-02T13:11:00Z" w16du:dateUtc="2024-05-02T11:11:00Z"/>
        </w:rPr>
      </w:pPr>
      <w:del w:id="632" w:author="Sina Furkan Ôzdemir" w:date="2024-05-02T13:11:00Z" w16du:dateUtc="2024-05-02T11:11:00Z">
        <w:r w:rsidDel="003C6A39">
          <w:delText>2-manns bolig</w:delText>
        </w:r>
      </w:del>
    </w:p>
    <w:p w14:paraId="2661BFD0" w14:textId="338CB40A" w:rsidR="008D2ED4" w:rsidDel="003C6A39" w:rsidRDefault="008D2ED4" w:rsidP="008D2ED4">
      <w:pPr>
        <w:pStyle w:val="ListParagraph"/>
        <w:numPr>
          <w:ilvl w:val="1"/>
          <w:numId w:val="1"/>
        </w:numPr>
        <w:rPr>
          <w:del w:id="633" w:author="Sina Furkan Ôzdemir" w:date="2024-05-02T13:11:00Z" w16du:dateUtc="2024-05-02T11:11:00Z"/>
        </w:rPr>
      </w:pPr>
      <w:del w:id="634" w:author="Sina Furkan Ôzdemir" w:date="2024-05-02T13:11:00Z" w16du:dateUtc="2024-05-02T11:11:00Z">
        <w:r w:rsidDel="003C6A39">
          <w:delText>4 mannsbolig</w:delText>
        </w:r>
      </w:del>
    </w:p>
    <w:p w14:paraId="0F084B08" w14:textId="331CDA56" w:rsidR="008D2ED4" w:rsidDel="003C6A39" w:rsidRDefault="008D2ED4" w:rsidP="008D2ED4">
      <w:pPr>
        <w:pStyle w:val="ListParagraph"/>
        <w:numPr>
          <w:ilvl w:val="1"/>
          <w:numId w:val="1"/>
        </w:numPr>
        <w:rPr>
          <w:del w:id="635" w:author="Sina Furkan Ôzdemir" w:date="2024-05-02T13:11:00Z" w16du:dateUtc="2024-05-02T11:11:00Z"/>
        </w:rPr>
      </w:pPr>
      <w:del w:id="636" w:author="Sina Furkan Ôzdemir" w:date="2024-05-02T13:11:00Z" w16du:dateUtc="2024-05-02T11:11:00Z">
        <w:r w:rsidDel="003C6A39">
          <w:delText>Leilighet i småhus med flere enn 4 boenheter</w:delText>
        </w:r>
      </w:del>
    </w:p>
    <w:p w14:paraId="4C333BC9" w14:textId="58BD998F" w:rsidR="008D2ED4" w:rsidDel="003C6A39" w:rsidRDefault="008D2ED4" w:rsidP="008D2ED4">
      <w:pPr>
        <w:pStyle w:val="ListParagraph"/>
        <w:numPr>
          <w:ilvl w:val="1"/>
          <w:numId w:val="1"/>
        </w:numPr>
        <w:rPr>
          <w:del w:id="637" w:author="Sina Furkan Ôzdemir" w:date="2024-05-02T13:11:00Z" w16du:dateUtc="2024-05-02T11:11:00Z"/>
        </w:rPr>
      </w:pPr>
      <w:del w:id="638" w:author="Sina Furkan Ôzdemir" w:date="2024-05-02T13:11:00Z" w16du:dateUtc="2024-05-02T11:11:00Z">
        <w:r w:rsidDel="003C6A39">
          <w:delText>Terrasseleilighet</w:delText>
        </w:r>
      </w:del>
    </w:p>
    <w:p w14:paraId="64896B9A" w14:textId="5ECC5715" w:rsidR="008D2ED4" w:rsidDel="003C6A39" w:rsidRDefault="008D2ED4" w:rsidP="008D2ED4">
      <w:pPr>
        <w:pStyle w:val="ListParagraph"/>
        <w:numPr>
          <w:ilvl w:val="1"/>
          <w:numId w:val="1"/>
        </w:numPr>
        <w:rPr>
          <w:del w:id="639" w:author="Sina Furkan Ôzdemir" w:date="2024-05-02T13:11:00Z" w16du:dateUtc="2024-05-02T11:11:00Z"/>
        </w:rPr>
      </w:pPr>
      <w:del w:id="640" w:author="Sina Furkan Ôzdemir" w:date="2024-05-02T13:11:00Z" w16du:dateUtc="2024-05-02T11:11:00Z">
        <w:r w:rsidDel="003C6A39">
          <w:delText>Blokkleilighet/byleilighet</w:delText>
        </w:r>
      </w:del>
    </w:p>
    <w:p w14:paraId="06F1EE22" w14:textId="0625A03B" w:rsidR="008D2ED4" w:rsidDel="003C6A39" w:rsidRDefault="008D2ED4" w:rsidP="008D2ED4">
      <w:pPr>
        <w:pStyle w:val="ListParagraph"/>
        <w:numPr>
          <w:ilvl w:val="1"/>
          <w:numId w:val="1"/>
        </w:numPr>
        <w:rPr>
          <w:del w:id="641" w:author="Sina Furkan Ôzdemir" w:date="2024-05-02T13:11:00Z" w16du:dateUtc="2024-05-02T11:11:00Z"/>
        </w:rPr>
      </w:pPr>
      <w:del w:id="642" w:author="Sina Furkan Ôzdemir" w:date="2024-05-02T13:11:00Z" w16du:dateUtc="2024-05-02T11:11:00Z">
        <w:r w:rsidDel="003C6A39">
          <w:delText>Sokkel leilighet i enebolig</w:delText>
        </w:r>
      </w:del>
    </w:p>
    <w:p w14:paraId="0A493325" w14:textId="205A309C" w:rsidR="008D2ED4" w:rsidDel="003C6A39" w:rsidRDefault="008D2ED4" w:rsidP="008D2ED4">
      <w:pPr>
        <w:pStyle w:val="ListParagraph"/>
        <w:numPr>
          <w:ilvl w:val="1"/>
          <w:numId w:val="1"/>
        </w:numPr>
        <w:rPr>
          <w:del w:id="643" w:author="Sina Furkan Ôzdemir" w:date="2024-05-02T13:11:00Z" w16du:dateUtc="2024-05-02T11:11:00Z"/>
        </w:rPr>
      </w:pPr>
      <w:del w:id="644" w:author="Sina Furkan Ôzdemir" w:date="2024-05-02T13:11:00Z" w16du:dateUtc="2024-05-02T11:11:00Z">
        <w:r w:rsidDel="003C6A39">
          <w:delText>Hybel</w:delText>
        </w:r>
      </w:del>
    </w:p>
    <w:p w14:paraId="454239A7" w14:textId="4779762E" w:rsidR="008D2ED4" w:rsidRDefault="008D2ED4" w:rsidP="008D2ED4">
      <w:pPr>
        <w:pStyle w:val="ListParagraph"/>
        <w:numPr>
          <w:ilvl w:val="0"/>
          <w:numId w:val="1"/>
        </w:numPr>
      </w:pPr>
      <w:r>
        <w:t xml:space="preserve">Hvor mange soverom ønsker du </w:t>
      </w:r>
      <w:del w:id="645" w:author="Eva Biringer" w:date="2024-05-07T12:55:00Z" w16du:dateUtc="2024-05-07T10:55:00Z">
        <w:r w:rsidDel="0060616E">
          <w:delText xml:space="preserve">for </w:delText>
        </w:r>
      </w:del>
      <w:ins w:id="646" w:author="Eva Biringer" w:date="2024-05-07T12:55:00Z" w16du:dateUtc="2024-05-07T10:55:00Z">
        <w:r w:rsidR="0060616E">
          <w:t xml:space="preserve">at </w:t>
        </w:r>
      </w:ins>
      <w:r>
        <w:t>din neste bolig</w:t>
      </w:r>
      <w:ins w:id="647" w:author="Eva Biringer" w:date="2024-05-07T12:55:00Z" w16du:dateUtc="2024-05-07T10:55:00Z">
        <w:r w:rsidR="0060616E">
          <w:t xml:space="preserve"> har</w:t>
        </w:r>
      </w:ins>
      <w:r>
        <w:t>?</w:t>
      </w:r>
    </w:p>
    <w:p w14:paraId="3547F1B2" w14:textId="2410062B" w:rsidR="008D2ED4" w:rsidRDefault="008D2ED4" w:rsidP="008D2ED4">
      <w:pPr>
        <w:pStyle w:val="ListParagraph"/>
        <w:numPr>
          <w:ilvl w:val="1"/>
          <w:numId w:val="1"/>
        </w:numPr>
      </w:pPr>
      <w:r>
        <w:t>1</w:t>
      </w:r>
    </w:p>
    <w:p w14:paraId="6A23799E" w14:textId="6DFDA106" w:rsidR="008D2ED4" w:rsidRDefault="008D2ED4" w:rsidP="008D2ED4">
      <w:pPr>
        <w:pStyle w:val="ListParagraph"/>
        <w:numPr>
          <w:ilvl w:val="1"/>
          <w:numId w:val="1"/>
        </w:numPr>
      </w:pPr>
      <w:r>
        <w:t>2</w:t>
      </w:r>
    </w:p>
    <w:p w14:paraId="3A243A29" w14:textId="1AD80439" w:rsidR="008D2ED4" w:rsidRDefault="008D2ED4" w:rsidP="008D2ED4">
      <w:pPr>
        <w:pStyle w:val="ListParagraph"/>
        <w:numPr>
          <w:ilvl w:val="1"/>
          <w:numId w:val="1"/>
        </w:numPr>
      </w:pPr>
      <w:r>
        <w:t>3</w:t>
      </w:r>
    </w:p>
    <w:p w14:paraId="262968BF" w14:textId="1DA41D90" w:rsidR="008D2ED4" w:rsidRDefault="008D2ED4" w:rsidP="008D2ED4">
      <w:pPr>
        <w:pStyle w:val="ListParagraph"/>
        <w:numPr>
          <w:ilvl w:val="1"/>
          <w:numId w:val="1"/>
        </w:numPr>
      </w:pPr>
      <w:r>
        <w:t>4</w:t>
      </w:r>
    </w:p>
    <w:p w14:paraId="214CB176" w14:textId="3F39966E" w:rsidR="008D2ED4" w:rsidRDefault="008D2ED4" w:rsidP="008D2ED4">
      <w:pPr>
        <w:pStyle w:val="ListParagraph"/>
        <w:numPr>
          <w:ilvl w:val="1"/>
          <w:numId w:val="1"/>
        </w:numPr>
        <w:rPr>
          <w:ins w:id="648" w:author="Sina Furkan Ôzdemir" w:date="2024-05-02T13:12:00Z" w16du:dateUtc="2024-05-02T11:12:00Z"/>
        </w:rPr>
      </w:pPr>
      <w:r>
        <w:t>5</w:t>
      </w:r>
      <w:ins w:id="649" w:author="Sina Furkan Ôzdemir" w:date="2024-05-02T13:11:00Z" w16du:dateUtc="2024-05-02T11:11:00Z">
        <w:r w:rsidR="003C6A39">
          <w:t xml:space="preserve"> eller flere</w:t>
        </w:r>
      </w:ins>
    </w:p>
    <w:p w14:paraId="0389AAE7" w14:textId="77777777" w:rsidR="003C6A39" w:rsidRDefault="003C6A39">
      <w:pPr>
        <w:pStyle w:val="ListParagraph"/>
        <w:ind w:left="1440"/>
        <w:pPrChange w:id="650" w:author="Sina Furkan Ôzdemir" w:date="2024-05-02T13:12:00Z" w16du:dateUtc="2024-05-02T11:12:00Z">
          <w:pPr>
            <w:pStyle w:val="ListParagraph"/>
            <w:numPr>
              <w:ilvl w:val="1"/>
              <w:numId w:val="1"/>
            </w:numPr>
            <w:ind w:left="1440" w:hanging="360"/>
          </w:pPr>
        </w:pPrChange>
      </w:pPr>
    </w:p>
    <w:p w14:paraId="5F9A883C" w14:textId="6ED4C148" w:rsidR="008D2ED4" w:rsidRDefault="008D2ED4" w:rsidP="008D2ED4">
      <w:pPr>
        <w:pStyle w:val="ListParagraph"/>
        <w:numPr>
          <w:ilvl w:val="0"/>
          <w:numId w:val="1"/>
        </w:numPr>
      </w:pPr>
      <w:r>
        <w:t xml:space="preserve">Hvor stor ønsker du </w:t>
      </w:r>
      <w:r w:rsidR="00251AAA">
        <w:t xml:space="preserve">at din neste bolig </w:t>
      </w:r>
      <w:r w:rsidR="00E2188D">
        <w:t>skal være</w:t>
      </w:r>
      <w:r w:rsidR="00251AAA">
        <w:t>?</w:t>
      </w:r>
    </w:p>
    <w:p w14:paraId="43241017" w14:textId="1E8EFE61" w:rsidR="00251AAA" w:rsidRDefault="00251AAA" w:rsidP="00251AAA">
      <w:pPr>
        <w:pStyle w:val="ListParagraph"/>
      </w:pPr>
      <w:r>
        <w:t>[åpent spørsmål] i kvm</w:t>
      </w:r>
    </w:p>
    <w:p w14:paraId="71AF319F" w14:textId="48EB760E" w:rsidR="00251AAA" w:rsidRDefault="00251AAA" w:rsidP="00251AAA">
      <w:pPr>
        <w:pStyle w:val="ListParagraph"/>
        <w:numPr>
          <w:ilvl w:val="0"/>
          <w:numId w:val="1"/>
        </w:numPr>
      </w:pPr>
      <w:r>
        <w:t>Hvor mye lånefinans</w:t>
      </w:r>
      <w:ins w:id="651" w:author="Eva Biringer" w:date="2024-05-07T12:55:00Z" w16du:dateUtc="2024-05-07T10:55:00Z">
        <w:r w:rsidR="0060616E">
          <w:t>i</w:t>
        </w:r>
      </w:ins>
      <w:r>
        <w:t>eringsbehov har du for å kjøpe din neste bolig?</w:t>
      </w:r>
    </w:p>
    <w:p w14:paraId="2215DB85" w14:textId="576DFEF4" w:rsidR="00251AAA" w:rsidRDefault="00251AAA" w:rsidP="00251AAA">
      <w:pPr>
        <w:pStyle w:val="ListParagraph"/>
        <w:numPr>
          <w:ilvl w:val="1"/>
          <w:numId w:val="1"/>
        </w:numPr>
      </w:pPr>
      <w:r>
        <w:t>80-100%</w:t>
      </w:r>
    </w:p>
    <w:p w14:paraId="34B60FE7" w14:textId="58794573" w:rsidR="00251AAA" w:rsidRDefault="00251AAA" w:rsidP="00251AAA">
      <w:pPr>
        <w:pStyle w:val="ListParagraph"/>
        <w:numPr>
          <w:ilvl w:val="1"/>
          <w:numId w:val="1"/>
        </w:numPr>
      </w:pPr>
      <w:r>
        <w:t>60-79%</w:t>
      </w:r>
    </w:p>
    <w:p w14:paraId="695AAA69" w14:textId="060213B1" w:rsidR="00251AAA" w:rsidRDefault="00251AAA" w:rsidP="00251AAA">
      <w:pPr>
        <w:pStyle w:val="ListParagraph"/>
        <w:numPr>
          <w:ilvl w:val="1"/>
          <w:numId w:val="1"/>
        </w:numPr>
      </w:pPr>
      <w:r>
        <w:t>40 – 59%</w:t>
      </w:r>
    </w:p>
    <w:p w14:paraId="36B94D47" w14:textId="056041EE" w:rsidR="00251AAA" w:rsidRDefault="00251AAA" w:rsidP="00251AAA">
      <w:pPr>
        <w:pStyle w:val="ListParagraph"/>
        <w:numPr>
          <w:ilvl w:val="1"/>
          <w:numId w:val="1"/>
        </w:numPr>
      </w:pPr>
      <w:r>
        <w:t>20 – 39 %</w:t>
      </w:r>
    </w:p>
    <w:p w14:paraId="6F129286" w14:textId="2A8F5DC5" w:rsidR="00251AAA" w:rsidRDefault="00251AAA" w:rsidP="00251AAA">
      <w:pPr>
        <w:pStyle w:val="ListParagraph"/>
        <w:numPr>
          <w:ilvl w:val="1"/>
          <w:numId w:val="1"/>
        </w:numPr>
      </w:pPr>
      <w:r>
        <w:t>Inntil 20%</w:t>
      </w:r>
    </w:p>
    <w:p w14:paraId="6797BDAD" w14:textId="13FC3179" w:rsidR="00251AAA" w:rsidRDefault="00251AAA" w:rsidP="00251AAA">
      <w:pPr>
        <w:pStyle w:val="ListParagraph"/>
        <w:numPr>
          <w:ilvl w:val="1"/>
          <w:numId w:val="1"/>
        </w:numPr>
      </w:pPr>
      <w:r>
        <w:t>Ingen lånefinans</w:t>
      </w:r>
      <w:ins w:id="652" w:author="Eva Biringer" w:date="2024-05-07T12:55:00Z" w16du:dateUtc="2024-05-07T10:55:00Z">
        <w:r w:rsidR="0060616E">
          <w:t>i</w:t>
        </w:r>
      </w:ins>
      <w:r>
        <w:t>eringsbehov</w:t>
      </w:r>
    </w:p>
    <w:p w14:paraId="18253200" w14:textId="77777777" w:rsidR="008D2ED4" w:rsidRDefault="008D2ED4" w:rsidP="008D2ED4">
      <w:pPr>
        <w:pStyle w:val="ListParagraph"/>
      </w:pPr>
    </w:p>
    <w:p w14:paraId="5235ADC2" w14:textId="0F5DBC1A" w:rsidR="008D2ED4" w:rsidRDefault="00E2188D" w:rsidP="008D2ED4">
      <w:pPr>
        <w:pStyle w:val="ListParagraph"/>
        <w:numPr>
          <w:ilvl w:val="0"/>
          <w:numId w:val="1"/>
        </w:numPr>
      </w:pPr>
      <w:commentRangeStart w:id="653"/>
      <w:r w:rsidRPr="00E2188D">
        <w:t xml:space="preserve">Hvor </w:t>
      </w:r>
      <w:commentRangeEnd w:id="653"/>
      <w:r w:rsidR="000B4FD0">
        <w:rPr>
          <w:rStyle w:val="CommentReference"/>
        </w:rPr>
        <w:commentReference w:id="653"/>
      </w:r>
      <w:r w:rsidRPr="00E2188D">
        <w:t>viktige er følgende kriterier for deg</w:t>
      </w:r>
      <w:r w:rsidR="008D2ED4" w:rsidRPr="008D2ED4">
        <w:t xml:space="preserve"> følgende kriterier er for deg ved valg av </w:t>
      </w:r>
      <w:r w:rsidR="008D2ED4">
        <w:t>din neste bolig:</w:t>
      </w:r>
    </w:p>
    <w:tbl>
      <w:tblPr>
        <w:tblStyle w:val="TableGrid"/>
        <w:tblW w:w="0" w:type="auto"/>
        <w:tblInd w:w="360" w:type="dxa"/>
        <w:tblLook w:val="04A0" w:firstRow="1" w:lastRow="0" w:firstColumn="1" w:lastColumn="0" w:noHBand="0" w:noVBand="1"/>
      </w:tblPr>
      <w:tblGrid>
        <w:gridCol w:w="2265"/>
        <w:gridCol w:w="1323"/>
        <w:gridCol w:w="1216"/>
        <w:gridCol w:w="1348"/>
        <w:gridCol w:w="1217"/>
        <w:gridCol w:w="1333"/>
      </w:tblGrid>
      <w:tr w:rsidR="00251AAA" w14:paraId="3B96E19C" w14:textId="77777777" w:rsidTr="007D49E2">
        <w:tc>
          <w:tcPr>
            <w:tcW w:w="2265" w:type="dxa"/>
          </w:tcPr>
          <w:p w14:paraId="650E149B" w14:textId="77777777" w:rsidR="00251AAA" w:rsidRDefault="00251AAA" w:rsidP="00251AAA"/>
        </w:tc>
        <w:tc>
          <w:tcPr>
            <w:tcW w:w="1323" w:type="dxa"/>
          </w:tcPr>
          <w:p w14:paraId="68396555" w14:textId="4002E8B6" w:rsidR="00251AAA" w:rsidRDefault="00251AAA" w:rsidP="00251AAA">
            <w:r>
              <w:t>Lite viktig (1)</w:t>
            </w:r>
          </w:p>
        </w:tc>
        <w:tc>
          <w:tcPr>
            <w:tcW w:w="1216" w:type="dxa"/>
          </w:tcPr>
          <w:p w14:paraId="7CF164B6" w14:textId="77777777" w:rsidR="00251AAA" w:rsidRDefault="00251AAA" w:rsidP="00251AAA"/>
        </w:tc>
        <w:tc>
          <w:tcPr>
            <w:tcW w:w="1348" w:type="dxa"/>
          </w:tcPr>
          <w:p w14:paraId="53B19D77" w14:textId="3C583A92" w:rsidR="00251AAA" w:rsidRDefault="00060E07" w:rsidP="00251AAA">
            <w:r>
              <w:t>Nøytral</w:t>
            </w:r>
            <w:r w:rsidR="00251AAA">
              <w:t xml:space="preserve"> (3)</w:t>
            </w:r>
          </w:p>
        </w:tc>
        <w:tc>
          <w:tcPr>
            <w:tcW w:w="1217" w:type="dxa"/>
          </w:tcPr>
          <w:p w14:paraId="5FF2C81A" w14:textId="77777777" w:rsidR="00251AAA" w:rsidRDefault="00251AAA" w:rsidP="00251AAA"/>
        </w:tc>
        <w:tc>
          <w:tcPr>
            <w:tcW w:w="1333" w:type="dxa"/>
          </w:tcPr>
          <w:p w14:paraId="7FF38088" w14:textId="55F9D776" w:rsidR="00251AAA" w:rsidRDefault="00251AAA" w:rsidP="00251AAA">
            <w:r>
              <w:t>Svært viktig (5)</w:t>
            </w:r>
          </w:p>
        </w:tc>
      </w:tr>
      <w:tr w:rsidR="00251AAA" w14:paraId="687527BC" w14:textId="77777777" w:rsidTr="007D49E2">
        <w:tc>
          <w:tcPr>
            <w:tcW w:w="2265" w:type="dxa"/>
          </w:tcPr>
          <w:p w14:paraId="0FBFF901" w14:textId="690DA003" w:rsidR="00251AAA" w:rsidRDefault="00251AAA" w:rsidP="00251AAA">
            <w:r w:rsidRPr="00251AAA">
              <w:lastRenderedPageBreak/>
              <w:t>Nær familie/venner</w:t>
            </w:r>
          </w:p>
        </w:tc>
        <w:tc>
          <w:tcPr>
            <w:tcW w:w="1323" w:type="dxa"/>
          </w:tcPr>
          <w:p w14:paraId="52C04A58" w14:textId="77777777" w:rsidR="00251AAA" w:rsidRDefault="00251AAA" w:rsidP="00251AAA"/>
        </w:tc>
        <w:tc>
          <w:tcPr>
            <w:tcW w:w="1216" w:type="dxa"/>
          </w:tcPr>
          <w:p w14:paraId="35F0E78A" w14:textId="77777777" w:rsidR="00251AAA" w:rsidRDefault="00251AAA" w:rsidP="00251AAA"/>
        </w:tc>
        <w:tc>
          <w:tcPr>
            <w:tcW w:w="1348" w:type="dxa"/>
          </w:tcPr>
          <w:p w14:paraId="75EF5D3D" w14:textId="77777777" w:rsidR="00251AAA" w:rsidRDefault="00251AAA" w:rsidP="00251AAA"/>
        </w:tc>
        <w:tc>
          <w:tcPr>
            <w:tcW w:w="1217" w:type="dxa"/>
          </w:tcPr>
          <w:p w14:paraId="7AD8F1A1" w14:textId="77777777" w:rsidR="00251AAA" w:rsidRDefault="00251AAA" w:rsidP="00251AAA"/>
        </w:tc>
        <w:tc>
          <w:tcPr>
            <w:tcW w:w="1333" w:type="dxa"/>
          </w:tcPr>
          <w:p w14:paraId="6FBAB315" w14:textId="77777777" w:rsidR="00251AAA" w:rsidRDefault="00251AAA" w:rsidP="00251AAA"/>
        </w:tc>
      </w:tr>
      <w:tr w:rsidR="00251AAA" w14:paraId="5CA27B9F" w14:textId="77777777" w:rsidTr="007D49E2">
        <w:tc>
          <w:tcPr>
            <w:tcW w:w="2265" w:type="dxa"/>
          </w:tcPr>
          <w:p w14:paraId="45E57DC9" w14:textId="06A910B1" w:rsidR="00251AAA" w:rsidRDefault="00251AAA" w:rsidP="00251AAA">
            <w:r w:rsidRPr="00251AAA">
              <w:t>Nær butikker</w:t>
            </w:r>
            <w:r w:rsidR="007D49E2">
              <w:t>/servicetilbud (legesenter, tannlege, etc.)</w:t>
            </w:r>
          </w:p>
        </w:tc>
        <w:tc>
          <w:tcPr>
            <w:tcW w:w="1323" w:type="dxa"/>
          </w:tcPr>
          <w:p w14:paraId="101767DB" w14:textId="77777777" w:rsidR="00251AAA" w:rsidRDefault="00251AAA" w:rsidP="00251AAA"/>
        </w:tc>
        <w:tc>
          <w:tcPr>
            <w:tcW w:w="1216" w:type="dxa"/>
          </w:tcPr>
          <w:p w14:paraId="6CF7FC3F" w14:textId="77777777" w:rsidR="00251AAA" w:rsidRDefault="00251AAA" w:rsidP="00251AAA"/>
        </w:tc>
        <w:tc>
          <w:tcPr>
            <w:tcW w:w="1348" w:type="dxa"/>
          </w:tcPr>
          <w:p w14:paraId="0094E5DE" w14:textId="77777777" w:rsidR="00251AAA" w:rsidRDefault="00251AAA" w:rsidP="00251AAA"/>
        </w:tc>
        <w:tc>
          <w:tcPr>
            <w:tcW w:w="1217" w:type="dxa"/>
          </w:tcPr>
          <w:p w14:paraId="6B431531" w14:textId="77777777" w:rsidR="00251AAA" w:rsidRDefault="00251AAA" w:rsidP="00251AAA"/>
        </w:tc>
        <w:tc>
          <w:tcPr>
            <w:tcW w:w="1333" w:type="dxa"/>
          </w:tcPr>
          <w:p w14:paraId="0790E4B4" w14:textId="77777777" w:rsidR="00251AAA" w:rsidRDefault="00251AAA" w:rsidP="00251AAA"/>
        </w:tc>
      </w:tr>
      <w:tr w:rsidR="00251AAA" w14:paraId="72412899" w14:textId="77777777" w:rsidTr="007D49E2">
        <w:tc>
          <w:tcPr>
            <w:tcW w:w="2265" w:type="dxa"/>
          </w:tcPr>
          <w:p w14:paraId="15160D6B" w14:textId="43FEC675" w:rsidR="00251AAA" w:rsidRDefault="00251AAA" w:rsidP="00251AAA">
            <w:r w:rsidRPr="00251AAA">
              <w:t>Nær skole-/barnehage</w:t>
            </w:r>
          </w:p>
        </w:tc>
        <w:tc>
          <w:tcPr>
            <w:tcW w:w="1323" w:type="dxa"/>
          </w:tcPr>
          <w:p w14:paraId="0A0D79FF" w14:textId="77777777" w:rsidR="00251AAA" w:rsidRDefault="00251AAA" w:rsidP="00251AAA"/>
        </w:tc>
        <w:tc>
          <w:tcPr>
            <w:tcW w:w="1216" w:type="dxa"/>
          </w:tcPr>
          <w:p w14:paraId="420DE0FC" w14:textId="77777777" w:rsidR="00251AAA" w:rsidRDefault="00251AAA" w:rsidP="00251AAA"/>
        </w:tc>
        <w:tc>
          <w:tcPr>
            <w:tcW w:w="1348" w:type="dxa"/>
          </w:tcPr>
          <w:p w14:paraId="297D09FA" w14:textId="77777777" w:rsidR="00251AAA" w:rsidRDefault="00251AAA" w:rsidP="00251AAA"/>
        </w:tc>
        <w:tc>
          <w:tcPr>
            <w:tcW w:w="1217" w:type="dxa"/>
          </w:tcPr>
          <w:p w14:paraId="3CF47AE9" w14:textId="77777777" w:rsidR="00251AAA" w:rsidRDefault="00251AAA" w:rsidP="00251AAA"/>
        </w:tc>
        <w:tc>
          <w:tcPr>
            <w:tcW w:w="1333" w:type="dxa"/>
          </w:tcPr>
          <w:p w14:paraId="0A1C143D" w14:textId="77777777" w:rsidR="00251AAA" w:rsidRDefault="00251AAA" w:rsidP="00251AAA"/>
        </w:tc>
      </w:tr>
      <w:tr w:rsidR="00251AAA" w14:paraId="58FBC5E0" w14:textId="77777777" w:rsidTr="007D49E2">
        <w:tc>
          <w:tcPr>
            <w:tcW w:w="2265" w:type="dxa"/>
          </w:tcPr>
          <w:p w14:paraId="45A0D898" w14:textId="13CC166E" w:rsidR="00251AAA" w:rsidRDefault="00251AAA" w:rsidP="00251AAA">
            <w:r w:rsidRPr="00251AAA">
              <w:t>Nær natur og turområder</w:t>
            </w:r>
          </w:p>
        </w:tc>
        <w:tc>
          <w:tcPr>
            <w:tcW w:w="1323" w:type="dxa"/>
          </w:tcPr>
          <w:p w14:paraId="46A21EAD" w14:textId="77777777" w:rsidR="00251AAA" w:rsidRDefault="00251AAA" w:rsidP="00251AAA"/>
        </w:tc>
        <w:tc>
          <w:tcPr>
            <w:tcW w:w="1216" w:type="dxa"/>
          </w:tcPr>
          <w:p w14:paraId="547FBC6C" w14:textId="77777777" w:rsidR="00251AAA" w:rsidRDefault="00251AAA" w:rsidP="00251AAA"/>
        </w:tc>
        <w:tc>
          <w:tcPr>
            <w:tcW w:w="1348" w:type="dxa"/>
          </w:tcPr>
          <w:p w14:paraId="436C5273" w14:textId="77777777" w:rsidR="00251AAA" w:rsidRDefault="00251AAA" w:rsidP="00251AAA"/>
        </w:tc>
        <w:tc>
          <w:tcPr>
            <w:tcW w:w="1217" w:type="dxa"/>
          </w:tcPr>
          <w:p w14:paraId="2DA3F01A" w14:textId="77777777" w:rsidR="00251AAA" w:rsidRDefault="00251AAA" w:rsidP="00251AAA"/>
        </w:tc>
        <w:tc>
          <w:tcPr>
            <w:tcW w:w="1333" w:type="dxa"/>
          </w:tcPr>
          <w:p w14:paraId="053EE59F" w14:textId="77777777" w:rsidR="00251AAA" w:rsidRDefault="00251AAA" w:rsidP="00251AAA"/>
        </w:tc>
      </w:tr>
      <w:tr w:rsidR="00251AAA" w14:paraId="4AD7D04B" w14:textId="77777777" w:rsidTr="007D49E2">
        <w:tc>
          <w:tcPr>
            <w:tcW w:w="2265" w:type="dxa"/>
          </w:tcPr>
          <w:p w14:paraId="4E77B6A8" w14:textId="2BE1B3C1" w:rsidR="00251AAA" w:rsidRDefault="00E2188D" w:rsidP="00251AAA">
            <w:del w:id="654" w:author="Sina Furkan Ôzdemir" w:date="2024-05-02T13:12:00Z" w16du:dateUtc="2024-05-02T11:12:00Z">
              <w:r w:rsidRPr="00E2188D" w:rsidDel="003C6A39">
                <w:delText>Nær byliv</w:delText>
              </w:r>
            </w:del>
            <w:ins w:id="655" w:author="Sina Furkan Ôzdemir" w:date="2024-05-02T13:12:00Z" w16du:dateUtc="2024-05-02T11:12:00Z">
              <w:r w:rsidR="003C6A39" w:rsidRPr="00E2188D">
                <w:t>Nært byliv</w:t>
              </w:r>
            </w:ins>
            <w:r w:rsidRPr="00E2188D">
              <w:t xml:space="preserve"> som kafeer, kulturtilbud og opplevelser</w:t>
            </w:r>
          </w:p>
        </w:tc>
        <w:tc>
          <w:tcPr>
            <w:tcW w:w="1323" w:type="dxa"/>
          </w:tcPr>
          <w:p w14:paraId="61A71762" w14:textId="77777777" w:rsidR="00251AAA" w:rsidRDefault="00251AAA" w:rsidP="00251AAA"/>
        </w:tc>
        <w:tc>
          <w:tcPr>
            <w:tcW w:w="1216" w:type="dxa"/>
          </w:tcPr>
          <w:p w14:paraId="6238E7F6" w14:textId="77777777" w:rsidR="00251AAA" w:rsidRDefault="00251AAA" w:rsidP="00251AAA"/>
        </w:tc>
        <w:tc>
          <w:tcPr>
            <w:tcW w:w="1348" w:type="dxa"/>
          </w:tcPr>
          <w:p w14:paraId="3C27AEA5" w14:textId="77777777" w:rsidR="00251AAA" w:rsidRDefault="00251AAA" w:rsidP="00251AAA"/>
        </w:tc>
        <w:tc>
          <w:tcPr>
            <w:tcW w:w="1217" w:type="dxa"/>
          </w:tcPr>
          <w:p w14:paraId="5963C775" w14:textId="77777777" w:rsidR="00251AAA" w:rsidRDefault="00251AAA" w:rsidP="00251AAA"/>
        </w:tc>
        <w:tc>
          <w:tcPr>
            <w:tcW w:w="1333" w:type="dxa"/>
          </w:tcPr>
          <w:p w14:paraId="63E7B356" w14:textId="77777777" w:rsidR="00251AAA" w:rsidRDefault="00251AAA" w:rsidP="00251AAA"/>
        </w:tc>
      </w:tr>
      <w:tr w:rsidR="00251AAA" w14:paraId="0D0B9742" w14:textId="77777777" w:rsidTr="007D49E2">
        <w:tc>
          <w:tcPr>
            <w:tcW w:w="2265" w:type="dxa"/>
          </w:tcPr>
          <w:p w14:paraId="324ABFDD" w14:textId="2072CBD5" w:rsidR="00251AAA" w:rsidRDefault="00251AAA" w:rsidP="00251AAA">
            <w:r w:rsidRPr="00251AAA">
              <w:t>Nær kollektivtransport</w:t>
            </w:r>
          </w:p>
        </w:tc>
        <w:tc>
          <w:tcPr>
            <w:tcW w:w="1323" w:type="dxa"/>
          </w:tcPr>
          <w:p w14:paraId="78AF3EF3" w14:textId="77777777" w:rsidR="00251AAA" w:rsidRDefault="00251AAA" w:rsidP="00251AAA"/>
        </w:tc>
        <w:tc>
          <w:tcPr>
            <w:tcW w:w="1216" w:type="dxa"/>
          </w:tcPr>
          <w:p w14:paraId="760EDCEC" w14:textId="77777777" w:rsidR="00251AAA" w:rsidRDefault="00251AAA" w:rsidP="00251AAA"/>
        </w:tc>
        <w:tc>
          <w:tcPr>
            <w:tcW w:w="1348" w:type="dxa"/>
          </w:tcPr>
          <w:p w14:paraId="333E3243" w14:textId="77777777" w:rsidR="00251AAA" w:rsidRDefault="00251AAA" w:rsidP="00251AAA"/>
        </w:tc>
        <w:tc>
          <w:tcPr>
            <w:tcW w:w="1217" w:type="dxa"/>
          </w:tcPr>
          <w:p w14:paraId="741AF6CC" w14:textId="77777777" w:rsidR="00251AAA" w:rsidRDefault="00251AAA" w:rsidP="00251AAA"/>
        </w:tc>
        <w:tc>
          <w:tcPr>
            <w:tcW w:w="1333" w:type="dxa"/>
          </w:tcPr>
          <w:p w14:paraId="497AF4BB" w14:textId="77777777" w:rsidR="00251AAA" w:rsidRDefault="00251AAA" w:rsidP="00251AAA"/>
        </w:tc>
      </w:tr>
      <w:tr w:rsidR="00251AAA" w14:paraId="3819370B" w14:textId="77777777" w:rsidTr="007D49E2">
        <w:tc>
          <w:tcPr>
            <w:tcW w:w="2265" w:type="dxa"/>
          </w:tcPr>
          <w:p w14:paraId="3DB17136" w14:textId="5FCF408A" w:rsidR="00251AAA" w:rsidRPr="00251AAA" w:rsidRDefault="00251AAA" w:rsidP="00251AAA">
            <w:r w:rsidRPr="00251AAA">
              <w:t>Lave boligpriser</w:t>
            </w:r>
            <w:r>
              <w:t>/leiepriser</w:t>
            </w:r>
          </w:p>
        </w:tc>
        <w:tc>
          <w:tcPr>
            <w:tcW w:w="1323" w:type="dxa"/>
          </w:tcPr>
          <w:p w14:paraId="5B50E774" w14:textId="77777777" w:rsidR="00251AAA" w:rsidRDefault="00251AAA" w:rsidP="00251AAA"/>
        </w:tc>
        <w:tc>
          <w:tcPr>
            <w:tcW w:w="1216" w:type="dxa"/>
          </w:tcPr>
          <w:p w14:paraId="49CC27E1" w14:textId="77777777" w:rsidR="00251AAA" w:rsidRDefault="00251AAA" w:rsidP="00251AAA"/>
        </w:tc>
        <w:tc>
          <w:tcPr>
            <w:tcW w:w="1348" w:type="dxa"/>
          </w:tcPr>
          <w:p w14:paraId="3822BB4E" w14:textId="77777777" w:rsidR="00251AAA" w:rsidRDefault="00251AAA" w:rsidP="00251AAA"/>
        </w:tc>
        <w:tc>
          <w:tcPr>
            <w:tcW w:w="1217" w:type="dxa"/>
          </w:tcPr>
          <w:p w14:paraId="27786DA3" w14:textId="77777777" w:rsidR="00251AAA" w:rsidRDefault="00251AAA" w:rsidP="00251AAA"/>
        </w:tc>
        <w:tc>
          <w:tcPr>
            <w:tcW w:w="1333" w:type="dxa"/>
          </w:tcPr>
          <w:p w14:paraId="5212D8EF" w14:textId="77777777" w:rsidR="00251AAA" w:rsidRDefault="00251AAA" w:rsidP="00251AAA"/>
        </w:tc>
      </w:tr>
      <w:tr w:rsidR="00251AAA" w14:paraId="18D9ECD6" w14:textId="77777777" w:rsidTr="007D49E2">
        <w:tc>
          <w:tcPr>
            <w:tcW w:w="2265" w:type="dxa"/>
          </w:tcPr>
          <w:p w14:paraId="022DC6C8" w14:textId="71BD42B8" w:rsidR="00251AAA" w:rsidRPr="00251AAA" w:rsidRDefault="00251AAA" w:rsidP="00251AAA">
            <w:r w:rsidRPr="00251AAA">
              <w:t>Nært arbeidssted</w:t>
            </w:r>
            <w:r>
              <w:t>/studiested</w:t>
            </w:r>
          </w:p>
        </w:tc>
        <w:tc>
          <w:tcPr>
            <w:tcW w:w="1323" w:type="dxa"/>
          </w:tcPr>
          <w:p w14:paraId="312F994F" w14:textId="77777777" w:rsidR="00251AAA" w:rsidRDefault="00251AAA" w:rsidP="00251AAA"/>
        </w:tc>
        <w:tc>
          <w:tcPr>
            <w:tcW w:w="1216" w:type="dxa"/>
          </w:tcPr>
          <w:p w14:paraId="0A193D74" w14:textId="77777777" w:rsidR="00251AAA" w:rsidRDefault="00251AAA" w:rsidP="00251AAA"/>
        </w:tc>
        <w:tc>
          <w:tcPr>
            <w:tcW w:w="1348" w:type="dxa"/>
          </w:tcPr>
          <w:p w14:paraId="055735C7" w14:textId="77777777" w:rsidR="00251AAA" w:rsidRDefault="00251AAA" w:rsidP="00251AAA"/>
        </w:tc>
        <w:tc>
          <w:tcPr>
            <w:tcW w:w="1217" w:type="dxa"/>
          </w:tcPr>
          <w:p w14:paraId="7DB6D454" w14:textId="77777777" w:rsidR="00251AAA" w:rsidRDefault="00251AAA" w:rsidP="00251AAA"/>
        </w:tc>
        <w:tc>
          <w:tcPr>
            <w:tcW w:w="1333" w:type="dxa"/>
          </w:tcPr>
          <w:p w14:paraId="69FC8DD4" w14:textId="77777777" w:rsidR="00251AAA" w:rsidRDefault="00251AAA" w:rsidP="00251AAA"/>
        </w:tc>
      </w:tr>
    </w:tbl>
    <w:p w14:paraId="1075BB85" w14:textId="77777777" w:rsidR="00251AAA" w:rsidDel="000B4FD0" w:rsidRDefault="00251AAA" w:rsidP="00251AAA">
      <w:pPr>
        <w:ind w:left="360"/>
        <w:rPr>
          <w:del w:id="656" w:author="Sina Furkan Ôzdemir" w:date="2024-05-02T13:21:00Z" w16du:dateUtc="2024-05-02T11:21:00Z"/>
        </w:rPr>
      </w:pPr>
    </w:p>
    <w:p w14:paraId="6995C32F" w14:textId="5DB694D9" w:rsidR="008D2ED4" w:rsidDel="000B4FD0" w:rsidRDefault="008D2ED4" w:rsidP="008D2ED4">
      <w:pPr>
        <w:rPr>
          <w:del w:id="657" w:author="Sina Furkan Ôzdemir" w:date="2024-05-02T13:21:00Z" w16du:dateUtc="2024-05-02T11:21:00Z"/>
        </w:rPr>
      </w:pPr>
    </w:p>
    <w:p w14:paraId="41F43BE6" w14:textId="03114834" w:rsidR="008D2ED4" w:rsidDel="000B4FD0" w:rsidRDefault="00060E07" w:rsidP="00060E07">
      <w:pPr>
        <w:pStyle w:val="Heading2"/>
        <w:rPr>
          <w:del w:id="658" w:author="Sina Furkan Ôzdemir" w:date="2024-05-02T13:21:00Z" w16du:dateUtc="2024-05-02T11:21:00Z"/>
        </w:rPr>
      </w:pPr>
      <w:del w:id="659" w:author="Sina Furkan Ôzdemir" w:date="2024-05-02T13:21:00Z" w16du:dateUtc="2024-05-02T11:21:00Z">
        <w:r w:rsidDel="000B4FD0">
          <w:delText>Skal legge til</w:delText>
        </w:r>
      </w:del>
    </w:p>
    <w:p w14:paraId="3354C339" w14:textId="490B9B80" w:rsidR="00060E07" w:rsidDel="000B4FD0" w:rsidRDefault="00060E07" w:rsidP="00060E07">
      <w:pPr>
        <w:rPr>
          <w:del w:id="660" w:author="Sina Furkan Ôzdemir" w:date="2024-05-02T13:21:00Z" w16du:dateUtc="2024-05-02T11:21:00Z"/>
        </w:rPr>
      </w:pPr>
    </w:p>
    <w:p w14:paraId="7D62DA1B" w14:textId="581A174F" w:rsidR="00060E07" w:rsidDel="000B4FD0" w:rsidRDefault="00573CAA" w:rsidP="00060E07">
      <w:pPr>
        <w:pStyle w:val="ListParagraph"/>
        <w:numPr>
          <w:ilvl w:val="0"/>
          <w:numId w:val="4"/>
        </w:numPr>
        <w:rPr>
          <w:del w:id="661" w:author="Sina Furkan Ôzdemir" w:date="2024-05-02T13:21:00Z" w16du:dateUtc="2024-05-02T11:21:00Z"/>
        </w:rPr>
      </w:pPr>
      <w:del w:id="662" w:author="Sina Furkan Ôzdemir" w:date="2024-05-02T13:21:00Z" w16du:dateUtc="2024-05-02T11:21:00Z">
        <w:r w:rsidDel="000B4FD0">
          <w:delText>Ideell</w:delText>
        </w:r>
        <w:r w:rsidR="00060E07" w:rsidDel="000B4FD0">
          <w:delText xml:space="preserve"> </w:delText>
        </w:r>
        <w:r w:rsidDel="000B4FD0">
          <w:delText>vs.</w:delText>
        </w:r>
        <w:r w:rsidR="00060E07" w:rsidDel="000B4FD0">
          <w:delText xml:space="preserve"> realistisk «neste bolig» </w:delText>
        </w:r>
        <w:commentRangeStart w:id="663"/>
        <w:r w:rsidR="00060E07" w:rsidDel="000B4FD0">
          <w:delText>spørsmål</w:delText>
        </w:r>
        <w:commentRangeEnd w:id="663"/>
        <w:r w:rsidR="00862630" w:rsidDel="000B4FD0">
          <w:rPr>
            <w:rStyle w:val="CommentReference"/>
          </w:rPr>
          <w:commentReference w:id="663"/>
        </w:r>
      </w:del>
    </w:p>
    <w:p w14:paraId="56A8A03B" w14:textId="1CBD8B09" w:rsidR="00060E07" w:rsidRPr="00060E07" w:rsidDel="000B4FD0" w:rsidRDefault="00060E07" w:rsidP="00060E07">
      <w:pPr>
        <w:pStyle w:val="ListParagraph"/>
        <w:numPr>
          <w:ilvl w:val="0"/>
          <w:numId w:val="4"/>
        </w:numPr>
        <w:rPr>
          <w:del w:id="664" w:author="Sina Furkan Ôzdemir" w:date="2024-05-02T13:21:00Z" w16du:dateUtc="2024-05-02T11:21:00Z"/>
        </w:rPr>
      </w:pPr>
      <w:commentRangeStart w:id="665"/>
      <w:commentRangeStart w:id="666"/>
      <w:del w:id="667" w:author="Sina Furkan Ôzdemir" w:date="2024-05-02T13:21:00Z" w16du:dateUtc="2024-05-02T11:21:00Z">
        <w:r w:rsidDel="000B4FD0">
          <w:delText xml:space="preserve">Alternative </w:delText>
        </w:r>
        <w:commentRangeEnd w:id="665"/>
        <w:r w:rsidR="000E7015" w:rsidDel="000B4FD0">
          <w:rPr>
            <w:rStyle w:val="CommentReference"/>
          </w:rPr>
          <w:commentReference w:id="665"/>
        </w:r>
        <w:commentRangeEnd w:id="666"/>
        <w:r w:rsidR="004F3524" w:rsidDel="000B4FD0">
          <w:rPr>
            <w:rStyle w:val="CommentReference"/>
          </w:rPr>
          <w:commentReference w:id="666"/>
        </w:r>
        <w:r w:rsidDel="000B4FD0">
          <w:delText>boligløsninger, rangerer fra helt privat til med kollektiv løsninger (fellesbruk arealer)</w:delText>
        </w:r>
      </w:del>
    </w:p>
    <w:p w14:paraId="59113B39" w14:textId="77777777" w:rsidR="00612743" w:rsidRPr="00612743" w:rsidRDefault="00612743" w:rsidP="000B4FD0"/>
    <w:sectPr w:rsidR="00612743" w:rsidRPr="0061274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Oddrun Lund" w:date="2024-04-18T08:59:00Z" w:initials="OL">
    <w:p w14:paraId="67C841A7" w14:textId="77777777" w:rsidR="00822808" w:rsidRDefault="00822808">
      <w:pPr>
        <w:pStyle w:val="CommentText"/>
      </w:pPr>
      <w:r>
        <w:rPr>
          <w:rStyle w:val="CommentReference"/>
        </w:rPr>
        <w:annotationRef/>
      </w:r>
      <w:r>
        <w:t xml:space="preserve">Vil spørreundersøkelsen være fra alder </w:t>
      </w:r>
    </w:p>
    <w:p w14:paraId="24A3D8FF" w14:textId="6F2E8C46" w:rsidR="00822808" w:rsidRDefault="00822808">
      <w:pPr>
        <w:pStyle w:val="CommentText"/>
      </w:pPr>
      <w:r>
        <w:t>18 år – bør vi også ta med skoleelev?</w:t>
      </w:r>
    </w:p>
  </w:comment>
  <w:comment w:id="4" w:author="Sina Furkan Ôzdemir" w:date="2024-04-30T09:47:00Z" w:initials="SÔ">
    <w:p w14:paraId="666B1430" w14:textId="77777777" w:rsidR="00D92859" w:rsidRDefault="00D92859" w:rsidP="00D92859">
      <w:pPr>
        <w:pStyle w:val="CommentText"/>
      </w:pPr>
      <w:r>
        <w:rPr>
          <w:rStyle w:val="CommentReference"/>
        </w:rPr>
        <w:annotationRef/>
      </w:r>
      <w:r>
        <w:t>Vi inkluderer ikke skolelevene men jeg trodde at det kan bli lurt om de er folk som bor i Karmøy og kansjke studerer i for eksempel HVL i Haugesund m.m</w:t>
      </w:r>
    </w:p>
  </w:comment>
  <w:comment w:id="5" w:author="Eva Biringer" w:date="2024-05-07T12:36:00Z" w:initials="EB">
    <w:p w14:paraId="0EC61E0C" w14:textId="77777777" w:rsidR="00AD7711" w:rsidRDefault="00AD7711" w:rsidP="00AD7711">
      <w:pPr>
        <w:pStyle w:val="CommentText"/>
        <w:numPr>
          <w:ilvl w:val="0"/>
          <w:numId w:val="12"/>
        </w:numPr>
      </w:pPr>
      <w:r>
        <w:rPr>
          <w:rStyle w:val="CommentReference"/>
        </w:rPr>
        <w:annotationRef/>
      </w:r>
      <w:r>
        <w:t>Synest det er litt rart at du bruker svaralternativene som kommer under i selve spørsmålet. Foreslår derfor mer ”åpen” formulering, se ny tekst satt inn vha ”Spor endringer”-funksjonen</w:t>
      </w:r>
    </w:p>
    <w:p w14:paraId="617B7904" w14:textId="77777777" w:rsidR="00AD7711" w:rsidRDefault="00AD7711" w:rsidP="00AD7711">
      <w:pPr>
        <w:pStyle w:val="CommentText"/>
      </w:pPr>
      <w:r>
        <w:t>2. Vet ikke hvor stor detaljgrad du ønsker i svaralternativene, men her er iallfall en nokså vanlig og mer detaljert inndeling for svaralternativ (jeg har mange andre eksempler også, på Helse Fonna PC, så bare gi meg et ord, så sender jeg dem):</w:t>
      </w:r>
    </w:p>
    <w:p w14:paraId="58DE734E" w14:textId="2F194C2C" w:rsidR="00AD7711" w:rsidRDefault="00AD7711" w:rsidP="00AD7711">
      <w:pPr>
        <w:pStyle w:val="CommentText"/>
      </w:pPr>
      <w:r>
        <w:rPr>
          <w:noProof/>
        </w:rPr>
        <w:drawing>
          <wp:inline distT="0" distB="0" distL="0" distR="0" wp14:anchorId="788C01AF" wp14:editId="4E5497DF">
            <wp:extent cx="3695238" cy="1780952"/>
            <wp:effectExtent l="0" t="0" r="635" b="0"/>
            <wp:docPr id="964867449" name="Bild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7449" name="Bilde 964867449" descr="Image"/>
                    <pic:cNvPicPr/>
                  </pic:nvPicPr>
                  <pic:blipFill>
                    <a:blip r:embed="rId1">
                      <a:extLst>
                        <a:ext uri="{28A0092B-C50C-407E-A947-70E740481C1C}">
                          <a14:useLocalDpi xmlns:a14="http://schemas.microsoft.com/office/drawing/2010/main" val="0"/>
                        </a:ext>
                      </a:extLst>
                    </a:blip>
                    <a:stretch>
                      <a:fillRect/>
                    </a:stretch>
                  </pic:blipFill>
                  <pic:spPr>
                    <a:xfrm>
                      <a:off x="0" y="0"/>
                      <a:ext cx="3695238" cy="1780952"/>
                    </a:xfrm>
                    <a:prstGeom prst="rect">
                      <a:avLst/>
                    </a:prstGeom>
                  </pic:spPr>
                </pic:pic>
              </a:graphicData>
            </a:graphic>
          </wp:inline>
        </w:drawing>
      </w:r>
    </w:p>
    <w:p w14:paraId="59CCF063" w14:textId="77777777" w:rsidR="00AD7711" w:rsidRDefault="00AD7711" w:rsidP="00AD7711">
      <w:pPr>
        <w:pStyle w:val="CommentText"/>
      </w:pPr>
    </w:p>
  </w:comment>
  <w:comment w:id="12" w:author="Eva Biringer" w:date="2024-05-07T12:37:00Z" w:initials="EB">
    <w:p w14:paraId="26944733" w14:textId="77777777" w:rsidR="00AD7711" w:rsidRDefault="00AD7711" w:rsidP="00AD7711">
      <w:pPr>
        <w:pStyle w:val="CommentText"/>
      </w:pPr>
      <w:r>
        <w:rPr>
          <w:rStyle w:val="CommentReference"/>
        </w:rPr>
        <w:annotationRef/>
      </w:r>
      <w:r>
        <w:t>Bør ha konsekvent ordlyd, dvs at om du har ”jeg” i alternativ a. og b., bør du ha ”jeg” også i c.</w:t>
      </w:r>
    </w:p>
  </w:comment>
  <w:comment w:id="30" w:author="Eva Biringer" w:date="2024-05-07T12:39:00Z" w:initials="EB">
    <w:p w14:paraId="1C17A513" w14:textId="77777777" w:rsidR="00AD7711" w:rsidRDefault="00AD7711" w:rsidP="00AD7711">
      <w:pPr>
        <w:pStyle w:val="CommentText"/>
      </w:pPr>
      <w:r>
        <w:rPr>
          <w:rStyle w:val="CommentReference"/>
        </w:rPr>
        <w:annotationRef/>
      </w:r>
      <w:r>
        <w:t>Ønsker dere å skille mellom hjemmeboende barn og barn som ikke bør hjemme her?</w:t>
      </w:r>
    </w:p>
  </w:comment>
  <w:comment w:id="38" w:author="Eva Biringer" w:date="2024-05-07T12:40:00Z" w:initials="EB">
    <w:p w14:paraId="7E949109" w14:textId="77777777" w:rsidR="00AD7711" w:rsidRDefault="00AD7711" w:rsidP="00AD7711">
      <w:pPr>
        <w:pStyle w:val="CommentText"/>
      </w:pPr>
      <w:r>
        <w:rPr>
          <w:rStyle w:val="CommentReference"/>
        </w:rPr>
        <w:annotationRef/>
      </w:r>
      <w:r>
        <w:t>mener du ”grunnskolealder”? Dvs klasse 1-10? (Eller ønsker du regne med videregåande skole, dvs klasse 11-13)?</w:t>
      </w:r>
    </w:p>
  </w:comment>
  <w:comment w:id="47" w:author="Eva Biringer" w:date="2024-05-07T12:42:00Z" w:initials="EB">
    <w:p w14:paraId="0E091ED0" w14:textId="77777777" w:rsidR="00AD7711" w:rsidRDefault="00AD7711" w:rsidP="00AD7711">
      <w:pPr>
        <w:pStyle w:val="CommentText"/>
      </w:pPr>
      <w:r>
        <w:rPr>
          <w:rStyle w:val="CommentReference"/>
        </w:rPr>
        <w:annotationRef/>
      </w:r>
      <w:r>
        <w:t xml:space="preserve">Litt uvanlig måte å si dette på. Det er språklig korrekt, men likevel litt ”rart”. </w:t>
      </w:r>
    </w:p>
    <w:p w14:paraId="0EEFCD5C" w14:textId="77777777" w:rsidR="00AD7711" w:rsidRDefault="00AD7711" w:rsidP="00AD7711">
      <w:pPr>
        <w:pStyle w:val="CommentText"/>
      </w:pPr>
    </w:p>
    <w:p w14:paraId="03D86630" w14:textId="77777777" w:rsidR="00AD7711" w:rsidRDefault="00AD7711" w:rsidP="00AD7711">
      <w:pPr>
        <w:pStyle w:val="CommentText"/>
      </w:pPr>
      <w:r>
        <w:t>Tenker ”Til butikk/kjøpesenter” er mer ”vanlig” måte å formulere dette på</w:t>
      </w:r>
    </w:p>
  </w:comment>
  <w:comment w:id="125" w:author="Oddrun Lund" w:date="2024-04-18T09:20:00Z" w:initials="OL">
    <w:p w14:paraId="10216DAF" w14:textId="198C8D97" w:rsidR="000625BF" w:rsidRDefault="000625BF">
      <w:pPr>
        <w:pStyle w:val="CommentText"/>
      </w:pPr>
      <w:r>
        <w:rPr>
          <w:rStyle w:val="CommentReference"/>
        </w:rPr>
        <w:annotationRef/>
      </w:r>
      <w:r w:rsidR="00074CA4">
        <w:t>Her kan viljen til å kjøre langt være til stede, så kanskje vi heller skal spørre – Hva skal til for at du oftere velger å gå, sykle eller ta buss til daglige aktiviteter? Jeg foreslår</w:t>
      </w:r>
    </w:p>
    <w:p w14:paraId="27FB3BD0" w14:textId="6B24E924" w:rsidR="00074CA4" w:rsidRDefault="00074CA4" w:rsidP="00074CA4">
      <w:pPr>
        <w:pStyle w:val="CommentText"/>
        <w:numPr>
          <w:ilvl w:val="0"/>
          <w:numId w:val="5"/>
        </w:numPr>
      </w:pPr>
      <w:r>
        <w:t>Reiseavstand mindre enn 1 km/</w:t>
      </w:r>
      <w:r w:rsidR="0031048D">
        <w:t>2</w:t>
      </w:r>
      <w:r>
        <w:t xml:space="preserve"> km/ 5 km</w:t>
      </w:r>
    </w:p>
    <w:p w14:paraId="35BF7B67" w14:textId="77777777" w:rsidR="00074CA4" w:rsidRDefault="00074CA4" w:rsidP="00074CA4">
      <w:pPr>
        <w:pStyle w:val="CommentText"/>
        <w:numPr>
          <w:ilvl w:val="0"/>
          <w:numId w:val="5"/>
        </w:numPr>
      </w:pPr>
      <w:r>
        <w:t>trygge sykkelveger, sykkelparkering</w:t>
      </w:r>
    </w:p>
    <w:p w14:paraId="521FEDB6" w14:textId="7C21980F" w:rsidR="00074CA4" w:rsidRDefault="00074CA4" w:rsidP="00074CA4">
      <w:pPr>
        <w:pStyle w:val="CommentText"/>
        <w:numPr>
          <w:ilvl w:val="0"/>
          <w:numId w:val="5"/>
        </w:numPr>
      </w:pPr>
      <w:r>
        <w:t>bedre kollektivtilbud</w:t>
      </w:r>
    </w:p>
  </w:comment>
  <w:comment w:id="126" w:author="Sina Furkan Ôzdemir" w:date="2024-04-30T11:07:00Z" w:initials="SÔ">
    <w:p w14:paraId="3DC842AB" w14:textId="77777777" w:rsidR="00E2188D" w:rsidRDefault="00E2188D" w:rsidP="00E2188D">
      <w:pPr>
        <w:pStyle w:val="CommentText"/>
      </w:pPr>
      <w:r>
        <w:rPr>
          <w:rStyle w:val="CommentReference"/>
        </w:rPr>
        <w:annotationRef/>
      </w:r>
      <w:r>
        <w:t>Skal komme tilbake til det.</w:t>
      </w:r>
    </w:p>
  </w:comment>
  <w:comment w:id="240" w:author="Eva Biringer" w:date="2024-05-07T12:49:00Z" w:initials="EB">
    <w:p w14:paraId="2940323B" w14:textId="77777777" w:rsidR="001669EE" w:rsidRDefault="001669EE" w:rsidP="001669EE">
      <w:pPr>
        <w:pStyle w:val="CommentText"/>
      </w:pPr>
      <w:r>
        <w:rPr>
          <w:rStyle w:val="CommentReference"/>
        </w:rPr>
        <w:annotationRef/>
      </w:r>
      <w:r>
        <w:t>Bør du ha et ”annet” -alternativ her?</w:t>
      </w:r>
    </w:p>
  </w:comment>
  <w:comment w:id="282" w:author="Eva Biringer" w:date="2024-05-07T12:50:00Z" w:initials="EB">
    <w:p w14:paraId="23BF7971" w14:textId="77777777" w:rsidR="001669EE" w:rsidRDefault="001669EE" w:rsidP="001669EE">
      <w:pPr>
        <w:pStyle w:val="CommentText"/>
      </w:pPr>
      <w:r>
        <w:rPr>
          <w:rStyle w:val="CommentReference"/>
        </w:rPr>
        <w:annotationRef/>
      </w:r>
      <w:r>
        <w:t>OBS! Vanskelig ord! Reformulere? Se mine forsøk</w:t>
      </w:r>
    </w:p>
  </w:comment>
  <w:comment w:id="328" w:author="Eva Biringer" w:date="2024-05-07T12:51:00Z" w:initials="EB">
    <w:p w14:paraId="05A5362F" w14:textId="77777777" w:rsidR="001669EE" w:rsidRDefault="001669EE" w:rsidP="001669EE">
      <w:pPr>
        <w:pStyle w:val="CommentText"/>
      </w:pPr>
      <w:r>
        <w:rPr>
          <w:rStyle w:val="CommentReference"/>
        </w:rPr>
        <w:annotationRef/>
      </w:r>
      <w:r>
        <w:t>Her ville eg gitt eksempel, f eks ”trappeheis” eller ”rampe”. Elles så er det vanskelig for respondent å forstå</w:t>
      </w:r>
    </w:p>
  </w:comment>
  <w:comment w:id="342" w:author="Eva Biringer" w:date="2024-05-07T12:52:00Z" w:initials="EB">
    <w:p w14:paraId="37C0D1C4" w14:textId="77777777" w:rsidR="001669EE" w:rsidRDefault="001669EE" w:rsidP="001669EE">
      <w:pPr>
        <w:pStyle w:val="CommentText"/>
      </w:pPr>
      <w:r>
        <w:rPr>
          <w:rStyle w:val="CommentReference"/>
        </w:rPr>
        <w:annotationRef/>
      </w:r>
      <w:r>
        <w:t>hva mener du med ”hovedfunksjoner” her? Skrive med annet ord (kanskje Gia har tips?). Eller gi eksempel, f eks ”innta måltider”, ”toalettbesøk”, ”sove”….</w:t>
      </w:r>
    </w:p>
  </w:comment>
  <w:comment w:id="349" w:author="Eva Biringer" w:date="2024-05-07T12:53:00Z" w:initials="EB">
    <w:p w14:paraId="52086646" w14:textId="77777777" w:rsidR="001669EE" w:rsidRDefault="001669EE" w:rsidP="001669EE">
      <w:pPr>
        <w:pStyle w:val="CommentText"/>
      </w:pPr>
      <w:r>
        <w:rPr>
          <w:rStyle w:val="CommentReference"/>
        </w:rPr>
        <w:annotationRef/>
      </w:r>
      <w:r>
        <w:t>bør du ha ”annet” svarkategori?</w:t>
      </w:r>
    </w:p>
  </w:comment>
  <w:comment w:id="382" w:author="Oddrun Lund" w:date="2024-04-18T09:56:00Z" w:initials="OL">
    <w:p w14:paraId="1D7496A9" w14:textId="7AA0A2E6" w:rsidR="00294506" w:rsidRDefault="00294506">
      <w:pPr>
        <w:pStyle w:val="CommentText"/>
      </w:pPr>
      <w:r>
        <w:rPr>
          <w:rStyle w:val="CommentReference"/>
        </w:rPr>
        <w:annotationRef/>
      </w:r>
      <w:r>
        <w:t>Kan vi spørre - Når jeg har behov for en mer aldersvennlig bolig?</w:t>
      </w:r>
    </w:p>
  </w:comment>
  <w:comment w:id="383" w:author="Sina Furkan Ôzdemir" w:date="2024-04-30T11:14:00Z" w:initials="SÔ">
    <w:p w14:paraId="07633D8A" w14:textId="77777777" w:rsidR="00E2188D" w:rsidRDefault="00E2188D" w:rsidP="00E2188D">
      <w:pPr>
        <w:pStyle w:val="CommentText"/>
      </w:pPr>
      <w:r>
        <w:rPr>
          <w:rStyle w:val="CommentReference"/>
        </w:rPr>
        <w:annotationRef/>
      </w:r>
      <w:r>
        <w:t xml:space="preserve">Fantastisk idee men jeg må tenke litt mer om hvordan jeg skal formulere det. Alternativene: egner til fysiske behovene mine eller noen som det? </w:t>
      </w:r>
    </w:p>
  </w:comment>
  <w:comment w:id="462" w:author="Eva Biringer" w:date="2024-05-07T12:54:00Z" w:initials="EB">
    <w:p w14:paraId="5AD28746" w14:textId="77777777" w:rsidR="0060616E" w:rsidRDefault="0060616E" w:rsidP="0060616E">
      <w:pPr>
        <w:pStyle w:val="CommentText"/>
      </w:pPr>
      <w:r>
        <w:rPr>
          <w:rStyle w:val="CommentReference"/>
        </w:rPr>
        <w:annotationRef/>
      </w:r>
      <w:r>
        <w:t>Bør ein ha ”annet” eller kommentarfelt her?</w:t>
      </w:r>
    </w:p>
  </w:comment>
  <w:comment w:id="465" w:author="Oddrun Lund" w:date="2024-04-18T10:02:00Z" w:initials="OL">
    <w:p w14:paraId="50C31D6F" w14:textId="74ABE490" w:rsidR="000B0524" w:rsidRDefault="000B0524">
      <w:pPr>
        <w:pStyle w:val="CommentText"/>
      </w:pPr>
      <w:r>
        <w:rPr>
          <w:rStyle w:val="CommentReference"/>
        </w:rPr>
        <w:annotationRef/>
      </w:r>
      <w:r>
        <w:t>Bør vi spørre mer generelt? Ønsker du å bo</w:t>
      </w:r>
    </w:p>
    <w:p w14:paraId="419A5E2D" w14:textId="7428767A" w:rsidR="000B0524" w:rsidRDefault="000B0524" w:rsidP="00AB53F3">
      <w:pPr>
        <w:pStyle w:val="CommentText"/>
        <w:numPr>
          <w:ilvl w:val="0"/>
          <w:numId w:val="5"/>
        </w:numPr>
      </w:pPr>
      <w:r>
        <w:t xml:space="preserve"> sentrumsnært i by</w:t>
      </w:r>
    </w:p>
    <w:p w14:paraId="44B0650F" w14:textId="7B26B41B" w:rsidR="000B0524" w:rsidRDefault="000B0524" w:rsidP="000B0524">
      <w:pPr>
        <w:pStyle w:val="CommentText"/>
        <w:numPr>
          <w:ilvl w:val="0"/>
          <w:numId w:val="5"/>
        </w:numPr>
      </w:pPr>
      <w:r>
        <w:t xml:space="preserve"> sentrumsnært i tettsted</w:t>
      </w:r>
    </w:p>
    <w:p w14:paraId="5381E0CE" w14:textId="77777777" w:rsidR="000B0524" w:rsidRDefault="000B0524" w:rsidP="000B0524">
      <w:pPr>
        <w:pStyle w:val="CommentText"/>
        <w:numPr>
          <w:ilvl w:val="0"/>
          <w:numId w:val="5"/>
        </w:numPr>
      </w:pPr>
      <w:r>
        <w:t xml:space="preserve"> i bygd</w:t>
      </w:r>
    </w:p>
    <w:p w14:paraId="1A225ED1" w14:textId="30E2B547" w:rsidR="000B0524" w:rsidRDefault="000B0524" w:rsidP="000B0524">
      <w:pPr>
        <w:pStyle w:val="CommentText"/>
        <w:numPr>
          <w:ilvl w:val="0"/>
          <w:numId w:val="5"/>
        </w:numPr>
      </w:pPr>
      <w:r>
        <w:t xml:space="preserve"> </w:t>
      </w:r>
      <w:r w:rsidR="000C02D8">
        <w:t>L</w:t>
      </w:r>
      <w:r>
        <w:t>andlig</w:t>
      </w:r>
      <w:r w:rsidR="000C02D8">
        <w:t>/ i spredtbygd område</w:t>
      </w:r>
    </w:p>
  </w:comment>
  <w:comment w:id="466" w:author="Sina Furkan Ôzdemir" w:date="2024-04-30T11:38:00Z" w:initials="SÔ">
    <w:p w14:paraId="4F4DB231" w14:textId="77777777" w:rsidR="00E2188D" w:rsidRDefault="00E2188D" w:rsidP="00E2188D">
      <w:pPr>
        <w:pStyle w:val="CommentText"/>
      </w:pPr>
      <w:r>
        <w:rPr>
          <w:rStyle w:val="CommentReference"/>
        </w:rPr>
        <w:annotationRef/>
      </w:r>
      <w:r>
        <w:t>Ønsker vi ikke å vite mer om hvilke region innen karmøy skal få mer internflytting?</w:t>
      </w:r>
    </w:p>
  </w:comment>
  <w:comment w:id="653" w:author="Sina Furkan Ôzdemir" w:date="2024-05-02T13:21:00Z" w:initials="SÔ">
    <w:p w14:paraId="558FA23D" w14:textId="77777777" w:rsidR="00320B15" w:rsidRDefault="000B4FD0" w:rsidP="00320B15">
      <w:pPr>
        <w:pStyle w:val="CommentText"/>
      </w:pPr>
      <w:r>
        <w:rPr>
          <w:rStyle w:val="CommentReference"/>
        </w:rPr>
        <w:annotationRef/>
      </w:r>
      <w:r w:rsidR="00320B15">
        <w:t>Correlates strongly/ duplicates question 17. Need to find an alternative way of integrating them...</w:t>
      </w:r>
    </w:p>
  </w:comment>
  <w:comment w:id="663" w:author="Oddrun Lund" w:date="2024-04-18T10:20:00Z" w:initials="OL">
    <w:p w14:paraId="12846710" w14:textId="2C5614A5" w:rsidR="00862630" w:rsidRDefault="00862630">
      <w:pPr>
        <w:pStyle w:val="CommentText"/>
      </w:pPr>
      <w:r>
        <w:rPr>
          <w:rStyle w:val="CommentReference"/>
        </w:rPr>
        <w:annotationRef/>
      </w:r>
      <w:r>
        <w:t>For eksempel – Vurderer du at du har økonomi til å kjøpe den boligen du ønsker deg</w:t>
      </w:r>
      <w:r w:rsidR="004F3524">
        <w:t>/ har behov for i fremtiden?</w:t>
      </w:r>
    </w:p>
  </w:comment>
  <w:comment w:id="665" w:author="Sina Furkan Ôzdemir" w:date="2024-02-16T11:54:00Z" w:initials="SÔ">
    <w:p w14:paraId="6994E41A" w14:textId="77777777" w:rsidR="000E7015" w:rsidRDefault="000E7015" w:rsidP="000E7015">
      <w:pPr>
        <w:pStyle w:val="CommentText"/>
      </w:pPr>
      <w:r>
        <w:rPr>
          <w:rStyle w:val="CommentReference"/>
        </w:rPr>
        <w:annotationRef/>
      </w:r>
      <w:r>
        <w:t>Jeg trenger eksempler og anbefaling om alternativer som en svar</w:t>
      </w:r>
    </w:p>
  </w:comment>
  <w:comment w:id="666" w:author="Oddrun Lund" w:date="2024-04-18T10:23:00Z" w:initials="OL">
    <w:p w14:paraId="37F652CC" w14:textId="77777777" w:rsidR="004F3524" w:rsidRDefault="004F3524" w:rsidP="004F3524">
      <w:pPr>
        <w:pStyle w:val="CommentText"/>
      </w:pPr>
      <w:r>
        <w:rPr>
          <w:rStyle w:val="CommentReference"/>
        </w:rPr>
        <w:annotationRef/>
      </w:r>
      <w:r>
        <w:t xml:space="preserve">Hvilken boform ønsker du for din neste bolig </w:t>
      </w:r>
    </w:p>
    <w:p w14:paraId="632415CA" w14:textId="398C0B97" w:rsidR="004F3524" w:rsidRDefault="004F3524" w:rsidP="004F3524">
      <w:pPr>
        <w:pStyle w:val="CommentText"/>
        <w:numPr>
          <w:ilvl w:val="0"/>
          <w:numId w:val="5"/>
        </w:numPr>
      </w:pPr>
      <w:r>
        <w:t xml:space="preserve"> </w:t>
      </w:r>
      <w:r w:rsidR="00356097">
        <w:t>Privatbolig</w:t>
      </w:r>
    </w:p>
    <w:p w14:paraId="3ED5F052" w14:textId="77777777" w:rsidR="004F3524" w:rsidRDefault="004F3524" w:rsidP="004F3524">
      <w:pPr>
        <w:pStyle w:val="CommentText"/>
        <w:numPr>
          <w:ilvl w:val="0"/>
          <w:numId w:val="5"/>
        </w:numPr>
      </w:pPr>
      <w:r>
        <w:t xml:space="preserve"> Bolig med felles uteopphold</w:t>
      </w:r>
      <w:r w:rsidR="00356097">
        <w:t xml:space="preserve"> og parkering</w:t>
      </w:r>
    </w:p>
    <w:p w14:paraId="14F2A125" w14:textId="2BC6428B" w:rsidR="00356097" w:rsidRDefault="00356097" w:rsidP="004F3524">
      <w:pPr>
        <w:pStyle w:val="CommentText"/>
        <w:numPr>
          <w:ilvl w:val="0"/>
          <w:numId w:val="5"/>
        </w:numPr>
      </w:pPr>
      <w:r>
        <w:t xml:space="preserve"> Bolig med felles utearealer og felles trappeoppgang/ heis</w:t>
      </w:r>
    </w:p>
    <w:p w14:paraId="78C0769F" w14:textId="17C8A0F9" w:rsidR="00356097" w:rsidRDefault="00356097" w:rsidP="00576906">
      <w:pPr>
        <w:pStyle w:val="ListParagraph"/>
        <w:numPr>
          <w:ilvl w:val="0"/>
          <w:numId w:val="5"/>
        </w:numPr>
      </w:pPr>
      <w:r>
        <w:t xml:space="preserve"> </w:t>
      </w:r>
      <w:r w:rsidRPr="00356097">
        <w:t>Bolig med felles utearealer</w:t>
      </w:r>
      <w:r w:rsidR="00ED0294">
        <w:t xml:space="preserve">, </w:t>
      </w:r>
      <w:r w:rsidR="00ED0294" w:rsidRPr="00ED0294">
        <w:rPr>
          <w:sz w:val="20"/>
          <w:szCs w:val="20"/>
        </w:rPr>
        <w:t>felles trappeoppgang/ heis</w:t>
      </w:r>
      <w:r w:rsidR="00ED0294">
        <w:rPr>
          <w:sz w:val="20"/>
          <w:szCs w:val="20"/>
        </w:rPr>
        <w:t xml:space="preserve"> </w:t>
      </w:r>
      <w:r w:rsidRPr="00356097">
        <w:t>og felles</w:t>
      </w:r>
      <w:r>
        <w:t xml:space="preserve"> innendørs oppholdsrom</w:t>
      </w:r>
    </w:p>
    <w:p w14:paraId="54EC7C4A" w14:textId="2D9EBDEB" w:rsidR="00356097" w:rsidRDefault="00356097" w:rsidP="004F3524">
      <w:pPr>
        <w:pStyle w:val="CommentText"/>
        <w:numPr>
          <w:ilvl w:val="0"/>
          <w:numId w:val="5"/>
        </w:numPr>
      </w:pPr>
      <w:r>
        <w:t xml:space="preserve"> Bofellesskap/ kollektiv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A3D8FF" w15:done="0"/>
  <w15:commentEx w15:paraId="666B1430" w15:paraIdParent="24A3D8FF" w15:done="0"/>
  <w15:commentEx w15:paraId="59CCF063" w15:done="1"/>
  <w15:commentEx w15:paraId="26944733" w15:done="1"/>
  <w15:commentEx w15:paraId="1C17A513" w15:done="1"/>
  <w15:commentEx w15:paraId="7E949109" w15:done="0"/>
  <w15:commentEx w15:paraId="03D86630" w15:done="0"/>
  <w15:commentEx w15:paraId="521FEDB6" w15:done="0"/>
  <w15:commentEx w15:paraId="3DC842AB" w15:paraIdParent="521FEDB6" w15:done="0"/>
  <w15:commentEx w15:paraId="2940323B" w15:done="1"/>
  <w15:commentEx w15:paraId="23BF7971" w15:done="1"/>
  <w15:commentEx w15:paraId="05A5362F" w15:done="1"/>
  <w15:commentEx w15:paraId="37C0D1C4" w15:done="1"/>
  <w15:commentEx w15:paraId="52086646" w15:done="1"/>
  <w15:commentEx w15:paraId="1D7496A9" w15:done="1"/>
  <w15:commentEx w15:paraId="07633D8A" w15:paraIdParent="1D7496A9" w15:done="1"/>
  <w15:commentEx w15:paraId="5AD28746" w15:done="1"/>
  <w15:commentEx w15:paraId="1A225ED1" w15:done="0"/>
  <w15:commentEx w15:paraId="4F4DB231" w15:paraIdParent="1A225ED1" w15:done="0"/>
  <w15:commentEx w15:paraId="558FA23D" w15:done="0"/>
  <w15:commentEx w15:paraId="12846710" w15:done="0"/>
  <w15:commentEx w15:paraId="6994E41A" w15:done="0"/>
  <w15:commentEx w15:paraId="54EC7C4A" w15:paraIdParent="6994E4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CB5F73" w16cex:dateUtc="2024-04-18T06:59:00Z">
    <w16cex:extLst>
      <w16:ext w16:uri="{CE6994B0-6A32-4C9F-8C6B-6E91EDA988CE}">
        <cr:reactions xmlns:cr="http://schemas.microsoft.com/office/comments/2020/reactions">
          <cr:reaction reactionType="1">
            <cr:reactionInfo dateUtc="2024-04-30T13:32:02Z">
              <cr:user userId="S::sioz@karmoy.kommune.no::2474fabe-b1b7-4cbf-98dd-94a7acc7f760" userProvider="AD" userName="Sina Furkan Ôzdemir"/>
            </cr:reactionInfo>
          </cr:reaction>
        </cr:reactions>
      </w16:ext>
    </w16cex:extLst>
  </w16cex:commentExtensible>
  <w16cex:commentExtensible w16cex:durableId="6E552055" w16cex:dateUtc="2024-04-30T07:47:00Z"/>
  <w16cex:commentExtensible w16cex:durableId="2CA718EE" w16cex:dateUtc="2024-05-07T10:36:00Z">
    <w16cex:extLst>
      <w16:ext w16:uri="{CE6994B0-6A32-4C9F-8C6B-6E91EDA988CE}">
        <cr:reactions xmlns:cr="http://schemas.microsoft.com/office/comments/2020/reactions">
          <cr:reaction reactionType="1">
            <cr:reactionInfo dateUtc="2024-05-16T11:15:33Z">
              <cr:user userId="S::sioz@karmoy.kommune.no::2474fabe-b1b7-4cbf-98dd-94a7acc7f760" userProvider="AD" userName="Sina Furkan Ôzdemir"/>
            </cr:reactionInfo>
          </cr:reaction>
        </cr:reactions>
      </w16:ext>
    </w16cex:extLst>
  </w16cex:commentExtensible>
  <w16cex:commentExtensible w16cex:durableId="413E7524" w16cex:dateUtc="2024-05-07T10:37:00Z">
    <w16cex:extLst>
      <w16:ext w16:uri="{CE6994B0-6A32-4C9F-8C6B-6E91EDA988CE}">
        <cr:reactions xmlns:cr="http://schemas.microsoft.com/office/comments/2020/reactions">
          <cr:reaction reactionType="1">
            <cr:reactionInfo dateUtc="2024-05-16T11:50:43Z">
              <cr:user userId="S::sioz@karmoy.kommune.no::2474fabe-b1b7-4cbf-98dd-94a7acc7f760" userProvider="AD" userName="Sina Furkan Ôzdemir"/>
            </cr:reactionInfo>
          </cr:reaction>
        </cr:reactions>
      </w16:ext>
    </w16cex:extLst>
  </w16cex:commentExtensible>
  <w16cex:commentExtensible w16cex:durableId="05055349" w16cex:dateUtc="2024-05-07T10:39:00Z"/>
  <w16cex:commentExtensible w16cex:durableId="0E4A3A2D" w16cex:dateUtc="2024-05-07T10:40:00Z"/>
  <w16cex:commentExtensible w16cex:durableId="2D1554DA" w16cex:dateUtc="2024-05-07T10:42:00Z"/>
  <w16cex:commentExtensible w16cex:durableId="29CB644F" w16cex:dateUtc="2024-04-18T07:20:00Z"/>
  <w16cex:commentExtensible w16cex:durableId="0AC4BBFA" w16cex:dateUtc="2024-04-30T09:07:00Z"/>
  <w16cex:commentExtensible w16cex:durableId="07D4F156" w16cex:dateUtc="2024-05-07T10:49:00Z"/>
  <w16cex:commentExtensible w16cex:durableId="2122D6EB" w16cex:dateUtc="2024-05-07T10:50:00Z"/>
  <w16cex:commentExtensible w16cex:durableId="5580720E" w16cex:dateUtc="2024-05-07T10:51:00Z"/>
  <w16cex:commentExtensible w16cex:durableId="6000B8BF" w16cex:dateUtc="2024-05-07T10:52:00Z"/>
  <w16cex:commentExtensible w16cex:durableId="1B46F017" w16cex:dateUtc="2024-05-07T10:53:00Z"/>
  <w16cex:commentExtensible w16cex:durableId="29CB6CDC" w16cex:dateUtc="2024-04-18T07:56:00Z"/>
  <w16cex:commentExtensible w16cex:durableId="301DB3F2" w16cex:dateUtc="2024-04-30T09:14:00Z"/>
  <w16cex:commentExtensible w16cex:durableId="019375F9" w16cex:dateUtc="2024-05-07T10:54:00Z"/>
  <w16cex:commentExtensible w16cex:durableId="29CB6E40" w16cex:dateUtc="2024-04-18T08:02:00Z"/>
  <w16cex:commentExtensible w16cex:durableId="6B71BA2A" w16cex:dateUtc="2024-04-30T09:38:00Z"/>
  <w16cex:commentExtensible w16cex:durableId="535A1759" w16cex:dateUtc="2024-05-02T11:21:00Z"/>
  <w16cex:commentExtensible w16cex:durableId="29CB726B" w16cex:dateUtc="2024-04-18T08:20:00Z"/>
  <w16cex:commentExtensible w16cex:durableId="2E2E211D" w16cex:dateUtc="2024-02-16T10:54:00Z"/>
  <w16cex:commentExtensible w16cex:durableId="29CB7314" w16cex:dateUtc="2024-04-18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A3D8FF" w16cid:durableId="29CB5F73"/>
  <w16cid:commentId w16cid:paraId="666B1430" w16cid:durableId="6E552055"/>
  <w16cid:commentId w16cid:paraId="59CCF063" w16cid:durableId="2CA718EE"/>
  <w16cid:commentId w16cid:paraId="26944733" w16cid:durableId="413E7524"/>
  <w16cid:commentId w16cid:paraId="1C17A513" w16cid:durableId="05055349"/>
  <w16cid:commentId w16cid:paraId="7E949109" w16cid:durableId="0E4A3A2D"/>
  <w16cid:commentId w16cid:paraId="03D86630" w16cid:durableId="2D1554DA"/>
  <w16cid:commentId w16cid:paraId="521FEDB6" w16cid:durableId="29CB644F"/>
  <w16cid:commentId w16cid:paraId="3DC842AB" w16cid:durableId="0AC4BBFA"/>
  <w16cid:commentId w16cid:paraId="2940323B" w16cid:durableId="07D4F156"/>
  <w16cid:commentId w16cid:paraId="23BF7971" w16cid:durableId="2122D6EB"/>
  <w16cid:commentId w16cid:paraId="05A5362F" w16cid:durableId="5580720E"/>
  <w16cid:commentId w16cid:paraId="37C0D1C4" w16cid:durableId="6000B8BF"/>
  <w16cid:commentId w16cid:paraId="52086646" w16cid:durableId="1B46F017"/>
  <w16cid:commentId w16cid:paraId="1D7496A9" w16cid:durableId="29CB6CDC"/>
  <w16cid:commentId w16cid:paraId="07633D8A" w16cid:durableId="301DB3F2"/>
  <w16cid:commentId w16cid:paraId="5AD28746" w16cid:durableId="019375F9"/>
  <w16cid:commentId w16cid:paraId="1A225ED1" w16cid:durableId="29CB6E40"/>
  <w16cid:commentId w16cid:paraId="4F4DB231" w16cid:durableId="6B71BA2A"/>
  <w16cid:commentId w16cid:paraId="558FA23D" w16cid:durableId="535A1759"/>
  <w16cid:commentId w16cid:paraId="12846710" w16cid:durableId="29CB726B"/>
  <w16cid:commentId w16cid:paraId="6994E41A" w16cid:durableId="2E2E211D"/>
  <w16cid:commentId w16cid:paraId="54EC7C4A" w16cid:durableId="29CB7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4BBD"/>
    <w:multiLevelType w:val="hybridMultilevel"/>
    <w:tmpl w:val="7CB49BA0"/>
    <w:lvl w:ilvl="0" w:tplc="47B08E7A">
      <w:start w:val="1"/>
      <w:numFmt w:val="lowerLetter"/>
      <w:lvlText w:val="%1-"/>
      <w:lvlJc w:val="left"/>
      <w:pPr>
        <w:ind w:left="1770" w:hanging="360"/>
      </w:pPr>
      <w:rPr>
        <w:rFonts w:hint="default"/>
      </w:rPr>
    </w:lvl>
    <w:lvl w:ilvl="1" w:tplc="04140019" w:tentative="1">
      <w:start w:val="1"/>
      <w:numFmt w:val="lowerLetter"/>
      <w:lvlText w:val="%2."/>
      <w:lvlJc w:val="left"/>
      <w:pPr>
        <w:ind w:left="2490" w:hanging="360"/>
      </w:pPr>
    </w:lvl>
    <w:lvl w:ilvl="2" w:tplc="0414001B" w:tentative="1">
      <w:start w:val="1"/>
      <w:numFmt w:val="lowerRoman"/>
      <w:lvlText w:val="%3."/>
      <w:lvlJc w:val="right"/>
      <w:pPr>
        <w:ind w:left="3210" w:hanging="180"/>
      </w:pPr>
    </w:lvl>
    <w:lvl w:ilvl="3" w:tplc="0414000F" w:tentative="1">
      <w:start w:val="1"/>
      <w:numFmt w:val="decimal"/>
      <w:lvlText w:val="%4."/>
      <w:lvlJc w:val="left"/>
      <w:pPr>
        <w:ind w:left="3930" w:hanging="360"/>
      </w:pPr>
    </w:lvl>
    <w:lvl w:ilvl="4" w:tplc="04140019" w:tentative="1">
      <w:start w:val="1"/>
      <w:numFmt w:val="lowerLetter"/>
      <w:lvlText w:val="%5."/>
      <w:lvlJc w:val="left"/>
      <w:pPr>
        <w:ind w:left="4650" w:hanging="360"/>
      </w:pPr>
    </w:lvl>
    <w:lvl w:ilvl="5" w:tplc="0414001B" w:tentative="1">
      <w:start w:val="1"/>
      <w:numFmt w:val="lowerRoman"/>
      <w:lvlText w:val="%6."/>
      <w:lvlJc w:val="right"/>
      <w:pPr>
        <w:ind w:left="5370" w:hanging="180"/>
      </w:pPr>
    </w:lvl>
    <w:lvl w:ilvl="6" w:tplc="0414000F" w:tentative="1">
      <w:start w:val="1"/>
      <w:numFmt w:val="decimal"/>
      <w:lvlText w:val="%7."/>
      <w:lvlJc w:val="left"/>
      <w:pPr>
        <w:ind w:left="6090" w:hanging="360"/>
      </w:pPr>
    </w:lvl>
    <w:lvl w:ilvl="7" w:tplc="04140019" w:tentative="1">
      <w:start w:val="1"/>
      <w:numFmt w:val="lowerLetter"/>
      <w:lvlText w:val="%8."/>
      <w:lvlJc w:val="left"/>
      <w:pPr>
        <w:ind w:left="6810" w:hanging="360"/>
      </w:pPr>
    </w:lvl>
    <w:lvl w:ilvl="8" w:tplc="0414001B" w:tentative="1">
      <w:start w:val="1"/>
      <w:numFmt w:val="lowerRoman"/>
      <w:lvlText w:val="%9."/>
      <w:lvlJc w:val="right"/>
      <w:pPr>
        <w:ind w:left="7530" w:hanging="180"/>
      </w:pPr>
    </w:lvl>
  </w:abstractNum>
  <w:abstractNum w:abstractNumId="1" w15:restartNumberingAfterBreak="0">
    <w:nsid w:val="0D121C5E"/>
    <w:multiLevelType w:val="hybridMultilevel"/>
    <w:tmpl w:val="196243B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2B2AFA"/>
    <w:multiLevelType w:val="hybridMultilevel"/>
    <w:tmpl w:val="DFDA5784"/>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 w15:restartNumberingAfterBreak="0">
    <w:nsid w:val="1DD8114D"/>
    <w:multiLevelType w:val="hybridMultilevel"/>
    <w:tmpl w:val="06D69D4C"/>
    <w:lvl w:ilvl="0" w:tplc="D31C620E">
      <w:start w:val="1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6BD5677"/>
    <w:multiLevelType w:val="hybridMultilevel"/>
    <w:tmpl w:val="CC12546E"/>
    <w:lvl w:ilvl="0" w:tplc="0D50FCBE">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5" w15:restartNumberingAfterBreak="0">
    <w:nsid w:val="290902F1"/>
    <w:multiLevelType w:val="hybridMultilevel"/>
    <w:tmpl w:val="3AD0A5FC"/>
    <w:lvl w:ilvl="0" w:tplc="364A297E">
      <w:start w:val="5"/>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437D6801"/>
    <w:multiLevelType w:val="hybridMultilevel"/>
    <w:tmpl w:val="86F83F0A"/>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9630F2E"/>
    <w:multiLevelType w:val="hybridMultilevel"/>
    <w:tmpl w:val="7464A4DC"/>
    <w:lvl w:ilvl="0" w:tplc="47C6FACE">
      <w:start w:val="1"/>
      <w:numFmt w:val="lowerLetter"/>
      <w:lvlText w:val="%1-"/>
      <w:lvlJc w:val="left"/>
      <w:pPr>
        <w:ind w:left="1070" w:hanging="360"/>
      </w:pPr>
      <w:rPr>
        <w:rFonts w:hint="default"/>
      </w:rPr>
    </w:lvl>
    <w:lvl w:ilvl="1" w:tplc="04140019" w:tentative="1">
      <w:start w:val="1"/>
      <w:numFmt w:val="lowerLetter"/>
      <w:lvlText w:val="%2."/>
      <w:lvlJc w:val="left"/>
      <w:pPr>
        <w:ind w:left="1790" w:hanging="360"/>
      </w:pPr>
    </w:lvl>
    <w:lvl w:ilvl="2" w:tplc="0414001B" w:tentative="1">
      <w:start w:val="1"/>
      <w:numFmt w:val="lowerRoman"/>
      <w:lvlText w:val="%3."/>
      <w:lvlJc w:val="right"/>
      <w:pPr>
        <w:ind w:left="2510" w:hanging="180"/>
      </w:pPr>
    </w:lvl>
    <w:lvl w:ilvl="3" w:tplc="0414000F" w:tentative="1">
      <w:start w:val="1"/>
      <w:numFmt w:val="decimal"/>
      <w:lvlText w:val="%4."/>
      <w:lvlJc w:val="left"/>
      <w:pPr>
        <w:ind w:left="3230" w:hanging="360"/>
      </w:pPr>
    </w:lvl>
    <w:lvl w:ilvl="4" w:tplc="04140019" w:tentative="1">
      <w:start w:val="1"/>
      <w:numFmt w:val="lowerLetter"/>
      <w:lvlText w:val="%5."/>
      <w:lvlJc w:val="left"/>
      <w:pPr>
        <w:ind w:left="3950" w:hanging="360"/>
      </w:pPr>
    </w:lvl>
    <w:lvl w:ilvl="5" w:tplc="0414001B" w:tentative="1">
      <w:start w:val="1"/>
      <w:numFmt w:val="lowerRoman"/>
      <w:lvlText w:val="%6."/>
      <w:lvlJc w:val="right"/>
      <w:pPr>
        <w:ind w:left="4670" w:hanging="180"/>
      </w:pPr>
    </w:lvl>
    <w:lvl w:ilvl="6" w:tplc="0414000F" w:tentative="1">
      <w:start w:val="1"/>
      <w:numFmt w:val="decimal"/>
      <w:lvlText w:val="%7."/>
      <w:lvlJc w:val="left"/>
      <w:pPr>
        <w:ind w:left="5390" w:hanging="360"/>
      </w:pPr>
    </w:lvl>
    <w:lvl w:ilvl="7" w:tplc="04140019" w:tentative="1">
      <w:start w:val="1"/>
      <w:numFmt w:val="lowerLetter"/>
      <w:lvlText w:val="%8."/>
      <w:lvlJc w:val="left"/>
      <w:pPr>
        <w:ind w:left="6110" w:hanging="360"/>
      </w:pPr>
    </w:lvl>
    <w:lvl w:ilvl="8" w:tplc="0414001B" w:tentative="1">
      <w:start w:val="1"/>
      <w:numFmt w:val="lowerRoman"/>
      <w:lvlText w:val="%9."/>
      <w:lvlJc w:val="right"/>
      <w:pPr>
        <w:ind w:left="6830" w:hanging="180"/>
      </w:pPr>
    </w:lvl>
  </w:abstractNum>
  <w:abstractNum w:abstractNumId="8" w15:restartNumberingAfterBreak="0">
    <w:nsid w:val="614F651D"/>
    <w:multiLevelType w:val="hybridMultilevel"/>
    <w:tmpl w:val="01A43232"/>
    <w:lvl w:ilvl="0" w:tplc="04140019">
      <w:start w:val="1"/>
      <w:numFmt w:val="lowerLetter"/>
      <w:lvlText w:val="%1."/>
      <w:lvlJc w:val="left"/>
      <w:pPr>
        <w:ind w:left="1065" w:hanging="360"/>
      </w:pPr>
      <w:rPr>
        <w:rFont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9" w15:restartNumberingAfterBreak="0">
    <w:nsid w:val="64891CB1"/>
    <w:multiLevelType w:val="hybridMultilevel"/>
    <w:tmpl w:val="C624FFF6"/>
    <w:lvl w:ilvl="0" w:tplc="18CEE928">
      <w:start w:val="1"/>
      <w:numFmt w:val="bullet"/>
      <w:lvlText w:val=""/>
      <w:lvlJc w:val="left"/>
      <w:pPr>
        <w:ind w:left="720" w:hanging="360"/>
      </w:pPr>
      <w:rPr>
        <w:rFonts w:ascii="Symbol" w:hAnsi="Symbol"/>
      </w:rPr>
    </w:lvl>
    <w:lvl w:ilvl="1" w:tplc="4CBEA95A">
      <w:start w:val="1"/>
      <w:numFmt w:val="bullet"/>
      <w:lvlText w:val=""/>
      <w:lvlJc w:val="left"/>
      <w:pPr>
        <w:ind w:left="720" w:hanging="360"/>
      </w:pPr>
      <w:rPr>
        <w:rFonts w:ascii="Symbol" w:hAnsi="Symbol"/>
      </w:rPr>
    </w:lvl>
    <w:lvl w:ilvl="2" w:tplc="5574C5AC">
      <w:start w:val="1"/>
      <w:numFmt w:val="bullet"/>
      <w:lvlText w:val=""/>
      <w:lvlJc w:val="left"/>
      <w:pPr>
        <w:ind w:left="720" w:hanging="360"/>
      </w:pPr>
      <w:rPr>
        <w:rFonts w:ascii="Symbol" w:hAnsi="Symbol"/>
      </w:rPr>
    </w:lvl>
    <w:lvl w:ilvl="3" w:tplc="D77E95B0">
      <w:start w:val="1"/>
      <w:numFmt w:val="bullet"/>
      <w:lvlText w:val=""/>
      <w:lvlJc w:val="left"/>
      <w:pPr>
        <w:ind w:left="720" w:hanging="360"/>
      </w:pPr>
      <w:rPr>
        <w:rFonts w:ascii="Symbol" w:hAnsi="Symbol"/>
      </w:rPr>
    </w:lvl>
    <w:lvl w:ilvl="4" w:tplc="F830E01A">
      <w:start w:val="1"/>
      <w:numFmt w:val="bullet"/>
      <w:lvlText w:val=""/>
      <w:lvlJc w:val="left"/>
      <w:pPr>
        <w:ind w:left="720" w:hanging="360"/>
      </w:pPr>
      <w:rPr>
        <w:rFonts w:ascii="Symbol" w:hAnsi="Symbol"/>
      </w:rPr>
    </w:lvl>
    <w:lvl w:ilvl="5" w:tplc="E44E33A0">
      <w:start w:val="1"/>
      <w:numFmt w:val="bullet"/>
      <w:lvlText w:val=""/>
      <w:lvlJc w:val="left"/>
      <w:pPr>
        <w:ind w:left="720" w:hanging="360"/>
      </w:pPr>
      <w:rPr>
        <w:rFonts w:ascii="Symbol" w:hAnsi="Symbol"/>
      </w:rPr>
    </w:lvl>
    <w:lvl w:ilvl="6" w:tplc="DECA74A0">
      <w:start w:val="1"/>
      <w:numFmt w:val="bullet"/>
      <w:lvlText w:val=""/>
      <w:lvlJc w:val="left"/>
      <w:pPr>
        <w:ind w:left="720" w:hanging="360"/>
      </w:pPr>
      <w:rPr>
        <w:rFonts w:ascii="Symbol" w:hAnsi="Symbol"/>
      </w:rPr>
    </w:lvl>
    <w:lvl w:ilvl="7" w:tplc="91C4A6F2">
      <w:start w:val="1"/>
      <w:numFmt w:val="bullet"/>
      <w:lvlText w:val=""/>
      <w:lvlJc w:val="left"/>
      <w:pPr>
        <w:ind w:left="720" w:hanging="360"/>
      </w:pPr>
      <w:rPr>
        <w:rFonts w:ascii="Symbol" w:hAnsi="Symbol"/>
      </w:rPr>
    </w:lvl>
    <w:lvl w:ilvl="8" w:tplc="FC76FA00">
      <w:start w:val="1"/>
      <w:numFmt w:val="bullet"/>
      <w:lvlText w:val=""/>
      <w:lvlJc w:val="left"/>
      <w:pPr>
        <w:ind w:left="720" w:hanging="360"/>
      </w:pPr>
      <w:rPr>
        <w:rFonts w:ascii="Symbol" w:hAnsi="Symbol"/>
      </w:rPr>
    </w:lvl>
  </w:abstractNum>
  <w:abstractNum w:abstractNumId="10" w15:restartNumberingAfterBreak="0">
    <w:nsid w:val="6D551EA7"/>
    <w:multiLevelType w:val="hybridMultilevel"/>
    <w:tmpl w:val="A4B66534"/>
    <w:lvl w:ilvl="0" w:tplc="A4443AA8">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1" w15:restartNumberingAfterBreak="0">
    <w:nsid w:val="71104316"/>
    <w:multiLevelType w:val="hybridMultilevel"/>
    <w:tmpl w:val="B306A502"/>
    <w:lvl w:ilvl="0" w:tplc="C032B6D4">
      <w:start w:val="1"/>
      <w:numFmt w:val="decimal"/>
      <w:lvlText w:val="%1."/>
      <w:lvlJc w:val="left"/>
      <w:pPr>
        <w:ind w:left="1020" w:hanging="360"/>
      </w:pPr>
    </w:lvl>
    <w:lvl w:ilvl="1" w:tplc="53845A4C">
      <w:start w:val="1"/>
      <w:numFmt w:val="decimal"/>
      <w:lvlText w:val="%2."/>
      <w:lvlJc w:val="left"/>
      <w:pPr>
        <w:ind w:left="1020" w:hanging="360"/>
      </w:pPr>
    </w:lvl>
    <w:lvl w:ilvl="2" w:tplc="79C01A98">
      <w:start w:val="1"/>
      <w:numFmt w:val="decimal"/>
      <w:lvlText w:val="%3."/>
      <w:lvlJc w:val="left"/>
      <w:pPr>
        <w:ind w:left="1020" w:hanging="360"/>
      </w:pPr>
    </w:lvl>
    <w:lvl w:ilvl="3" w:tplc="798EAD58">
      <w:start w:val="1"/>
      <w:numFmt w:val="decimal"/>
      <w:lvlText w:val="%4."/>
      <w:lvlJc w:val="left"/>
      <w:pPr>
        <w:ind w:left="1020" w:hanging="360"/>
      </w:pPr>
    </w:lvl>
    <w:lvl w:ilvl="4" w:tplc="77CC3810">
      <w:start w:val="1"/>
      <w:numFmt w:val="decimal"/>
      <w:lvlText w:val="%5."/>
      <w:lvlJc w:val="left"/>
      <w:pPr>
        <w:ind w:left="1020" w:hanging="360"/>
      </w:pPr>
    </w:lvl>
    <w:lvl w:ilvl="5" w:tplc="04F0DA8E">
      <w:start w:val="1"/>
      <w:numFmt w:val="decimal"/>
      <w:lvlText w:val="%6."/>
      <w:lvlJc w:val="left"/>
      <w:pPr>
        <w:ind w:left="1020" w:hanging="360"/>
      </w:pPr>
    </w:lvl>
    <w:lvl w:ilvl="6" w:tplc="199E103A">
      <w:start w:val="1"/>
      <w:numFmt w:val="decimal"/>
      <w:lvlText w:val="%7."/>
      <w:lvlJc w:val="left"/>
      <w:pPr>
        <w:ind w:left="1020" w:hanging="360"/>
      </w:pPr>
    </w:lvl>
    <w:lvl w:ilvl="7" w:tplc="C28E6B72">
      <w:start w:val="1"/>
      <w:numFmt w:val="decimal"/>
      <w:lvlText w:val="%8."/>
      <w:lvlJc w:val="left"/>
      <w:pPr>
        <w:ind w:left="1020" w:hanging="360"/>
      </w:pPr>
    </w:lvl>
    <w:lvl w:ilvl="8" w:tplc="6C625FBA">
      <w:start w:val="1"/>
      <w:numFmt w:val="decimal"/>
      <w:lvlText w:val="%9."/>
      <w:lvlJc w:val="left"/>
      <w:pPr>
        <w:ind w:left="1020" w:hanging="360"/>
      </w:pPr>
    </w:lvl>
  </w:abstractNum>
  <w:num w:numId="1" w16cid:durableId="38287077">
    <w:abstractNumId w:val="6"/>
  </w:num>
  <w:num w:numId="2" w16cid:durableId="231081778">
    <w:abstractNumId w:val="5"/>
  </w:num>
  <w:num w:numId="3" w16cid:durableId="318269435">
    <w:abstractNumId w:val="7"/>
  </w:num>
  <w:num w:numId="4" w16cid:durableId="1653411229">
    <w:abstractNumId w:val="1"/>
  </w:num>
  <w:num w:numId="5" w16cid:durableId="191069931">
    <w:abstractNumId w:val="3"/>
  </w:num>
  <w:num w:numId="6" w16cid:durableId="1714231010">
    <w:abstractNumId w:val="4"/>
  </w:num>
  <w:num w:numId="7" w16cid:durableId="1145007035">
    <w:abstractNumId w:val="9"/>
  </w:num>
  <w:num w:numId="8" w16cid:durableId="1277637585">
    <w:abstractNumId w:val="2"/>
  </w:num>
  <w:num w:numId="9" w16cid:durableId="1640376262">
    <w:abstractNumId w:val="8"/>
  </w:num>
  <w:num w:numId="10" w16cid:durableId="797141153">
    <w:abstractNumId w:val="0"/>
  </w:num>
  <w:num w:numId="11" w16cid:durableId="1928922053">
    <w:abstractNumId w:val="10"/>
  </w:num>
  <w:num w:numId="12" w16cid:durableId="174791769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na Furkan Ôzdemir">
    <w15:presenceInfo w15:providerId="AD" w15:userId="S::sioz@karmoy.kommune.no::2474fabe-b1b7-4cbf-98dd-94a7acc7f760"/>
  </w15:person>
  <w15:person w15:author="Oddrun Lund">
    <w15:presenceInfo w15:providerId="AD" w15:userId="S::olu@karmoy.kommune.no::a663f537-9022-45e4-b47a-21611ca1ed2b"/>
  </w15:person>
  <w15:person w15:author="Eva Biringer">
    <w15:presenceInfo w15:providerId="AD" w15:userId="S::evbi@karmoy.kommune.no::a92873d3-f4f1-4a19-a486-471fbd2e29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73"/>
    <w:rsid w:val="00041350"/>
    <w:rsid w:val="00060E07"/>
    <w:rsid w:val="000625BF"/>
    <w:rsid w:val="00074CA4"/>
    <w:rsid w:val="000B0524"/>
    <w:rsid w:val="000B4FD0"/>
    <w:rsid w:val="000C02D8"/>
    <w:rsid w:val="000C470A"/>
    <w:rsid w:val="000E44D0"/>
    <w:rsid w:val="000E7015"/>
    <w:rsid w:val="0014481F"/>
    <w:rsid w:val="001669EE"/>
    <w:rsid w:val="00235E53"/>
    <w:rsid w:val="00251AAA"/>
    <w:rsid w:val="00287B00"/>
    <w:rsid w:val="00294506"/>
    <w:rsid w:val="0031048D"/>
    <w:rsid w:val="00320B15"/>
    <w:rsid w:val="00356097"/>
    <w:rsid w:val="003C6A39"/>
    <w:rsid w:val="00416406"/>
    <w:rsid w:val="004E1337"/>
    <w:rsid w:val="004F3524"/>
    <w:rsid w:val="00534424"/>
    <w:rsid w:val="00573CAA"/>
    <w:rsid w:val="005760B0"/>
    <w:rsid w:val="00583C6A"/>
    <w:rsid w:val="00587FE0"/>
    <w:rsid w:val="0060616E"/>
    <w:rsid w:val="00607E74"/>
    <w:rsid w:val="00612743"/>
    <w:rsid w:val="00631275"/>
    <w:rsid w:val="0066446A"/>
    <w:rsid w:val="006B2B5C"/>
    <w:rsid w:val="00711D21"/>
    <w:rsid w:val="007D49E2"/>
    <w:rsid w:val="008148D8"/>
    <w:rsid w:val="00822808"/>
    <w:rsid w:val="00862630"/>
    <w:rsid w:val="008A2473"/>
    <w:rsid w:val="008C5404"/>
    <w:rsid w:val="008D2ED4"/>
    <w:rsid w:val="008D49AB"/>
    <w:rsid w:val="008F5893"/>
    <w:rsid w:val="00971EE2"/>
    <w:rsid w:val="009D79A8"/>
    <w:rsid w:val="00AD7711"/>
    <w:rsid w:val="00B62693"/>
    <w:rsid w:val="00B65E2E"/>
    <w:rsid w:val="00CA4AE0"/>
    <w:rsid w:val="00CE36E9"/>
    <w:rsid w:val="00D25517"/>
    <w:rsid w:val="00D50FF3"/>
    <w:rsid w:val="00D65B08"/>
    <w:rsid w:val="00D92859"/>
    <w:rsid w:val="00DC6671"/>
    <w:rsid w:val="00DD18C8"/>
    <w:rsid w:val="00E2188D"/>
    <w:rsid w:val="00EA38AA"/>
    <w:rsid w:val="00EC2A20"/>
    <w:rsid w:val="00ED0294"/>
    <w:rsid w:val="00F03948"/>
    <w:rsid w:val="00FB068D"/>
    <w:rsid w:val="00FB0A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3AAC"/>
  <w15:chartTrackingRefBased/>
  <w15:docId w15:val="{9EF3B635-DA83-436D-873E-5058AA75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4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44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4424"/>
    <w:pPr>
      <w:ind w:left="720"/>
      <w:contextualSpacing/>
    </w:pPr>
  </w:style>
  <w:style w:type="character" w:customStyle="1" w:styleId="rynqvb">
    <w:name w:val="rynqvb"/>
    <w:basedOn w:val="DefaultParagraphFont"/>
    <w:rsid w:val="00DD18C8"/>
  </w:style>
  <w:style w:type="character" w:customStyle="1" w:styleId="Heading2Char">
    <w:name w:val="Heading 2 Char"/>
    <w:basedOn w:val="DefaultParagraphFont"/>
    <w:link w:val="Heading2"/>
    <w:uiPriority w:val="9"/>
    <w:rsid w:val="00DD18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1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11D21"/>
    <w:pPr>
      <w:spacing w:after="0" w:line="240" w:lineRule="auto"/>
    </w:pPr>
  </w:style>
  <w:style w:type="character" w:styleId="CommentReference">
    <w:name w:val="annotation reference"/>
    <w:basedOn w:val="DefaultParagraphFont"/>
    <w:uiPriority w:val="99"/>
    <w:semiHidden/>
    <w:unhideWhenUsed/>
    <w:rsid w:val="0014481F"/>
    <w:rPr>
      <w:sz w:val="16"/>
      <w:szCs w:val="16"/>
    </w:rPr>
  </w:style>
  <w:style w:type="paragraph" w:styleId="CommentText">
    <w:name w:val="annotation text"/>
    <w:basedOn w:val="Normal"/>
    <w:link w:val="CommentTextChar"/>
    <w:uiPriority w:val="99"/>
    <w:unhideWhenUsed/>
    <w:rsid w:val="0014481F"/>
    <w:pPr>
      <w:spacing w:line="240" w:lineRule="auto"/>
    </w:pPr>
    <w:rPr>
      <w:sz w:val="20"/>
      <w:szCs w:val="20"/>
    </w:rPr>
  </w:style>
  <w:style w:type="character" w:customStyle="1" w:styleId="CommentTextChar">
    <w:name w:val="Comment Text Char"/>
    <w:basedOn w:val="DefaultParagraphFont"/>
    <w:link w:val="CommentText"/>
    <w:uiPriority w:val="99"/>
    <w:rsid w:val="0014481F"/>
    <w:rPr>
      <w:sz w:val="20"/>
      <w:szCs w:val="20"/>
    </w:rPr>
  </w:style>
  <w:style w:type="paragraph" w:styleId="CommentSubject">
    <w:name w:val="annotation subject"/>
    <w:basedOn w:val="CommentText"/>
    <w:next w:val="CommentText"/>
    <w:link w:val="CommentSubjectChar"/>
    <w:uiPriority w:val="99"/>
    <w:semiHidden/>
    <w:unhideWhenUsed/>
    <w:rsid w:val="0014481F"/>
    <w:rPr>
      <w:b/>
      <w:bCs/>
    </w:rPr>
  </w:style>
  <w:style w:type="character" w:customStyle="1" w:styleId="CommentSubjectChar">
    <w:name w:val="Comment Subject Char"/>
    <w:basedOn w:val="CommentTextChar"/>
    <w:link w:val="CommentSubject"/>
    <w:uiPriority w:val="99"/>
    <w:semiHidden/>
    <w:rsid w:val="001448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3200">
      <w:bodyDiv w:val="1"/>
      <w:marLeft w:val="0"/>
      <w:marRight w:val="0"/>
      <w:marTop w:val="0"/>
      <w:marBottom w:val="0"/>
      <w:divBdr>
        <w:top w:val="none" w:sz="0" w:space="0" w:color="auto"/>
        <w:left w:val="none" w:sz="0" w:space="0" w:color="auto"/>
        <w:bottom w:val="none" w:sz="0" w:space="0" w:color="auto"/>
        <w:right w:val="none" w:sz="0" w:space="0" w:color="auto"/>
      </w:divBdr>
    </w:div>
    <w:div w:id="151456429">
      <w:bodyDiv w:val="1"/>
      <w:marLeft w:val="0"/>
      <w:marRight w:val="0"/>
      <w:marTop w:val="0"/>
      <w:marBottom w:val="0"/>
      <w:divBdr>
        <w:top w:val="none" w:sz="0" w:space="0" w:color="auto"/>
        <w:left w:val="none" w:sz="0" w:space="0" w:color="auto"/>
        <w:bottom w:val="none" w:sz="0" w:space="0" w:color="auto"/>
        <w:right w:val="none" w:sz="0" w:space="0" w:color="auto"/>
      </w:divBdr>
    </w:div>
    <w:div w:id="414207575">
      <w:bodyDiv w:val="1"/>
      <w:marLeft w:val="0"/>
      <w:marRight w:val="0"/>
      <w:marTop w:val="0"/>
      <w:marBottom w:val="0"/>
      <w:divBdr>
        <w:top w:val="none" w:sz="0" w:space="0" w:color="auto"/>
        <w:left w:val="none" w:sz="0" w:space="0" w:color="auto"/>
        <w:bottom w:val="none" w:sz="0" w:space="0" w:color="auto"/>
        <w:right w:val="none" w:sz="0" w:space="0" w:color="auto"/>
      </w:divBdr>
    </w:div>
    <w:div w:id="418068075">
      <w:bodyDiv w:val="1"/>
      <w:marLeft w:val="0"/>
      <w:marRight w:val="0"/>
      <w:marTop w:val="0"/>
      <w:marBottom w:val="0"/>
      <w:divBdr>
        <w:top w:val="none" w:sz="0" w:space="0" w:color="auto"/>
        <w:left w:val="none" w:sz="0" w:space="0" w:color="auto"/>
        <w:bottom w:val="none" w:sz="0" w:space="0" w:color="auto"/>
        <w:right w:val="none" w:sz="0" w:space="0" w:color="auto"/>
      </w:divBdr>
    </w:div>
    <w:div w:id="501700281">
      <w:bodyDiv w:val="1"/>
      <w:marLeft w:val="0"/>
      <w:marRight w:val="0"/>
      <w:marTop w:val="0"/>
      <w:marBottom w:val="0"/>
      <w:divBdr>
        <w:top w:val="none" w:sz="0" w:space="0" w:color="auto"/>
        <w:left w:val="none" w:sz="0" w:space="0" w:color="auto"/>
        <w:bottom w:val="none" w:sz="0" w:space="0" w:color="auto"/>
        <w:right w:val="none" w:sz="0" w:space="0" w:color="auto"/>
      </w:divBdr>
    </w:div>
    <w:div w:id="661813619">
      <w:bodyDiv w:val="1"/>
      <w:marLeft w:val="0"/>
      <w:marRight w:val="0"/>
      <w:marTop w:val="0"/>
      <w:marBottom w:val="0"/>
      <w:divBdr>
        <w:top w:val="none" w:sz="0" w:space="0" w:color="auto"/>
        <w:left w:val="none" w:sz="0" w:space="0" w:color="auto"/>
        <w:bottom w:val="none" w:sz="0" w:space="0" w:color="auto"/>
        <w:right w:val="none" w:sz="0" w:space="0" w:color="auto"/>
      </w:divBdr>
    </w:div>
    <w:div w:id="1639604436">
      <w:bodyDiv w:val="1"/>
      <w:marLeft w:val="0"/>
      <w:marRight w:val="0"/>
      <w:marTop w:val="0"/>
      <w:marBottom w:val="0"/>
      <w:divBdr>
        <w:top w:val="none" w:sz="0" w:space="0" w:color="auto"/>
        <w:left w:val="none" w:sz="0" w:space="0" w:color="auto"/>
        <w:bottom w:val="none" w:sz="0" w:space="0" w:color="auto"/>
        <w:right w:val="none" w:sz="0" w:space="0" w:color="auto"/>
      </w:divBdr>
    </w:div>
    <w:div w:id="1650746009">
      <w:bodyDiv w:val="1"/>
      <w:marLeft w:val="0"/>
      <w:marRight w:val="0"/>
      <w:marTop w:val="0"/>
      <w:marBottom w:val="0"/>
      <w:divBdr>
        <w:top w:val="none" w:sz="0" w:space="0" w:color="auto"/>
        <w:left w:val="none" w:sz="0" w:space="0" w:color="auto"/>
        <w:bottom w:val="none" w:sz="0" w:space="0" w:color="auto"/>
        <w:right w:val="none" w:sz="0" w:space="0" w:color="auto"/>
      </w:divBdr>
    </w:div>
    <w:div w:id="21029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DBD926596B29444B71DDA8895D2A8E1" ma:contentTypeVersion="8" ma:contentTypeDescription="Opprett et nytt dokument." ma:contentTypeScope="" ma:versionID="c6431cc7fc656d0413d25a9560bcfb62">
  <xsd:schema xmlns:xsd="http://www.w3.org/2001/XMLSchema" xmlns:xs="http://www.w3.org/2001/XMLSchema" xmlns:p="http://schemas.microsoft.com/office/2006/metadata/properties" xmlns:ns3="e3fc03f2-1b84-4e3b-9d5e-032570ce839d" targetNamespace="http://schemas.microsoft.com/office/2006/metadata/properties" ma:root="true" ma:fieldsID="fbbd7bc762afdfbfb2f01c1f4b193774" ns3:_="">
    <xsd:import namespace="e3fc03f2-1b84-4e3b-9d5e-032570ce839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c03f2-1b84-4e3b-9d5e-032570ce8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90CB1E-FEC2-4172-B91C-16EC497B8057}">
  <ds:schemaRefs>
    <ds:schemaRef ds:uri="http://schemas.microsoft.com/sharepoint/v3/contenttype/forms"/>
  </ds:schemaRefs>
</ds:datastoreItem>
</file>

<file path=customXml/itemProps2.xml><?xml version="1.0" encoding="utf-8"?>
<ds:datastoreItem xmlns:ds="http://schemas.openxmlformats.org/officeDocument/2006/customXml" ds:itemID="{A851FF48-1886-4BE1-9831-816CDE3989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5366F1-A913-4615-8534-5593562ACF81}">
  <ds:schemaRefs>
    <ds:schemaRef ds:uri="http://schemas.openxmlformats.org/officeDocument/2006/bibliography"/>
  </ds:schemaRefs>
</ds:datastoreItem>
</file>

<file path=customXml/itemProps4.xml><?xml version="1.0" encoding="utf-8"?>
<ds:datastoreItem xmlns:ds="http://schemas.openxmlformats.org/officeDocument/2006/customXml" ds:itemID="{2FE42302-AAB1-4AC9-89FF-796D78748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c03f2-1b84-4e3b-9d5e-032570ce8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1098</Words>
  <Characters>5823</Characters>
  <Application>Microsoft Office Word</Application>
  <DocSecurity>0</DocSecurity>
  <Lines>48</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Ôzdemir</dc:creator>
  <cp:keywords/>
  <dc:description/>
  <cp:lastModifiedBy>Sina Furkan Özdemir</cp:lastModifiedBy>
  <cp:revision>4</cp:revision>
  <dcterms:created xsi:type="dcterms:W3CDTF">2024-05-07T10:46:00Z</dcterms:created>
  <dcterms:modified xsi:type="dcterms:W3CDTF">2024-05-16T12:12:00Z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0x0101008DBD926596B29444B71DDA8895D2A8E1</vt:lpwstr>
  </property>
</Properties>
</file>