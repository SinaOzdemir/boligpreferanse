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B35F5" w14:textId="33248143" w:rsidR="008D49AB" w:rsidRPr="005A5C7B" w:rsidRDefault="008A2473" w:rsidP="008A2473">
      <w:pPr>
        <w:pStyle w:val="Title"/>
      </w:pPr>
      <w:r w:rsidRPr="005A5C7B">
        <w:t>Boligpreferanse i Karmøy spørreskjema:</w:t>
      </w:r>
    </w:p>
    <w:p w14:paraId="6C9A1ECF" w14:textId="77777777" w:rsidR="00631275" w:rsidRDefault="00631275" w:rsidP="00631275"/>
    <w:p w14:paraId="7AB0C366" w14:textId="78DC6A58" w:rsidR="00A8786D" w:rsidRPr="00A8786D" w:rsidRDefault="00A8786D" w:rsidP="00A8786D">
      <w:pPr>
        <w:jc w:val="center"/>
        <w:rPr>
          <w:b/>
          <w:bCs/>
        </w:rPr>
      </w:pPr>
      <w:r w:rsidRPr="00A8786D">
        <w:rPr>
          <w:b/>
          <w:bCs/>
        </w:rPr>
        <w:t>Alle spørsmål vil inkludere en svarkategori 99 for «vet ikke/gjelder ikke</w:t>
      </w:r>
      <w:r w:rsidR="00F27CB1">
        <w:rPr>
          <w:b/>
          <w:bCs/>
        </w:rPr>
        <w:t>/annen</w:t>
      </w:r>
      <w:r w:rsidRPr="00A8786D">
        <w:rPr>
          <w:b/>
          <w:bCs/>
        </w:rPr>
        <w:t>»</w:t>
      </w:r>
    </w:p>
    <w:p w14:paraId="725731F9" w14:textId="77777777" w:rsidR="00A8786D" w:rsidRPr="005A5C7B" w:rsidRDefault="00A8786D" w:rsidP="00631275"/>
    <w:p w14:paraId="71B4E386" w14:textId="68810367" w:rsidR="00631275" w:rsidRPr="005A5C7B" w:rsidRDefault="008F5893" w:rsidP="00534424">
      <w:pPr>
        <w:pStyle w:val="Heading1"/>
      </w:pPr>
      <w:r w:rsidRPr="005A5C7B">
        <w:t>Demografi</w:t>
      </w:r>
      <w:r w:rsidRPr="00835314">
        <w:rPr>
          <w:strike/>
        </w:rPr>
        <w:t>en</w:t>
      </w:r>
      <w:r w:rsidR="00534424" w:rsidRPr="005A5C7B">
        <w:t>:</w:t>
      </w:r>
      <w:r w:rsidR="00EC2A20" w:rsidRPr="005A5C7B">
        <w:t xml:space="preserve"> (5 spørsmål)</w:t>
      </w:r>
    </w:p>
    <w:p w14:paraId="566B49A9" w14:textId="76DE57A1" w:rsidR="00534424" w:rsidRPr="005A5C7B" w:rsidRDefault="008F5893" w:rsidP="00534424">
      <w:r w:rsidRPr="005A5C7B">
        <w:t xml:space="preserve">*alder, </w:t>
      </w:r>
      <w:r w:rsidR="008148D8" w:rsidRPr="005A5C7B">
        <w:t>kjønn</w:t>
      </w:r>
      <w:r w:rsidRPr="005A5C7B">
        <w:t xml:space="preserve"> og postkoden kan hentes fra </w:t>
      </w:r>
      <w:r w:rsidR="00FB0A30" w:rsidRPr="005A5C7B">
        <w:t>spørreundersøkelse bedrift</w:t>
      </w:r>
    </w:p>
    <w:p w14:paraId="38E929E2" w14:textId="6B322AFE" w:rsidR="00583C6A" w:rsidRPr="005A5C7B" w:rsidRDefault="00583C6A" w:rsidP="00583C6A">
      <w:pPr>
        <w:pStyle w:val="ListParagraph"/>
        <w:numPr>
          <w:ilvl w:val="0"/>
          <w:numId w:val="1"/>
        </w:numPr>
      </w:pPr>
      <w:r w:rsidRPr="005A5C7B">
        <w:t>Er du i jobb, heltidsstudent, eller ingen av delene?</w:t>
      </w:r>
    </w:p>
    <w:p w14:paraId="19880E9F" w14:textId="37126F28" w:rsidR="00583C6A" w:rsidRPr="005A5C7B" w:rsidRDefault="00337315" w:rsidP="00A8786D">
      <w:pPr>
        <w:pStyle w:val="ListParagraph"/>
        <w:numPr>
          <w:ilvl w:val="1"/>
          <w:numId w:val="12"/>
        </w:numPr>
      </w:pPr>
      <w:r>
        <w:t>J</w:t>
      </w:r>
      <w:r w:rsidR="00583C6A" w:rsidRPr="005A5C7B">
        <w:t>obber</w:t>
      </w:r>
    </w:p>
    <w:p w14:paraId="3830FFA6" w14:textId="66CE921F" w:rsidR="00583C6A" w:rsidRDefault="00337315" w:rsidP="00A8786D">
      <w:pPr>
        <w:pStyle w:val="ListParagraph"/>
        <w:numPr>
          <w:ilvl w:val="1"/>
          <w:numId w:val="12"/>
        </w:numPr>
        <w:rPr>
          <w:ins w:id="0" w:author="Sina Furkan Özdemir" w:date="2024-06-06T10:46:00Z" w16du:dateUtc="2024-06-06T08:46:00Z"/>
        </w:rPr>
      </w:pPr>
      <w:r>
        <w:t>S</w:t>
      </w:r>
      <w:r w:rsidR="00583C6A" w:rsidRPr="005A5C7B">
        <w:t>tuderer</w:t>
      </w:r>
    </w:p>
    <w:p w14:paraId="1E1F20ED" w14:textId="77777777" w:rsidR="006F221D" w:rsidRPr="005A5C7B" w:rsidDel="006F221D" w:rsidRDefault="006F221D" w:rsidP="006F221D">
      <w:pPr>
        <w:pStyle w:val="ListParagraph"/>
        <w:numPr>
          <w:ilvl w:val="1"/>
          <w:numId w:val="12"/>
        </w:numPr>
        <w:rPr>
          <w:del w:id="1" w:author="Sina Furkan Özdemir" w:date="2024-06-06T10:46:00Z" w16du:dateUtc="2024-06-06T08:46:00Z"/>
          <w:moveTo w:id="2" w:author="Sina Furkan Özdemir" w:date="2024-06-06T10:46:00Z" w16du:dateUtc="2024-06-06T08:46:00Z"/>
        </w:rPr>
      </w:pPr>
      <w:moveToRangeStart w:id="3" w:author="Sina Furkan Özdemir" w:date="2024-06-06T10:46:00Z" w:name="move168563186"/>
      <w:moveTo w:id="4" w:author="Sina Furkan Özdemir" w:date="2024-06-06T10:46:00Z" w16du:dateUtc="2024-06-06T08:46:00Z">
        <w:r>
          <w:t>Pensjonist</w:t>
        </w:r>
      </w:moveTo>
    </w:p>
    <w:moveToRangeEnd w:id="3"/>
    <w:p w14:paraId="3F638FBC" w14:textId="77777777" w:rsidR="006F221D" w:rsidRPr="005A5C7B" w:rsidRDefault="006F221D" w:rsidP="006F221D">
      <w:pPr>
        <w:pStyle w:val="ListParagraph"/>
        <w:numPr>
          <w:ilvl w:val="1"/>
          <w:numId w:val="12"/>
        </w:numPr>
      </w:pPr>
    </w:p>
    <w:p w14:paraId="1C1321A7" w14:textId="1ACB4ECB" w:rsidR="006A1DDD" w:rsidRDefault="00D92859" w:rsidP="006A1DDD">
      <w:pPr>
        <w:pStyle w:val="ListParagraph"/>
        <w:numPr>
          <w:ilvl w:val="1"/>
          <w:numId w:val="12"/>
        </w:numPr>
        <w:rPr>
          <w:ins w:id="5" w:author="Vigleik Winje" w:date="2024-05-23T15:19:00Z"/>
        </w:rPr>
      </w:pPr>
      <w:r w:rsidRPr="005A5C7B">
        <w:t>V</w:t>
      </w:r>
      <w:r w:rsidR="00583C6A" w:rsidRPr="005A5C7B">
        <w:t>erken jobber eller studerer</w:t>
      </w:r>
    </w:p>
    <w:p w14:paraId="5D7C2E5B" w14:textId="5EDCFF35" w:rsidR="00403D49" w:rsidRPr="005A5C7B" w:rsidDel="006F221D" w:rsidRDefault="00403D49" w:rsidP="006A1DDD">
      <w:pPr>
        <w:pStyle w:val="ListParagraph"/>
        <w:numPr>
          <w:ilvl w:val="1"/>
          <w:numId w:val="12"/>
        </w:numPr>
        <w:rPr>
          <w:moveFrom w:id="6" w:author="Sina Furkan Özdemir" w:date="2024-06-06T10:46:00Z" w16du:dateUtc="2024-06-06T08:46:00Z"/>
        </w:rPr>
      </w:pPr>
      <w:moveFromRangeStart w:id="7" w:author="Sina Furkan Özdemir" w:date="2024-06-06T10:46:00Z" w:name="move168563186"/>
      <w:moveFrom w:id="8" w:author="Sina Furkan Özdemir" w:date="2024-06-06T10:46:00Z" w16du:dateUtc="2024-06-06T08:46:00Z">
        <w:ins w:id="9" w:author="Vigleik Winje" w:date="2024-05-23T15:19:00Z">
          <w:r w:rsidDel="006F221D">
            <w:t>Pensjonist</w:t>
          </w:r>
        </w:ins>
      </w:moveFrom>
    </w:p>
    <w:moveFromRangeEnd w:id="7"/>
    <w:p w14:paraId="7AD9EDE3" w14:textId="77777777" w:rsidR="00FB0A30" w:rsidRPr="005A5C7B" w:rsidRDefault="00FB0A30" w:rsidP="008148D8">
      <w:pPr>
        <w:pStyle w:val="ListParagraph"/>
        <w:ind w:left="1440"/>
      </w:pPr>
    </w:p>
    <w:p w14:paraId="5F1BA9D7" w14:textId="5BEAE56B" w:rsidR="00FB0A30" w:rsidRPr="005A5C7B" w:rsidRDefault="002E327E" w:rsidP="00FB0A30">
      <w:pPr>
        <w:pStyle w:val="ListParagraph"/>
        <w:numPr>
          <w:ilvl w:val="0"/>
          <w:numId w:val="1"/>
        </w:numPr>
      </w:pPr>
      <w:r>
        <w:t>Ligger</w:t>
      </w:r>
      <w:r w:rsidR="00FB0A30" w:rsidRPr="005A5C7B">
        <w:t xml:space="preserve"> din arbeidsplass/studieplass [pipe fra: S1] </w:t>
      </w:r>
      <w:r w:rsidR="00027909" w:rsidRPr="005A5C7B">
        <w:t>i Karmøy</w:t>
      </w:r>
      <w:r w:rsidR="00FB0A30" w:rsidRPr="005A5C7B">
        <w:t xml:space="preserve"> kommune?</w:t>
      </w:r>
    </w:p>
    <w:p w14:paraId="434F875B" w14:textId="198085AA" w:rsidR="00FB0A30" w:rsidRPr="005A5C7B" w:rsidRDefault="00FB0A30" w:rsidP="00A8786D">
      <w:pPr>
        <w:pStyle w:val="ListParagraph"/>
        <w:numPr>
          <w:ilvl w:val="1"/>
          <w:numId w:val="13"/>
        </w:numPr>
      </w:pPr>
      <w:r w:rsidRPr="005A5C7B">
        <w:t xml:space="preserve">Ja, </w:t>
      </w:r>
      <w:del w:id="10" w:author="Sina Furkan Özdemir" w:date="2024-06-06T10:43:00Z" w16du:dateUtc="2024-06-06T08:43:00Z">
        <w:r w:rsidRPr="008E17FE" w:rsidDel="006F221D">
          <w:rPr>
            <w:strike/>
          </w:rPr>
          <w:delText>det ligger inne</w:delText>
        </w:r>
        <w:r w:rsidRPr="005A5C7B" w:rsidDel="006F221D">
          <w:delText xml:space="preserve"> </w:delText>
        </w:r>
        <w:r w:rsidR="008E17FE" w:rsidDel="006F221D">
          <w:delText xml:space="preserve"> </w:delText>
        </w:r>
      </w:del>
      <w:r w:rsidR="008E17FE" w:rsidRPr="008E17FE">
        <w:rPr>
          <w:color w:val="FF0000"/>
        </w:rPr>
        <w:t xml:space="preserve">den ligger i </w:t>
      </w:r>
      <w:r w:rsidRPr="005A5C7B">
        <w:t>Karmøy kommune</w:t>
      </w:r>
    </w:p>
    <w:p w14:paraId="54434208" w14:textId="15A9D738" w:rsidR="00FB0A30" w:rsidRPr="005A5C7B" w:rsidRDefault="00FB0A30" w:rsidP="00A8786D">
      <w:pPr>
        <w:pStyle w:val="ListParagraph"/>
        <w:numPr>
          <w:ilvl w:val="1"/>
          <w:numId w:val="13"/>
        </w:numPr>
      </w:pPr>
      <w:r w:rsidRPr="005A5C7B">
        <w:t>Nei, det ligge</w:t>
      </w:r>
      <w:r w:rsidR="006B2B5C" w:rsidRPr="005A5C7B">
        <w:t>r</w:t>
      </w:r>
      <w:r w:rsidRPr="005A5C7B">
        <w:t xml:space="preserve"> uten</w:t>
      </w:r>
      <w:r w:rsidR="008E17FE" w:rsidRPr="008E17FE">
        <w:rPr>
          <w:color w:val="FF0000"/>
        </w:rPr>
        <w:t>for</w:t>
      </w:r>
      <w:del w:id="11" w:author="Sina Furkan Özdemir" w:date="2024-06-06T10:44:00Z" w16du:dateUtc="2024-06-06T08:44:00Z">
        <w:r w:rsidR="008E17FE" w:rsidDel="006F221D">
          <w:delText xml:space="preserve"> </w:delText>
        </w:r>
      </w:del>
      <w:r w:rsidRPr="005A5C7B">
        <w:t xml:space="preserve"> Karmøy kommune</w:t>
      </w:r>
    </w:p>
    <w:p w14:paraId="237D9973" w14:textId="79CD91CB" w:rsidR="00D65B08" w:rsidRPr="008E17FE" w:rsidRDefault="00D65B08" w:rsidP="00D65B08">
      <w:pPr>
        <w:pStyle w:val="ListParagraph"/>
        <w:numPr>
          <w:ilvl w:val="0"/>
          <w:numId w:val="1"/>
        </w:numPr>
        <w:rPr>
          <w:color w:val="FF0000"/>
        </w:rPr>
      </w:pPr>
      <w:r w:rsidRPr="005A5C7B">
        <w:t xml:space="preserve">Hvilken </w:t>
      </w:r>
      <w:del w:id="12" w:author="Sina Furkan Özdemir" w:date="2024-06-06T10:46:00Z" w16du:dateUtc="2024-06-06T08:46:00Z">
        <w:r w:rsidRPr="008E17FE" w:rsidDel="006F221D">
          <w:rPr>
            <w:strike/>
          </w:rPr>
          <w:delText>type</w:delText>
        </w:r>
        <w:r w:rsidRPr="005A5C7B" w:rsidDel="006F221D">
          <w:delText xml:space="preserve"> </w:delText>
        </w:r>
      </w:del>
      <w:r w:rsidRPr="005A5C7B">
        <w:t xml:space="preserve">familesituasjon </w:t>
      </w:r>
      <w:del w:id="13" w:author="Sina Furkan Özdemir" w:date="2024-06-06T10:44:00Z" w16du:dateUtc="2024-06-06T08:44:00Z">
        <w:r w:rsidR="001A7E81" w:rsidRPr="008E17FE" w:rsidDel="006F221D">
          <w:rPr>
            <w:strike/>
          </w:rPr>
          <w:delText>har</w:delText>
        </w:r>
        <w:r w:rsidR="001A7E81" w:rsidDel="006F221D">
          <w:delText xml:space="preserve"> </w:delText>
        </w:r>
      </w:del>
      <w:r w:rsidR="008E17FE" w:rsidRPr="008E17FE">
        <w:rPr>
          <w:color w:val="FF0000"/>
        </w:rPr>
        <w:t xml:space="preserve">er </w:t>
      </w:r>
      <w:r w:rsidR="001A7E81" w:rsidRPr="008E17FE">
        <w:rPr>
          <w:color w:val="FF0000"/>
        </w:rPr>
        <w:t>du</w:t>
      </w:r>
      <w:r w:rsidR="008E17FE" w:rsidRPr="008E17FE">
        <w:rPr>
          <w:color w:val="FF0000"/>
        </w:rPr>
        <w:t xml:space="preserve"> i</w:t>
      </w:r>
    </w:p>
    <w:p w14:paraId="3A46BFF7" w14:textId="517A4142" w:rsidR="00D65B08" w:rsidRPr="005A5C7B" w:rsidRDefault="00D65B08" w:rsidP="00A8786D">
      <w:pPr>
        <w:pStyle w:val="ListParagraph"/>
        <w:numPr>
          <w:ilvl w:val="1"/>
          <w:numId w:val="14"/>
        </w:numPr>
      </w:pPr>
      <w:r w:rsidRPr="005A5C7B">
        <w:t>Bor alene med barn</w:t>
      </w:r>
    </w:p>
    <w:p w14:paraId="0FBB4FF8" w14:textId="0D8A2787" w:rsidR="00D65B08" w:rsidRPr="005A5C7B" w:rsidRDefault="00D65B08" w:rsidP="00A8786D">
      <w:pPr>
        <w:pStyle w:val="ListParagraph"/>
        <w:numPr>
          <w:ilvl w:val="1"/>
          <w:numId w:val="14"/>
        </w:numPr>
      </w:pPr>
      <w:r w:rsidRPr="005A5C7B">
        <w:t>Bor alene uten barn</w:t>
      </w:r>
    </w:p>
    <w:p w14:paraId="11A0A126" w14:textId="7517265A" w:rsidR="00D65B08" w:rsidRPr="005A5C7B" w:rsidRDefault="00D65B08" w:rsidP="00A8786D">
      <w:pPr>
        <w:pStyle w:val="ListParagraph"/>
        <w:numPr>
          <w:ilvl w:val="1"/>
          <w:numId w:val="14"/>
        </w:numPr>
      </w:pPr>
      <w:r w:rsidRPr="005A5C7B">
        <w:t>Samboer/ektefelle med barn</w:t>
      </w:r>
    </w:p>
    <w:p w14:paraId="42460D2B" w14:textId="4EF6FF50" w:rsidR="00D65B08" w:rsidRPr="005A5C7B" w:rsidRDefault="00D65B08" w:rsidP="00A8786D">
      <w:pPr>
        <w:pStyle w:val="ListParagraph"/>
        <w:numPr>
          <w:ilvl w:val="1"/>
          <w:numId w:val="14"/>
        </w:numPr>
      </w:pPr>
      <w:r w:rsidRPr="005A5C7B">
        <w:t>Samboer/ektefelle uten barn</w:t>
      </w:r>
    </w:p>
    <w:p w14:paraId="0C2204F9" w14:textId="39BEDBBC" w:rsidR="00D65B08" w:rsidRPr="005A5C7B" w:rsidRDefault="00D65B08" w:rsidP="00D65B08">
      <w:pPr>
        <w:pStyle w:val="ListParagraph"/>
        <w:numPr>
          <w:ilvl w:val="0"/>
          <w:numId w:val="1"/>
        </w:numPr>
      </w:pPr>
      <w:r w:rsidRPr="005A5C7B">
        <w:t>[hvis respondenter velger et alternativ med barn i S</w:t>
      </w:r>
      <w:r w:rsidR="00FB0A30" w:rsidRPr="005A5C7B">
        <w:t>3</w:t>
      </w:r>
      <w:r w:rsidRPr="005A5C7B">
        <w:t>]</w:t>
      </w:r>
    </w:p>
    <w:p w14:paraId="0FB25315" w14:textId="45184178" w:rsidR="00D65B08" w:rsidRPr="005A5C7B" w:rsidRDefault="00D65B08" w:rsidP="00D65B08">
      <w:pPr>
        <w:pStyle w:val="ListParagraph"/>
      </w:pPr>
      <w:r w:rsidRPr="005A5C7B">
        <w:t xml:space="preserve">Hvor mange </w:t>
      </w:r>
      <w:r w:rsidR="00337315">
        <w:t xml:space="preserve">av barna dine bor med </w:t>
      </w:r>
      <w:r w:rsidRPr="005A5C7B">
        <w:t>d</w:t>
      </w:r>
      <w:r w:rsidR="00337315">
        <w:t>eg</w:t>
      </w:r>
      <w:r w:rsidRPr="005A5C7B">
        <w:t>?</w:t>
      </w:r>
    </w:p>
    <w:p w14:paraId="04AFC1C4" w14:textId="4619C756" w:rsidR="00D65B08" w:rsidRPr="005A5C7B" w:rsidRDefault="00D65B08" w:rsidP="00D65B08">
      <w:pPr>
        <w:pStyle w:val="ListParagraph"/>
      </w:pPr>
      <w:r w:rsidRPr="005A5C7B">
        <w:t xml:space="preserve">[åpent spørsmål for respondenter å skrive </w:t>
      </w:r>
      <w:r w:rsidR="00D25517" w:rsidRPr="005A5C7B">
        <w:t>antall barn de har]</w:t>
      </w:r>
    </w:p>
    <w:p w14:paraId="4FEDA751" w14:textId="77777777" w:rsidR="00D25517" w:rsidRPr="005A5C7B" w:rsidRDefault="00D25517" w:rsidP="00D65B08">
      <w:pPr>
        <w:pStyle w:val="ListParagraph"/>
      </w:pPr>
    </w:p>
    <w:p w14:paraId="7B565F6F" w14:textId="314F8971" w:rsidR="00D25517" w:rsidRPr="005A5C7B" w:rsidRDefault="00FB0A30" w:rsidP="00D25517">
      <w:pPr>
        <w:ind w:firstLine="360"/>
      </w:pPr>
      <w:r w:rsidRPr="005A5C7B">
        <w:t>4</w:t>
      </w:r>
      <w:r w:rsidR="00D25517" w:rsidRPr="005A5C7B">
        <w:t xml:space="preserve">b) </w:t>
      </w:r>
      <w:r w:rsidR="00D25517" w:rsidRPr="005A5C7B">
        <w:rPr>
          <w:b/>
          <w:bCs/>
        </w:rPr>
        <w:t>[hvis respondenter velger et alternativ med barn i S</w:t>
      </w:r>
      <w:r w:rsidRPr="005A5C7B">
        <w:rPr>
          <w:b/>
          <w:bCs/>
        </w:rPr>
        <w:t>3</w:t>
      </w:r>
      <w:r w:rsidR="00D25517" w:rsidRPr="005A5C7B">
        <w:rPr>
          <w:b/>
          <w:bCs/>
        </w:rPr>
        <w:t>]</w:t>
      </w:r>
    </w:p>
    <w:p w14:paraId="1996A572" w14:textId="28B4ADED" w:rsidR="00D25517" w:rsidRPr="005A5C7B" w:rsidRDefault="00D25517" w:rsidP="00D25517">
      <w:pPr>
        <w:ind w:firstLine="360"/>
      </w:pPr>
      <w:r w:rsidRPr="005A5C7B">
        <w:t>Hvor mange av barna dine er skolealder</w:t>
      </w:r>
      <w:r w:rsidR="00337315">
        <w:t xml:space="preserve"> (0-17</w:t>
      </w:r>
      <w:r w:rsidR="001A7E81">
        <w:t xml:space="preserve"> ar</w:t>
      </w:r>
      <w:r w:rsidR="00337315">
        <w:t>)</w:t>
      </w:r>
      <w:r w:rsidRPr="005A5C7B">
        <w:t>?</w:t>
      </w:r>
    </w:p>
    <w:p w14:paraId="24D96BEE" w14:textId="4DA65A57" w:rsidR="00D65B08" w:rsidRPr="005A5C7B" w:rsidRDefault="00D25517" w:rsidP="00D65B08">
      <w:pPr>
        <w:ind w:left="720"/>
      </w:pPr>
      <w:r w:rsidRPr="005A5C7B">
        <w:t>[Åpent spørsmål for respondenter å skrive antall barn i skolealder]</w:t>
      </w:r>
    </w:p>
    <w:p w14:paraId="755A7DBB" w14:textId="6DB380A9" w:rsidR="00EA38AA" w:rsidRPr="005A5C7B" w:rsidRDefault="00EA38AA" w:rsidP="00EA38AA">
      <w:pPr>
        <w:pStyle w:val="Heading1"/>
      </w:pPr>
      <w:r w:rsidRPr="005A5C7B">
        <w:t>Boligforhold:</w:t>
      </w:r>
    </w:p>
    <w:p w14:paraId="0C9FCB95" w14:textId="616BA488" w:rsidR="00DD18C8" w:rsidRPr="005A5C7B" w:rsidRDefault="00DD18C8" w:rsidP="00DD18C8">
      <w:pPr>
        <w:pStyle w:val="Heading2"/>
      </w:pPr>
      <w:r w:rsidRPr="005A5C7B">
        <w:t xml:space="preserve">Dagens </w:t>
      </w:r>
      <w:r w:rsidR="009539AB" w:rsidRPr="009539AB">
        <w:rPr>
          <w:color w:val="FF0000"/>
        </w:rPr>
        <w:t>bo</w:t>
      </w:r>
      <w:r w:rsidRPr="009539AB">
        <w:rPr>
          <w:color w:val="FF0000"/>
        </w:rPr>
        <w:t>f</w:t>
      </w:r>
      <w:r w:rsidRPr="005A5C7B">
        <w:t>orhold</w:t>
      </w:r>
      <w:r w:rsidR="00EC2A20" w:rsidRPr="005A5C7B">
        <w:t xml:space="preserve"> (</w:t>
      </w:r>
      <w:r w:rsidR="00632AF1">
        <w:t>15</w:t>
      </w:r>
      <w:r w:rsidR="00EC2A20" w:rsidRPr="005A5C7B">
        <w:t xml:space="preserve"> spørsmål)</w:t>
      </w:r>
    </w:p>
    <w:p w14:paraId="3D12E5A3" w14:textId="794323AB" w:rsidR="00EA38AA" w:rsidRPr="005A5C7B" w:rsidRDefault="00EA38AA" w:rsidP="00EA38AA">
      <w:pPr>
        <w:pStyle w:val="ListParagraph"/>
        <w:numPr>
          <w:ilvl w:val="0"/>
          <w:numId w:val="1"/>
        </w:numPr>
      </w:pPr>
      <w:r w:rsidRPr="005A5C7B">
        <w:t>Hvilken type bolig er du bosatt i nå?</w:t>
      </w:r>
    </w:p>
    <w:p w14:paraId="37F46793" w14:textId="77777777" w:rsidR="00EA38AA" w:rsidRPr="005A5C7B" w:rsidRDefault="00EA38AA" w:rsidP="00A8786D">
      <w:pPr>
        <w:pStyle w:val="ListParagraph"/>
        <w:numPr>
          <w:ilvl w:val="1"/>
          <w:numId w:val="15"/>
        </w:numPr>
      </w:pPr>
      <w:bookmarkStart w:id="14" w:name="_Hlk165547928"/>
      <w:r w:rsidRPr="005A5C7B">
        <w:t>Enebolig</w:t>
      </w:r>
    </w:p>
    <w:p w14:paraId="1B143312" w14:textId="7DDB7A2D" w:rsidR="00EA38AA" w:rsidRDefault="00EA38AA" w:rsidP="00A8786D">
      <w:pPr>
        <w:pStyle w:val="ListParagraph"/>
        <w:numPr>
          <w:ilvl w:val="1"/>
          <w:numId w:val="15"/>
        </w:numPr>
        <w:rPr>
          <w:ins w:id="15" w:author="Vigleik Winje" w:date="2024-05-23T15:43:00Z"/>
        </w:rPr>
      </w:pPr>
      <w:del w:id="16" w:author="Vigleik Winje" w:date="2024-05-23T15:20:00Z">
        <w:r w:rsidRPr="005A5C7B" w:rsidDel="00403D49">
          <w:delText>Kjedet enebolig</w:delText>
        </w:r>
        <w:r w:rsidR="00E2188D" w:rsidRPr="005A5C7B" w:rsidDel="00403D49">
          <w:delText>/</w:delText>
        </w:r>
      </w:del>
      <w:r w:rsidR="00E2188D" w:rsidRPr="005A5C7B">
        <w:t>Rekkehus</w:t>
      </w:r>
    </w:p>
    <w:p w14:paraId="736C6E68" w14:textId="70A3C488" w:rsidR="00DF65E3" w:rsidRPr="005A5C7B" w:rsidRDefault="00DF65E3" w:rsidP="00A8786D">
      <w:pPr>
        <w:pStyle w:val="ListParagraph"/>
        <w:numPr>
          <w:ilvl w:val="1"/>
          <w:numId w:val="15"/>
        </w:numPr>
      </w:pPr>
      <w:proofErr w:type="spellStart"/>
      <w:ins w:id="17" w:author="Vigleik Winje" w:date="2024-05-23T15:43:00Z">
        <w:r>
          <w:t>Fleremannsbolig</w:t>
        </w:r>
      </w:ins>
      <w:proofErr w:type="spellEnd"/>
    </w:p>
    <w:p w14:paraId="6E450219" w14:textId="41D80C85" w:rsidR="00EA38AA" w:rsidRPr="005A5C7B" w:rsidDel="00403D49" w:rsidRDefault="006B2B5C" w:rsidP="00A8786D">
      <w:pPr>
        <w:pStyle w:val="ListParagraph"/>
        <w:numPr>
          <w:ilvl w:val="1"/>
          <w:numId w:val="15"/>
        </w:numPr>
        <w:rPr>
          <w:del w:id="18" w:author="Vigleik Winje" w:date="2024-05-23T15:20:00Z"/>
        </w:rPr>
      </w:pPr>
      <w:r w:rsidRPr="005A5C7B">
        <w:t>L</w:t>
      </w:r>
      <w:r w:rsidR="00E2188D" w:rsidRPr="005A5C7B">
        <w:t>eilighet</w:t>
      </w:r>
      <w:del w:id="19" w:author="Vigleik Winje" w:date="2024-05-23T15:20:00Z">
        <w:r w:rsidR="00E2188D" w:rsidRPr="005A5C7B" w:rsidDel="00403D49">
          <w:delText>/flermansbolig med flere enn 4 boenheter</w:delText>
        </w:r>
      </w:del>
    </w:p>
    <w:p w14:paraId="5A34B94C" w14:textId="7D7BE96E" w:rsidR="00EA38AA" w:rsidRPr="005A5C7B" w:rsidRDefault="00EA38AA" w:rsidP="00403D49">
      <w:pPr>
        <w:pStyle w:val="ListParagraph"/>
        <w:numPr>
          <w:ilvl w:val="1"/>
          <w:numId w:val="15"/>
        </w:numPr>
      </w:pPr>
      <w:del w:id="20" w:author="Vigleik Winje" w:date="2024-05-23T15:20:00Z">
        <w:r w:rsidRPr="005A5C7B" w:rsidDel="00403D49">
          <w:delText>Blokkleilighet/byleilighet</w:delText>
        </w:r>
      </w:del>
      <w:ins w:id="21" w:author="Vigleik Winje" w:date="2024-05-23T15:20:00Z">
        <w:r w:rsidR="00403D49">
          <w:t>skompleks</w:t>
        </w:r>
      </w:ins>
    </w:p>
    <w:p w14:paraId="564FF0C8" w14:textId="21A915C8" w:rsidR="00EA38AA" w:rsidRPr="005A5C7B" w:rsidRDefault="00EA38AA" w:rsidP="00A8786D">
      <w:pPr>
        <w:pStyle w:val="ListParagraph"/>
        <w:numPr>
          <w:ilvl w:val="1"/>
          <w:numId w:val="15"/>
        </w:numPr>
      </w:pPr>
      <w:r w:rsidRPr="005A5C7B">
        <w:t>Sokkel</w:t>
      </w:r>
      <w:del w:id="22" w:author="Vigleik Winje" w:date="2024-05-23T15:26:00Z">
        <w:r w:rsidRPr="005A5C7B" w:rsidDel="00403D49">
          <w:delText xml:space="preserve"> </w:delText>
        </w:r>
      </w:del>
      <w:r w:rsidRPr="005A5C7B">
        <w:t>leilighet i enebolig</w:t>
      </w:r>
    </w:p>
    <w:p w14:paraId="6FC04BE4" w14:textId="53D4FD79" w:rsidR="00EA38AA" w:rsidRPr="005A5C7B" w:rsidRDefault="00EA38AA" w:rsidP="00A8786D">
      <w:pPr>
        <w:pStyle w:val="ListParagraph"/>
        <w:numPr>
          <w:ilvl w:val="1"/>
          <w:numId w:val="15"/>
        </w:numPr>
      </w:pPr>
      <w:r w:rsidRPr="005A5C7B">
        <w:t>Hybel</w:t>
      </w:r>
    </w:p>
    <w:bookmarkEnd w:id="14"/>
    <w:p w14:paraId="76ECCE87" w14:textId="65425A88" w:rsidR="00DD18C8" w:rsidRPr="005A5C7B" w:rsidRDefault="00DD18C8" w:rsidP="00DD18C8">
      <w:pPr>
        <w:pStyle w:val="ListParagraph"/>
        <w:ind w:left="1440"/>
      </w:pPr>
    </w:p>
    <w:p w14:paraId="180D0CCB" w14:textId="3C1F6E8A" w:rsidR="00DD18C8" w:rsidRPr="005A5C7B" w:rsidRDefault="00DD18C8" w:rsidP="00DD18C8">
      <w:pPr>
        <w:pStyle w:val="ListParagraph"/>
        <w:numPr>
          <w:ilvl w:val="0"/>
          <w:numId w:val="1"/>
        </w:numPr>
        <w:rPr>
          <w:rStyle w:val="rynqvb"/>
        </w:rPr>
      </w:pPr>
      <w:del w:id="23" w:author="Sina Furkan Özdemir" w:date="2024-06-06T10:44:00Z" w16du:dateUtc="2024-06-06T08:44:00Z">
        <w:r w:rsidRPr="009539AB" w:rsidDel="006F221D">
          <w:rPr>
            <w:rStyle w:val="rynqvb"/>
            <w:strike/>
          </w:rPr>
          <w:delText>hva er din eierform for den</w:delText>
        </w:r>
        <w:r w:rsidRPr="005A5C7B" w:rsidDel="006F221D">
          <w:rPr>
            <w:rStyle w:val="rynqvb"/>
          </w:rPr>
          <w:delText xml:space="preserve"> </w:delText>
        </w:r>
      </w:del>
      <w:r w:rsidR="009539AB" w:rsidRPr="009539AB">
        <w:rPr>
          <w:rStyle w:val="rynqvb"/>
          <w:color w:val="FF0000"/>
        </w:rPr>
        <w:t xml:space="preserve">Hvilken eierform har </w:t>
      </w:r>
      <w:del w:id="24" w:author="Sina Furkan Özdemir" w:date="2024-06-06T10:43:00Z" w16du:dateUtc="2024-06-06T08:43:00Z">
        <w:r w:rsidR="009539AB" w:rsidRPr="009539AB" w:rsidDel="006F221D">
          <w:rPr>
            <w:rStyle w:val="rynqvb"/>
            <w:color w:val="FF0000"/>
          </w:rPr>
          <w:delText xml:space="preserve">din </w:delText>
        </w:r>
        <w:r w:rsidRPr="005A5C7B" w:rsidDel="006F221D">
          <w:rPr>
            <w:rStyle w:val="rynqvb"/>
          </w:rPr>
          <w:delText>nåværende boligen</w:delText>
        </w:r>
      </w:del>
      <w:ins w:id="25" w:author="Sina Furkan Özdemir" w:date="2024-06-06T10:43:00Z" w16du:dateUtc="2024-06-06T08:43:00Z">
        <w:r w:rsidR="006F221D" w:rsidRPr="009539AB">
          <w:rPr>
            <w:rStyle w:val="rynqvb"/>
            <w:color w:val="FF0000"/>
          </w:rPr>
          <w:t>d</w:t>
        </w:r>
        <w:r w:rsidR="006F221D">
          <w:rPr>
            <w:rStyle w:val="rynqvb"/>
            <w:color w:val="FF0000"/>
          </w:rPr>
          <w:t>u for din</w:t>
        </w:r>
        <w:r w:rsidR="006F221D" w:rsidRPr="009539AB">
          <w:rPr>
            <w:rStyle w:val="rynqvb"/>
            <w:color w:val="FF0000"/>
          </w:rPr>
          <w:t xml:space="preserve"> </w:t>
        </w:r>
        <w:r w:rsidR="006F221D" w:rsidRPr="005A5C7B">
          <w:rPr>
            <w:rStyle w:val="rynqvb"/>
          </w:rPr>
          <w:t>nåværende bolig</w:t>
        </w:r>
      </w:ins>
      <w:r w:rsidRPr="005A5C7B">
        <w:rPr>
          <w:rStyle w:val="rynqvb"/>
        </w:rPr>
        <w:t>?</w:t>
      </w:r>
    </w:p>
    <w:p w14:paraId="1D219D94" w14:textId="153576A8" w:rsidR="00DD18C8" w:rsidRPr="005A5C7B" w:rsidRDefault="00DD18C8" w:rsidP="00A8786D">
      <w:pPr>
        <w:pStyle w:val="ListParagraph"/>
        <w:numPr>
          <w:ilvl w:val="1"/>
          <w:numId w:val="16"/>
        </w:numPr>
        <w:rPr>
          <w:rStyle w:val="rynqvb"/>
        </w:rPr>
      </w:pPr>
      <w:r w:rsidRPr="005A5C7B">
        <w:rPr>
          <w:rStyle w:val="rynqvb"/>
        </w:rPr>
        <w:t>Selveier</w:t>
      </w:r>
    </w:p>
    <w:p w14:paraId="4211BDB0" w14:textId="6A915C45" w:rsidR="00DD18C8" w:rsidRDefault="00DD18C8" w:rsidP="00A8786D">
      <w:pPr>
        <w:pStyle w:val="ListParagraph"/>
        <w:numPr>
          <w:ilvl w:val="1"/>
          <w:numId w:val="16"/>
        </w:numPr>
        <w:rPr>
          <w:rStyle w:val="rynqvb"/>
        </w:rPr>
      </w:pPr>
      <w:r w:rsidRPr="005A5C7B">
        <w:rPr>
          <w:rStyle w:val="rynqvb"/>
        </w:rPr>
        <w:t>Leier</w:t>
      </w:r>
    </w:p>
    <w:p w14:paraId="255F8137" w14:textId="5814A088" w:rsidR="001C6564" w:rsidRPr="005A5C7B" w:rsidDel="006F221D" w:rsidRDefault="001C6564" w:rsidP="00A8786D">
      <w:pPr>
        <w:pStyle w:val="ListParagraph"/>
        <w:numPr>
          <w:ilvl w:val="1"/>
          <w:numId w:val="16"/>
        </w:numPr>
        <w:rPr>
          <w:del w:id="26" w:author="Sina Furkan Özdemir" w:date="2024-06-06T10:43:00Z" w16du:dateUtc="2024-06-06T08:43:00Z"/>
          <w:rStyle w:val="rynqvb"/>
        </w:rPr>
      </w:pPr>
      <w:del w:id="27" w:author="Sina Furkan Özdemir" w:date="2024-06-06T10:43:00Z" w16du:dateUtc="2024-06-06T08:43:00Z">
        <w:r w:rsidDel="006F221D">
          <w:rPr>
            <w:rStyle w:val="rynqvb"/>
          </w:rPr>
          <w:lastRenderedPageBreak/>
          <w:delText>Deleier</w:delText>
        </w:r>
      </w:del>
      <w:ins w:id="28" w:author="Vigleik Winje" w:date="2024-05-23T13:31:00Z">
        <w:del w:id="29" w:author="Sina Furkan Özdemir" w:date="2024-06-06T10:43:00Z" w16du:dateUtc="2024-06-06T08:43:00Z">
          <w:r w:rsidR="006A1DDD" w:rsidDel="006F221D">
            <w:rPr>
              <w:rStyle w:val="rynqvb"/>
            </w:rPr>
            <w:delText>????</w:delText>
          </w:r>
        </w:del>
      </w:ins>
    </w:p>
    <w:p w14:paraId="3F37850F" w14:textId="52B6265A" w:rsidR="001C6564" w:rsidRPr="005A5C7B" w:rsidRDefault="00DD18C8" w:rsidP="001C6564">
      <w:pPr>
        <w:pStyle w:val="ListParagraph"/>
        <w:numPr>
          <w:ilvl w:val="1"/>
          <w:numId w:val="16"/>
        </w:numPr>
        <w:rPr>
          <w:rStyle w:val="rynqvb"/>
        </w:rPr>
      </w:pPr>
      <w:r w:rsidRPr="005A5C7B">
        <w:rPr>
          <w:rStyle w:val="rynqvb"/>
        </w:rPr>
        <w:t>Borettslag</w:t>
      </w:r>
    </w:p>
    <w:p w14:paraId="304E8711" w14:textId="6911E76D" w:rsidR="00587FE0" w:rsidRDefault="00DD18C8" w:rsidP="00A8786D">
      <w:pPr>
        <w:pStyle w:val="ListParagraph"/>
        <w:numPr>
          <w:ilvl w:val="1"/>
          <w:numId w:val="16"/>
        </w:numPr>
        <w:rPr>
          <w:rStyle w:val="rynqvb"/>
        </w:rPr>
      </w:pPr>
      <w:r w:rsidRPr="005A5C7B">
        <w:rPr>
          <w:rStyle w:val="rynqvb"/>
        </w:rPr>
        <w:t>Annet</w:t>
      </w:r>
    </w:p>
    <w:p w14:paraId="3744688D" w14:textId="77777777" w:rsidR="00A8786D" w:rsidRPr="005A5C7B" w:rsidRDefault="00A8786D" w:rsidP="00A8786D">
      <w:pPr>
        <w:pStyle w:val="ListParagraph"/>
        <w:ind w:left="1440"/>
        <w:rPr>
          <w:rStyle w:val="rynqvb"/>
        </w:rPr>
      </w:pPr>
    </w:p>
    <w:p w14:paraId="53B5ECE6" w14:textId="53A7B39B" w:rsidR="000E44D0" w:rsidRPr="005A5C7B" w:rsidRDefault="000E44D0" w:rsidP="000E44D0">
      <w:pPr>
        <w:pStyle w:val="ListParagraph"/>
        <w:numPr>
          <w:ilvl w:val="0"/>
          <w:numId w:val="1"/>
        </w:numPr>
        <w:rPr>
          <w:rStyle w:val="rynqvb"/>
        </w:rPr>
      </w:pPr>
      <w:r w:rsidRPr="005A5C7B">
        <w:rPr>
          <w:rStyle w:val="rynqvb"/>
        </w:rPr>
        <w:t>Hvor stor er din nåværende bolig i kvm?</w:t>
      </w:r>
    </w:p>
    <w:p w14:paraId="2EDE9C94" w14:textId="5D17F10D" w:rsidR="000E44D0" w:rsidRDefault="000E44D0" w:rsidP="00A8786D">
      <w:pPr>
        <w:pStyle w:val="ListParagraph"/>
        <w:ind w:left="1440"/>
        <w:rPr>
          <w:rStyle w:val="rynqvb"/>
        </w:rPr>
      </w:pPr>
      <w:r w:rsidRPr="005A5C7B">
        <w:rPr>
          <w:rStyle w:val="rynqvb"/>
        </w:rPr>
        <w:t>[åpent spørsmål]</w:t>
      </w:r>
    </w:p>
    <w:p w14:paraId="01F05CE0" w14:textId="77777777" w:rsidR="00A8786D" w:rsidRPr="005A5C7B" w:rsidRDefault="00A8786D" w:rsidP="00A8786D">
      <w:pPr>
        <w:pStyle w:val="ListParagraph"/>
        <w:ind w:left="1440"/>
        <w:rPr>
          <w:rStyle w:val="rynqvb"/>
        </w:rPr>
      </w:pPr>
    </w:p>
    <w:p w14:paraId="3A26E593" w14:textId="249147CE" w:rsidR="000E44D0" w:rsidRDefault="000E44D0" w:rsidP="000E44D0">
      <w:pPr>
        <w:pStyle w:val="ListParagraph"/>
        <w:numPr>
          <w:ilvl w:val="0"/>
          <w:numId w:val="1"/>
        </w:numPr>
        <w:rPr>
          <w:ins w:id="30" w:author="Sina Furkan Özdemir" w:date="2024-06-06T10:40:00Z" w16du:dateUtc="2024-06-06T08:40:00Z"/>
          <w:rStyle w:val="rynqvb"/>
        </w:rPr>
      </w:pPr>
      <w:r w:rsidRPr="005A5C7B">
        <w:rPr>
          <w:rStyle w:val="rynqvb"/>
        </w:rPr>
        <w:t>Hvor mange soverom har du i din nåværende bolig?</w:t>
      </w:r>
    </w:p>
    <w:p w14:paraId="3EE55881" w14:textId="17BCA3B8" w:rsidR="006F221D" w:rsidRDefault="006F221D" w:rsidP="006F221D">
      <w:pPr>
        <w:pStyle w:val="ListParagraph"/>
        <w:numPr>
          <w:ilvl w:val="1"/>
          <w:numId w:val="1"/>
        </w:numPr>
        <w:rPr>
          <w:ins w:id="31" w:author="Sina Furkan Özdemir" w:date="2024-06-06T10:40:00Z" w16du:dateUtc="2024-06-06T08:40:00Z"/>
          <w:rStyle w:val="rynqvb"/>
        </w:rPr>
      </w:pPr>
      <w:ins w:id="32" w:author="Sina Furkan Özdemir" w:date="2024-06-06T10:40:00Z" w16du:dateUtc="2024-06-06T08:40:00Z">
        <w:r>
          <w:rPr>
            <w:rStyle w:val="rynqvb"/>
          </w:rPr>
          <w:t>1</w:t>
        </w:r>
      </w:ins>
    </w:p>
    <w:p w14:paraId="5B1821DF" w14:textId="7E634648" w:rsidR="006F221D" w:rsidRDefault="006F221D" w:rsidP="006F221D">
      <w:pPr>
        <w:pStyle w:val="ListParagraph"/>
        <w:numPr>
          <w:ilvl w:val="1"/>
          <w:numId w:val="1"/>
        </w:numPr>
        <w:rPr>
          <w:ins w:id="33" w:author="Sina Furkan Özdemir" w:date="2024-06-06T10:40:00Z" w16du:dateUtc="2024-06-06T08:40:00Z"/>
          <w:rStyle w:val="rynqvb"/>
        </w:rPr>
      </w:pPr>
      <w:ins w:id="34" w:author="Sina Furkan Özdemir" w:date="2024-06-06T10:40:00Z" w16du:dateUtc="2024-06-06T08:40:00Z">
        <w:r>
          <w:rPr>
            <w:rStyle w:val="rynqvb"/>
          </w:rPr>
          <w:t>2</w:t>
        </w:r>
      </w:ins>
    </w:p>
    <w:p w14:paraId="14039E28" w14:textId="49714DD2" w:rsidR="006F221D" w:rsidRDefault="006F221D" w:rsidP="006F221D">
      <w:pPr>
        <w:pStyle w:val="ListParagraph"/>
        <w:numPr>
          <w:ilvl w:val="1"/>
          <w:numId w:val="1"/>
        </w:numPr>
        <w:rPr>
          <w:ins w:id="35" w:author="Sina Furkan Özdemir" w:date="2024-06-06T10:40:00Z" w16du:dateUtc="2024-06-06T08:40:00Z"/>
          <w:rStyle w:val="rynqvb"/>
        </w:rPr>
      </w:pPr>
      <w:ins w:id="36" w:author="Sina Furkan Özdemir" w:date="2024-06-06T10:40:00Z" w16du:dateUtc="2024-06-06T08:40:00Z">
        <w:r>
          <w:rPr>
            <w:rStyle w:val="rynqvb"/>
          </w:rPr>
          <w:t>3</w:t>
        </w:r>
      </w:ins>
    </w:p>
    <w:p w14:paraId="17BCA41C" w14:textId="3BF40A4B" w:rsidR="006F221D" w:rsidRDefault="006F221D" w:rsidP="006F221D">
      <w:pPr>
        <w:pStyle w:val="ListParagraph"/>
        <w:numPr>
          <w:ilvl w:val="1"/>
          <w:numId w:val="1"/>
        </w:numPr>
        <w:rPr>
          <w:ins w:id="37" w:author="Sina Furkan Özdemir" w:date="2024-06-06T10:40:00Z" w16du:dateUtc="2024-06-06T08:40:00Z"/>
          <w:rStyle w:val="rynqvb"/>
        </w:rPr>
      </w:pPr>
      <w:ins w:id="38" w:author="Sina Furkan Özdemir" w:date="2024-06-06T10:40:00Z" w16du:dateUtc="2024-06-06T08:40:00Z">
        <w:r>
          <w:rPr>
            <w:rStyle w:val="rynqvb"/>
          </w:rPr>
          <w:t>4</w:t>
        </w:r>
      </w:ins>
    </w:p>
    <w:p w14:paraId="52413B0E" w14:textId="233820AE" w:rsidR="006F221D" w:rsidRPr="005A5C7B" w:rsidRDefault="006F221D" w:rsidP="006F221D">
      <w:pPr>
        <w:pStyle w:val="ListParagraph"/>
        <w:numPr>
          <w:ilvl w:val="1"/>
          <w:numId w:val="1"/>
        </w:numPr>
        <w:rPr>
          <w:rStyle w:val="rynqvb"/>
        </w:rPr>
        <w:pPrChange w:id="39" w:author="Sina Furkan Özdemir" w:date="2024-06-06T10:40:00Z" w16du:dateUtc="2024-06-06T08:40:00Z">
          <w:pPr>
            <w:pStyle w:val="ListParagraph"/>
            <w:numPr>
              <w:numId w:val="1"/>
            </w:numPr>
            <w:ind w:hanging="360"/>
          </w:pPr>
        </w:pPrChange>
      </w:pPr>
      <w:ins w:id="40" w:author="Sina Furkan Özdemir" w:date="2024-06-06T10:40:00Z" w16du:dateUtc="2024-06-06T08:40:00Z">
        <w:r>
          <w:rPr>
            <w:rStyle w:val="rynqvb"/>
          </w:rPr>
          <w:t>5 eller flere</w:t>
        </w:r>
      </w:ins>
    </w:p>
    <w:p w14:paraId="67449BFC" w14:textId="2EC950A3" w:rsidR="000E44D0" w:rsidRPr="005A5C7B" w:rsidDel="006F221D" w:rsidRDefault="000E44D0" w:rsidP="006F221D">
      <w:pPr>
        <w:pStyle w:val="ListParagraph"/>
        <w:numPr>
          <w:ilvl w:val="1"/>
          <w:numId w:val="29"/>
        </w:numPr>
        <w:rPr>
          <w:del w:id="41" w:author="Sina Furkan Özdemir" w:date="2024-06-06T10:40:00Z" w16du:dateUtc="2024-06-06T08:40:00Z"/>
          <w:rStyle w:val="rynqvb"/>
        </w:rPr>
        <w:pPrChange w:id="42" w:author="Sina Furkan Özdemir" w:date="2024-06-06T10:40:00Z" w16du:dateUtc="2024-06-06T08:40:00Z">
          <w:pPr>
            <w:pStyle w:val="ListParagraph"/>
            <w:numPr>
              <w:ilvl w:val="1"/>
              <w:numId w:val="17"/>
            </w:numPr>
            <w:ind w:left="1440" w:hanging="360"/>
          </w:pPr>
        </w:pPrChange>
      </w:pPr>
      <w:del w:id="43" w:author="Sina Furkan Özdemir" w:date="2024-06-06T10:40:00Z" w16du:dateUtc="2024-06-06T08:40:00Z">
        <w:r w:rsidRPr="005A5C7B" w:rsidDel="006F221D">
          <w:rPr>
            <w:rStyle w:val="rynqvb"/>
          </w:rPr>
          <w:delText>1</w:delText>
        </w:r>
      </w:del>
    </w:p>
    <w:p w14:paraId="0BAC597D" w14:textId="09B9E2FD" w:rsidR="000E44D0" w:rsidRPr="005A5C7B" w:rsidDel="006F221D" w:rsidRDefault="000E44D0" w:rsidP="006F221D">
      <w:pPr>
        <w:pStyle w:val="ListParagraph"/>
        <w:numPr>
          <w:ilvl w:val="1"/>
          <w:numId w:val="29"/>
        </w:numPr>
        <w:rPr>
          <w:del w:id="44" w:author="Sina Furkan Özdemir" w:date="2024-06-06T10:40:00Z" w16du:dateUtc="2024-06-06T08:40:00Z"/>
          <w:rStyle w:val="rynqvb"/>
        </w:rPr>
        <w:pPrChange w:id="45" w:author="Sina Furkan Özdemir" w:date="2024-06-06T10:40:00Z" w16du:dateUtc="2024-06-06T08:40:00Z">
          <w:pPr>
            <w:pStyle w:val="ListParagraph"/>
            <w:numPr>
              <w:ilvl w:val="1"/>
              <w:numId w:val="17"/>
            </w:numPr>
            <w:ind w:left="1440" w:hanging="360"/>
          </w:pPr>
        </w:pPrChange>
      </w:pPr>
      <w:del w:id="46" w:author="Sina Furkan Özdemir" w:date="2024-06-06T10:40:00Z" w16du:dateUtc="2024-06-06T08:40:00Z">
        <w:r w:rsidRPr="005A5C7B" w:rsidDel="006F221D">
          <w:rPr>
            <w:rStyle w:val="rynqvb"/>
          </w:rPr>
          <w:delText>2</w:delText>
        </w:r>
      </w:del>
    </w:p>
    <w:p w14:paraId="37399785" w14:textId="7E20110B" w:rsidR="000E44D0" w:rsidRPr="005A5C7B" w:rsidDel="006F221D" w:rsidRDefault="000E44D0" w:rsidP="006F221D">
      <w:pPr>
        <w:pStyle w:val="ListParagraph"/>
        <w:numPr>
          <w:ilvl w:val="1"/>
          <w:numId w:val="29"/>
        </w:numPr>
        <w:rPr>
          <w:del w:id="47" w:author="Sina Furkan Özdemir" w:date="2024-06-06T10:40:00Z" w16du:dateUtc="2024-06-06T08:40:00Z"/>
          <w:rStyle w:val="rynqvb"/>
        </w:rPr>
        <w:pPrChange w:id="48" w:author="Sina Furkan Özdemir" w:date="2024-06-06T10:40:00Z" w16du:dateUtc="2024-06-06T08:40:00Z">
          <w:pPr>
            <w:pStyle w:val="ListParagraph"/>
            <w:numPr>
              <w:ilvl w:val="1"/>
              <w:numId w:val="17"/>
            </w:numPr>
            <w:ind w:left="1440" w:hanging="360"/>
          </w:pPr>
        </w:pPrChange>
      </w:pPr>
      <w:del w:id="49" w:author="Sina Furkan Özdemir" w:date="2024-06-06T10:40:00Z" w16du:dateUtc="2024-06-06T08:40:00Z">
        <w:r w:rsidRPr="005A5C7B" w:rsidDel="006F221D">
          <w:rPr>
            <w:rStyle w:val="rynqvb"/>
          </w:rPr>
          <w:delText>3</w:delText>
        </w:r>
      </w:del>
    </w:p>
    <w:p w14:paraId="77F5DB94" w14:textId="00F2C430" w:rsidR="000E44D0" w:rsidRPr="005A5C7B" w:rsidDel="006F221D" w:rsidRDefault="000E44D0" w:rsidP="006F221D">
      <w:pPr>
        <w:pStyle w:val="ListParagraph"/>
        <w:numPr>
          <w:ilvl w:val="1"/>
          <w:numId w:val="29"/>
        </w:numPr>
        <w:rPr>
          <w:del w:id="50" w:author="Sina Furkan Özdemir" w:date="2024-06-06T10:40:00Z" w16du:dateUtc="2024-06-06T08:40:00Z"/>
          <w:rStyle w:val="rynqvb"/>
        </w:rPr>
        <w:pPrChange w:id="51" w:author="Sina Furkan Özdemir" w:date="2024-06-06T10:40:00Z" w16du:dateUtc="2024-06-06T08:40:00Z">
          <w:pPr>
            <w:pStyle w:val="ListParagraph"/>
            <w:numPr>
              <w:ilvl w:val="1"/>
              <w:numId w:val="17"/>
            </w:numPr>
            <w:ind w:left="1440" w:hanging="360"/>
          </w:pPr>
        </w:pPrChange>
      </w:pPr>
      <w:del w:id="52" w:author="Sina Furkan Özdemir" w:date="2024-06-06T10:40:00Z" w16du:dateUtc="2024-06-06T08:40:00Z">
        <w:r w:rsidRPr="005A5C7B" w:rsidDel="006F221D">
          <w:rPr>
            <w:rStyle w:val="rynqvb"/>
          </w:rPr>
          <w:delText>4</w:delText>
        </w:r>
      </w:del>
    </w:p>
    <w:p w14:paraId="7E939C18" w14:textId="2B63D1BD" w:rsidR="000E44D0" w:rsidDel="006F221D" w:rsidRDefault="000E44D0" w:rsidP="00A8786D">
      <w:pPr>
        <w:pStyle w:val="ListParagraph"/>
        <w:numPr>
          <w:ilvl w:val="1"/>
          <w:numId w:val="17"/>
        </w:numPr>
        <w:rPr>
          <w:del w:id="53" w:author="Sina Furkan Özdemir" w:date="2024-06-06T10:40:00Z" w16du:dateUtc="2024-06-06T08:40:00Z"/>
          <w:rStyle w:val="rynqvb"/>
        </w:rPr>
      </w:pPr>
      <w:del w:id="54" w:author="Sina Furkan Özdemir" w:date="2024-06-06T10:40:00Z" w16du:dateUtc="2024-06-06T08:40:00Z">
        <w:r w:rsidRPr="005A5C7B" w:rsidDel="006F221D">
          <w:rPr>
            <w:rStyle w:val="rynqvb"/>
          </w:rPr>
          <w:delText>5</w:delText>
        </w:r>
        <w:r w:rsidR="00E2188D" w:rsidRPr="005A5C7B" w:rsidDel="006F221D">
          <w:rPr>
            <w:rStyle w:val="rynqvb"/>
          </w:rPr>
          <w:delText xml:space="preserve"> eller flere</w:delText>
        </w:r>
      </w:del>
    </w:p>
    <w:p w14:paraId="38CD0547" w14:textId="77777777" w:rsidR="00B47D9C" w:rsidRDefault="00B47D9C">
      <w:pPr>
        <w:pStyle w:val="ListParagraph"/>
        <w:ind w:left="1440"/>
        <w:rPr>
          <w:ins w:id="55" w:author="Vigleik Winje" w:date="2024-05-28T15:21:00Z"/>
          <w:rStyle w:val="rynqvb"/>
        </w:rPr>
        <w:pPrChange w:id="56" w:author="Vigleik Winje" w:date="2024-05-28T15:21:00Z">
          <w:pPr>
            <w:pStyle w:val="ListParagraph"/>
            <w:numPr>
              <w:ilvl w:val="1"/>
              <w:numId w:val="17"/>
            </w:numPr>
            <w:ind w:left="1440" w:hanging="360"/>
          </w:pPr>
        </w:pPrChange>
      </w:pPr>
    </w:p>
    <w:p w14:paraId="5B172A9C" w14:textId="088AB651" w:rsidR="00B47D9C" w:rsidRPr="005A5C7B" w:rsidRDefault="00B47D9C" w:rsidP="006F221D">
      <w:pPr>
        <w:pStyle w:val="ListParagraph"/>
        <w:numPr>
          <w:ilvl w:val="0"/>
          <w:numId w:val="1"/>
        </w:numPr>
        <w:rPr>
          <w:ins w:id="57" w:author="Vigleik Winje" w:date="2024-05-28T15:21:00Z"/>
        </w:rPr>
        <w:pPrChange w:id="58" w:author="Sina Furkan Özdemir" w:date="2024-06-06T10:40:00Z" w16du:dateUtc="2024-06-06T08:40:00Z">
          <w:pPr>
            <w:pStyle w:val="ListParagraph"/>
          </w:pPr>
        </w:pPrChange>
      </w:pPr>
      <w:ins w:id="59" w:author="Vigleik Winje" w:date="2024-05-28T15:21:00Z">
        <w:r>
          <w:t>Hvor bor du i dag?</w:t>
        </w:r>
      </w:ins>
    </w:p>
    <w:p w14:paraId="22CA9876" w14:textId="77777777" w:rsidR="00B47D9C" w:rsidRPr="005A5C7B" w:rsidRDefault="00B47D9C" w:rsidP="00B47D9C">
      <w:pPr>
        <w:pStyle w:val="ListParagraph"/>
        <w:numPr>
          <w:ilvl w:val="1"/>
          <w:numId w:val="1"/>
        </w:numPr>
        <w:rPr>
          <w:ins w:id="60" w:author="Vigleik Winje" w:date="2024-05-28T15:21:00Z"/>
        </w:rPr>
      </w:pPr>
      <w:ins w:id="61" w:author="Vigleik Winje" w:date="2024-05-28T15:21:00Z">
        <w:r w:rsidRPr="005A5C7B">
          <w:t>sentrumsnært i by</w:t>
        </w:r>
      </w:ins>
    </w:p>
    <w:p w14:paraId="5147AF06" w14:textId="77777777" w:rsidR="00B47D9C" w:rsidRPr="005A5C7B" w:rsidRDefault="00B47D9C" w:rsidP="00B47D9C">
      <w:pPr>
        <w:pStyle w:val="ListParagraph"/>
        <w:numPr>
          <w:ilvl w:val="1"/>
          <w:numId w:val="1"/>
        </w:numPr>
        <w:rPr>
          <w:ins w:id="62" w:author="Vigleik Winje" w:date="2024-05-28T15:21:00Z"/>
        </w:rPr>
      </w:pPr>
      <w:ins w:id="63" w:author="Vigleik Winje" w:date="2024-05-28T15:21:00Z">
        <w:r w:rsidRPr="005A5C7B">
          <w:t>sentrumsnært i tettsted</w:t>
        </w:r>
      </w:ins>
    </w:p>
    <w:p w14:paraId="46124FF2" w14:textId="77777777" w:rsidR="00B47D9C" w:rsidRPr="005A5C7B" w:rsidRDefault="00B47D9C" w:rsidP="00B47D9C">
      <w:pPr>
        <w:pStyle w:val="ListParagraph"/>
        <w:numPr>
          <w:ilvl w:val="1"/>
          <w:numId w:val="1"/>
        </w:numPr>
        <w:rPr>
          <w:ins w:id="64" w:author="Vigleik Winje" w:date="2024-05-28T15:21:00Z"/>
        </w:rPr>
      </w:pPr>
      <w:ins w:id="65" w:author="Vigleik Winje" w:date="2024-05-28T15:21:00Z">
        <w:r w:rsidRPr="005A5C7B">
          <w:t>i bygd</w:t>
        </w:r>
      </w:ins>
    </w:p>
    <w:p w14:paraId="4791DDCA" w14:textId="77777777" w:rsidR="00B47D9C" w:rsidRPr="005A5C7B" w:rsidRDefault="00B47D9C" w:rsidP="00B47D9C">
      <w:pPr>
        <w:pStyle w:val="ListParagraph"/>
        <w:numPr>
          <w:ilvl w:val="1"/>
          <w:numId w:val="1"/>
        </w:numPr>
        <w:rPr>
          <w:ins w:id="66" w:author="Vigleik Winje" w:date="2024-05-28T15:21:00Z"/>
        </w:rPr>
      </w:pPr>
      <w:ins w:id="67" w:author="Vigleik Winje" w:date="2024-05-28T15:21:00Z">
        <w:r w:rsidRPr="005A5C7B">
          <w:t>Landlig/ i spredtbygd område</w:t>
        </w:r>
      </w:ins>
    </w:p>
    <w:p w14:paraId="42B5FF7D" w14:textId="77777777" w:rsidR="00B47D9C" w:rsidRDefault="00B47D9C" w:rsidP="006F221D">
      <w:pPr>
        <w:pStyle w:val="ListParagraph"/>
        <w:rPr>
          <w:ins w:id="68" w:author="Vigleik Winje" w:date="2024-05-28T15:21:00Z"/>
        </w:rPr>
        <w:pPrChange w:id="69" w:author="Sina Furkan Özdemir" w:date="2024-06-06T10:39:00Z" w16du:dateUtc="2024-06-06T08:39:00Z">
          <w:pPr>
            <w:pStyle w:val="ListParagraph"/>
            <w:numPr>
              <w:numId w:val="1"/>
            </w:numPr>
            <w:ind w:hanging="360"/>
          </w:pPr>
        </w:pPrChange>
      </w:pPr>
    </w:p>
    <w:p w14:paraId="09AA0C15" w14:textId="63E36331" w:rsidR="001C6564" w:rsidRPr="005A5C7B" w:rsidRDefault="001C6564" w:rsidP="001C6564">
      <w:pPr>
        <w:pStyle w:val="ListParagraph"/>
        <w:numPr>
          <w:ilvl w:val="0"/>
          <w:numId w:val="1"/>
        </w:numPr>
      </w:pPr>
      <w:r w:rsidRPr="005A5C7B">
        <w:t>Hvor viktig</w:t>
      </w:r>
      <w:r>
        <w:t>e</w:t>
      </w:r>
      <w:r w:rsidRPr="005A5C7B">
        <w:t xml:space="preserve"> er</w:t>
      </w:r>
      <w:r>
        <w:t xml:space="preserve"> de</w:t>
      </w:r>
      <w:r w:rsidRPr="005A5C7B">
        <w:t xml:space="preserve"> følgende </w:t>
      </w:r>
      <w:r>
        <w:t>egenskapene av din nåværende bolig</w:t>
      </w:r>
      <w:r w:rsidRPr="005A5C7B">
        <w:t xml:space="preserve"> </w:t>
      </w:r>
      <w:r>
        <w:t>for deg?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25"/>
        <w:gridCol w:w="1300"/>
        <w:gridCol w:w="1180"/>
        <w:gridCol w:w="1331"/>
        <w:gridCol w:w="1181"/>
        <w:gridCol w:w="1311"/>
      </w:tblGrid>
      <w:tr w:rsidR="001C6564" w:rsidRPr="005A5C7B" w14:paraId="681092F9" w14:textId="77777777" w:rsidTr="00403D49">
        <w:tc>
          <w:tcPr>
            <w:tcW w:w="2265" w:type="dxa"/>
          </w:tcPr>
          <w:p w14:paraId="5B9E4A02" w14:textId="77777777" w:rsidR="001C6564" w:rsidRPr="005A5C7B" w:rsidRDefault="001C6564" w:rsidP="00403D49"/>
        </w:tc>
        <w:tc>
          <w:tcPr>
            <w:tcW w:w="1323" w:type="dxa"/>
          </w:tcPr>
          <w:p w14:paraId="628A1A66" w14:textId="77777777" w:rsidR="001C6564" w:rsidRPr="005A5C7B" w:rsidRDefault="001C6564" w:rsidP="00403D49">
            <w:r w:rsidRPr="005A5C7B">
              <w:t>Lite viktig (1)</w:t>
            </w:r>
          </w:p>
        </w:tc>
        <w:tc>
          <w:tcPr>
            <w:tcW w:w="1216" w:type="dxa"/>
          </w:tcPr>
          <w:p w14:paraId="67239591" w14:textId="77777777" w:rsidR="001C6564" w:rsidRPr="005A5C7B" w:rsidRDefault="001C6564" w:rsidP="00403D49"/>
        </w:tc>
        <w:tc>
          <w:tcPr>
            <w:tcW w:w="1348" w:type="dxa"/>
          </w:tcPr>
          <w:p w14:paraId="5B2DC5B3" w14:textId="77777777" w:rsidR="001C6564" w:rsidRPr="005A5C7B" w:rsidRDefault="001C6564" w:rsidP="00403D49">
            <w:r w:rsidRPr="005A5C7B">
              <w:t>Nøytral (3)</w:t>
            </w:r>
          </w:p>
        </w:tc>
        <w:tc>
          <w:tcPr>
            <w:tcW w:w="1217" w:type="dxa"/>
          </w:tcPr>
          <w:p w14:paraId="06063EB2" w14:textId="77777777" w:rsidR="001C6564" w:rsidRPr="005A5C7B" w:rsidRDefault="001C6564" w:rsidP="00403D49"/>
        </w:tc>
        <w:tc>
          <w:tcPr>
            <w:tcW w:w="1333" w:type="dxa"/>
          </w:tcPr>
          <w:p w14:paraId="389FDDE6" w14:textId="77777777" w:rsidR="001C6564" w:rsidRPr="005A5C7B" w:rsidRDefault="001C6564" w:rsidP="00403D49">
            <w:r w:rsidRPr="005A5C7B">
              <w:t>Svært viktig (5)</w:t>
            </w:r>
          </w:p>
        </w:tc>
      </w:tr>
      <w:tr w:rsidR="001C6564" w:rsidRPr="005A5C7B" w14:paraId="5B622374" w14:textId="77777777" w:rsidTr="00403D49">
        <w:tc>
          <w:tcPr>
            <w:tcW w:w="2265" w:type="dxa"/>
          </w:tcPr>
          <w:p w14:paraId="5EE3532A" w14:textId="77777777" w:rsidR="001C6564" w:rsidRPr="005A5C7B" w:rsidRDefault="001C6564" w:rsidP="00632AF1">
            <w:pPr>
              <w:pStyle w:val="ListParagraph"/>
              <w:numPr>
                <w:ilvl w:val="0"/>
                <w:numId w:val="26"/>
              </w:numPr>
            </w:pPr>
            <w:r w:rsidRPr="005A5C7B">
              <w:t>Nær familie/venner</w:t>
            </w:r>
          </w:p>
        </w:tc>
        <w:tc>
          <w:tcPr>
            <w:tcW w:w="1323" w:type="dxa"/>
          </w:tcPr>
          <w:p w14:paraId="51FA6400" w14:textId="77777777" w:rsidR="001C6564" w:rsidRPr="005A5C7B" w:rsidRDefault="001C6564" w:rsidP="00403D49"/>
        </w:tc>
        <w:tc>
          <w:tcPr>
            <w:tcW w:w="1216" w:type="dxa"/>
          </w:tcPr>
          <w:p w14:paraId="0DDB2381" w14:textId="77777777" w:rsidR="001C6564" w:rsidRPr="005A5C7B" w:rsidRDefault="001C6564" w:rsidP="00403D49"/>
        </w:tc>
        <w:tc>
          <w:tcPr>
            <w:tcW w:w="1348" w:type="dxa"/>
          </w:tcPr>
          <w:p w14:paraId="2AEDB4A0" w14:textId="77777777" w:rsidR="001C6564" w:rsidRPr="005A5C7B" w:rsidRDefault="001C6564" w:rsidP="00403D49"/>
        </w:tc>
        <w:tc>
          <w:tcPr>
            <w:tcW w:w="1217" w:type="dxa"/>
          </w:tcPr>
          <w:p w14:paraId="7C3730C4" w14:textId="77777777" w:rsidR="001C6564" w:rsidRPr="005A5C7B" w:rsidRDefault="001C6564" w:rsidP="00403D49"/>
        </w:tc>
        <w:tc>
          <w:tcPr>
            <w:tcW w:w="1333" w:type="dxa"/>
          </w:tcPr>
          <w:p w14:paraId="6C56DCD1" w14:textId="77777777" w:rsidR="001C6564" w:rsidRPr="005A5C7B" w:rsidRDefault="001C6564" w:rsidP="00403D49"/>
        </w:tc>
      </w:tr>
      <w:tr w:rsidR="001C6564" w:rsidRPr="005A5C7B" w14:paraId="1CF69C84" w14:textId="77777777" w:rsidTr="00403D49">
        <w:tc>
          <w:tcPr>
            <w:tcW w:w="2265" w:type="dxa"/>
          </w:tcPr>
          <w:p w14:paraId="5EF6F7C6" w14:textId="77777777" w:rsidR="001C6564" w:rsidRPr="005A5C7B" w:rsidRDefault="001C6564" w:rsidP="00632AF1">
            <w:pPr>
              <w:pStyle w:val="ListParagraph"/>
              <w:numPr>
                <w:ilvl w:val="0"/>
                <w:numId w:val="26"/>
              </w:numPr>
            </w:pPr>
            <w:r w:rsidRPr="005A5C7B">
              <w:t>Nær butikker/servicetilbud (legesenter, tannlege, etc.)</w:t>
            </w:r>
          </w:p>
        </w:tc>
        <w:tc>
          <w:tcPr>
            <w:tcW w:w="1323" w:type="dxa"/>
          </w:tcPr>
          <w:p w14:paraId="438C5094" w14:textId="77777777" w:rsidR="001C6564" w:rsidRPr="005A5C7B" w:rsidRDefault="001C6564" w:rsidP="00403D49"/>
        </w:tc>
        <w:tc>
          <w:tcPr>
            <w:tcW w:w="1216" w:type="dxa"/>
          </w:tcPr>
          <w:p w14:paraId="78FC1BF3" w14:textId="77777777" w:rsidR="001C6564" w:rsidRPr="005A5C7B" w:rsidRDefault="001C6564" w:rsidP="00403D49"/>
        </w:tc>
        <w:tc>
          <w:tcPr>
            <w:tcW w:w="1348" w:type="dxa"/>
          </w:tcPr>
          <w:p w14:paraId="7AC91F7A" w14:textId="77777777" w:rsidR="001C6564" w:rsidRPr="005A5C7B" w:rsidRDefault="001C6564" w:rsidP="00403D49"/>
        </w:tc>
        <w:tc>
          <w:tcPr>
            <w:tcW w:w="1217" w:type="dxa"/>
          </w:tcPr>
          <w:p w14:paraId="10C9823C" w14:textId="77777777" w:rsidR="001C6564" w:rsidRPr="005A5C7B" w:rsidRDefault="001C6564" w:rsidP="00403D49"/>
        </w:tc>
        <w:tc>
          <w:tcPr>
            <w:tcW w:w="1333" w:type="dxa"/>
          </w:tcPr>
          <w:p w14:paraId="1D95F577" w14:textId="77777777" w:rsidR="001C6564" w:rsidRPr="005A5C7B" w:rsidRDefault="001C6564" w:rsidP="00403D49"/>
        </w:tc>
      </w:tr>
      <w:tr w:rsidR="001C6564" w:rsidRPr="005A5C7B" w14:paraId="41D8EFE6" w14:textId="77777777" w:rsidTr="00403D49">
        <w:tc>
          <w:tcPr>
            <w:tcW w:w="2265" w:type="dxa"/>
          </w:tcPr>
          <w:p w14:paraId="3BDF35F7" w14:textId="77777777" w:rsidR="001C6564" w:rsidRPr="005A5C7B" w:rsidRDefault="001C6564" w:rsidP="00632AF1">
            <w:pPr>
              <w:pStyle w:val="ListParagraph"/>
              <w:numPr>
                <w:ilvl w:val="0"/>
                <w:numId w:val="26"/>
              </w:numPr>
            </w:pPr>
            <w:r w:rsidRPr="005A5C7B">
              <w:t>Nær skole-/barnehage</w:t>
            </w:r>
          </w:p>
        </w:tc>
        <w:tc>
          <w:tcPr>
            <w:tcW w:w="1323" w:type="dxa"/>
          </w:tcPr>
          <w:p w14:paraId="7D261F8A" w14:textId="77777777" w:rsidR="001C6564" w:rsidRPr="005A5C7B" w:rsidRDefault="001C6564" w:rsidP="00403D49"/>
        </w:tc>
        <w:tc>
          <w:tcPr>
            <w:tcW w:w="1216" w:type="dxa"/>
          </w:tcPr>
          <w:p w14:paraId="3A94F708" w14:textId="77777777" w:rsidR="001C6564" w:rsidRPr="005A5C7B" w:rsidRDefault="001C6564" w:rsidP="00403D49"/>
        </w:tc>
        <w:tc>
          <w:tcPr>
            <w:tcW w:w="1348" w:type="dxa"/>
          </w:tcPr>
          <w:p w14:paraId="7FD5B828" w14:textId="77777777" w:rsidR="001C6564" w:rsidRPr="005A5C7B" w:rsidRDefault="001C6564" w:rsidP="00403D49"/>
        </w:tc>
        <w:tc>
          <w:tcPr>
            <w:tcW w:w="1217" w:type="dxa"/>
          </w:tcPr>
          <w:p w14:paraId="4506D6F5" w14:textId="77777777" w:rsidR="001C6564" w:rsidRPr="005A5C7B" w:rsidRDefault="001C6564" w:rsidP="00403D49"/>
        </w:tc>
        <w:tc>
          <w:tcPr>
            <w:tcW w:w="1333" w:type="dxa"/>
          </w:tcPr>
          <w:p w14:paraId="32715BBB" w14:textId="77777777" w:rsidR="001C6564" w:rsidRPr="005A5C7B" w:rsidRDefault="001C6564" w:rsidP="00403D49"/>
        </w:tc>
      </w:tr>
      <w:tr w:rsidR="001C6564" w:rsidRPr="005A5C7B" w14:paraId="3155FF7F" w14:textId="77777777" w:rsidTr="00403D49">
        <w:tc>
          <w:tcPr>
            <w:tcW w:w="2265" w:type="dxa"/>
          </w:tcPr>
          <w:p w14:paraId="3A7811AA" w14:textId="77777777" w:rsidR="001C6564" w:rsidRPr="005A5C7B" w:rsidRDefault="001C6564" w:rsidP="00632AF1">
            <w:pPr>
              <w:pStyle w:val="ListParagraph"/>
              <w:numPr>
                <w:ilvl w:val="0"/>
                <w:numId w:val="26"/>
              </w:numPr>
            </w:pPr>
            <w:r w:rsidRPr="005A5C7B">
              <w:t>Nær natur og turområder</w:t>
            </w:r>
          </w:p>
        </w:tc>
        <w:tc>
          <w:tcPr>
            <w:tcW w:w="1323" w:type="dxa"/>
          </w:tcPr>
          <w:p w14:paraId="2B4A68B2" w14:textId="77777777" w:rsidR="001C6564" w:rsidRPr="005A5C7B" w:rsidRDefault="001C6564" w:rsidP="00403D49"/>
        </w:tc>
        <w:tc>
          <w:tcPr>
            <w:tcW w:w="1216" w:type="dxa"/>
          </w:tcPr>
          <w:p w14:paraId="609F4882" w14:textId="77777777" w:rsidR="001C6564" w:rsidRPr="005A5C7B" w:rsidRDefault="001C6564" w:rsidP="00403D49"/>
        </w:tc>
        <w:tc>
          <w:tcPr>
            <w:tcW w:w="1348" w:type="dxa"/>
          </w:tcPr>
          <w:p w14:paraId="59AD86E1" w14:textId="77777777" w:rsidR="001C6564" w:rsidRPr="005A5C7B" w:rsidRDefault="001C6564" w:rsidP="00403D49"/>
        </w:tc>
        <w:tc>
          <w:tcPr>
            <w:tcW w:w="1217" w:type="dxa"/>
          </w:tcPr>
          <w:p w14:paraId="711C55E7" w14:textId="77777777" w:rsidR="001C6564" w:rsidRPr="005A5C7B" w:rsidRDefault="001C6564" w:rsidP="00403D49"/>
        </w:tc>
        <w:tc>
          <w:tcPr>
            <w:tcW w:w="1333" w:type="dxa"/>
          </w:tcPr>
          <w:p w14:paraId="67187BE5" w14:textId="77777777" w:rsidR="001C6564" w:rsidRPr="005A5C7B" w:rsidRDefault="001C6564" w:rsidP="00403D49"/>
        </w:tc>
      </w:tr>
      <w:tr w:rsidR="001C6564" w:rsidRPr="005A5C7B" w14:paraId="4AE1459D" w14:textId="77777777" w:rsidTr="00403D49">
        <w:tc>
          <w:tcPr>
            <w:tcW w:w="2265" w:type="dxa"/>
          </w:tcPr>
          <w:p w14:paraId="4B3775EA" w14:textId="77777777" w:rsidR="001C6564" w:rsidRPr="005A5C7B" w:rsidRDefault="001C6564" w:rsidP="00632AF1">
            <w:pPr>
              <w:pStyle w:val="ListParagraph"/>
              <w:numPr>
                <w:ilvl w:val="0"/>
                <w:numId w:val="26"/>
              </w:numPr>
            </w:pPr>
            <w:r w:rsidRPr="005A5C7B">
              <w:t>Nært byliv som kafeer, kulturtilbud og opplevelser</w:t>
            </w:r>
          </w:p>
        </w:tc>
        <w:tc>
          <w:tcPr>
            <w:tcW w:w="1323" w:type="dxa"/>
          </w:tcPr>
          <w:p w14:paraId="29B3767D" w14:textId="77777777" w:rsidR="001C6564" w:rsidRPr="005A5C7B" w:rsidRDefault="001C6564" w:rsidP="00403D49"/>
        </w:tc>
        <w:tc>
          <w:tcPr>
            <w:tcW w:w="1216" w:type="dxa"/>
          </w:tcPr>
          <w:p w14:paraId="64D56323" w14:textId="77777777" w:rsidR="001C6564" w:rsidRPr="005A5C7B" w:rsidRDefault="001C6564" w:rsidP="00403D49"/>
        </w:tc>
        <w:tc>
          <w:tcPr>
            <w:tcW w:w="1348" w:type="dxa"/>
          </w:tcPr>
          <w:p w14:paraId="69492BBA" w14:textId="77777777" w:rsidR="001C6564" w:rsidRPr="005A5C7B" w:rsidRDefault="001C6564" w:rsidP="00403D49"/>
        </w:tc>
        <w:tc>
          <w:tcPr>
            <w:tcW w:w="1217" w:type="dxa"/>
          </w:tcPr>
          <w:p w14:paraId="371F5BA2" w14:textId="77777777" w:rsidR="001C6564" w:rsidRPr="005A5C7B" w:rsidRDefault="001C6564" w:rsidP="00403D49"/>
        </w:tc>
        <w:tc>
          <w:tcPr>
            <w:tcW w:w="1333" w:type="dxa"/>
          </w:tcPr>
          <w:p w14:paraId="490B2041" w14:textId="77777777" w:rsidR="001C6564" w:rsidRPr="005A5C7B" w:rsidRDefault="001C6564" w:rsidP="00403D49"/>
        </w:tc>
      </w:tr>
      <w:tr w:rsidR="001C6564" w:rsidRPr="005A5C7B" w14:paraId="3A658097" w14:textId="77777777" w:rsidTr="00403D49">
        <w:tc>
          <w:tcPr>
            <w:tcW w:w="2265" w:type="dxa"/>
          </w:tcPr>
          <w:p w14:paraId="3F38765F" w14:textId="4AE300AB" w:rsidR="001C6564" w:rsidRPr="005A5C7B" w:rsidRDefault="001C6564" w:rsidP="00632AF1">
            <w:pPr>
              <w:pStyle w:val="ListParagraph"/>
              <w:numPr>
                <w:ilvl w:val="0"/>
                <w:numId w:val="26"/>
              </w:numPr>
            </w:pPr>
            <w:del w:id="70" w:author="Vigleik Winje" w:date="2024-05-23T15:45:00Z">
              <w:r w:rsidRPr="005A5C7B" w:rsidDel="00153386">
                <w:delText>Nær kollektivtransport</w:delText>
              </w:r>
            </w:del>
            <w:ins w:id="71" w:author="Vigleik Winje" w:date="2024-05-23T15:21:00Z">
              <w:r w:rsidR="00403D49">
                <w:t>/</w:t>
              </w:r>
            </w:ins>
            <w:ins w:id="72" w:author="Vigleik Winje" w:date="2024-05-23T15:22:00Z">
              <w:r w:rsidR="00403D49">
                <w:t>Gjør meg mindre avhengig av bilen som fremkomstmiddel</w:t>
              </w:r>
            </w:ins>
          </w:p>
        </w:tc>
        <w:tc>
          <w:tcPr>
            <w:tcW w:w="1323" w:type="dxa"/>
          </w:tcPr>
          <w:p w14:paraId="7421E849" w14:textId="77777777" w:rsidR="001C6564" w:rsidRPr="005A5C7B" w:rsidRDefault="001C6564" w:rsidP="00403D49"/>
        </w:tc>
        <w:tc>
          <w:tcPr>
            <w:tcW w:w="1216" w:type="dxa"/>
          </w:tcPr>
          <w:p w14:paraId="53D92730" w14:textId="77777777" w:rsidR="001C6564" w:rsidRPr="005A5C7B" w:rsidRDefault="001C6564" w:rsidP="00403D49"/>
        </w:tc>
        <w:tc>
          <w:tcPr>
            <w:tcW w:w="1348" w:type="dxa"/>
          </w:tcPr>
          <w:p w14:paraId="4CC14137" w14:textId="77777777" w:rsidR="001C6564" w:rsidRPr="005A5C7B" w:rsidRDefault="001C6564" w:rsidP="00403D49"/>
        </w:tc>
        <w:tc>
          <w:tcPr>
            <w:tcW w:w="1217" w:type="dxa"/>
          </w:tcPr>
          <w:p w14:paraId="2CEFC096" w14:textId="77777777" w:rsidR="001C6564" w:rsidRPr="005A5C7B" w:rsidRDefault="001C6564" w:rsidP="00403D49"/>
        </w:tc>
        <w:tc>
          <w:tcPr>
            <w:tcW w:w="1333" w:type="dxa"/>
          </w:tcPr>
          <w:p w14:paraId="04BBF9A9" w14:textId="77777777" w:rsidR="001C6564" w:rsidRPr="005A5C7B" w:rsidRDefault="001C6564" w:rsidP="00403D49"/>
        </w:tc>
      </w:tr>
      <w:tr w:rsidR="001C6564" w:rsidRPr="005A5C7B" w14:paraId="14D8B5DB" w14:textId="77777777" w:rsidTr="00403D49">
        <w:tc>
          <w:tcPr>
            <w:tcW w:w="2265" w:type="dxa"/>
          </w:tcPr>
          <w:p w14:paraId="63030389" w14:textId="635C5984" w:rsidR="001C6564" w:rsidRPr="005A5C7B" w:rsidRDefault="001C6564" w:rsidP="00632AF1">
            <w:pPr>
              <w:pStyle w:val="ListParagraph"/>
              <w:numPr>
                <w:ilvl w:val="0"/>
                <w:numId w:val="26"/>
              </w:numPr>
            </w:pPr>
            <w:del w:id="73" w:author="Sina Furkan Özdemir" w:date="2024-06-06T10:44:00Z" w16du:dateUtc="2024-06-06T08:44:00Z">
              <w:r w:rsidRPr="00D16A03" w:rsidDel="006F221D">
                <w:rPr>
                  <w:strike/>
                </w:rPr>
                <w:delText>Egner</w:delText>
              </w:r>
              <w:r w:rsidR="00D16A03" w:rsidDel="006F221D">
                <w:delText xml:space="preserve"> </w:delText>
              </w:r>
            </w:del>
            <w:del w:id="74" w:author="Sina Furkan Özdemir" w:date="2024-06-06T10:42:00Z" w16du:dateUtc="2024-06-06T08:42:00Z">
              <w:r w:rsidR="00D16A03" w:rsidRPr="00D16A03" w:rsidDel="006F221D">
                <w:rPr>
                  <w:color w:val="FF0000"/>
                </w:rPr>
                <w:delText>Tilpasset</w:delText>
              </w:r>
              <w:r w:rsidRPr="00D16A03" w:rsidDel="006F221D">
                <w:rPr>
                  <w:color w:val="FF0000"/>
                </w:rPr>
                <w:delText xml:space="preserve"> </w:delText>
              </w:r>
            </w:del>
            <w:ins w:id="75" w:author="Sina Furkan Özdemir" w:date="2024-06-06T10:42:00Z" w16du:dateUtc="2024-06-06T08:42:00Z">
              <w:r w:rsidR="006F221D">
                <w:rPr>
                  <w:color w:val="FF0000"/>
                </w:rPr>
                <w:t>Tilpasser</w:t>
              </w:r>
              <w:r w:rsidR="006F221D" w:rsidRPr="00D16A03">
                <w:rPr>
                  <w:color w:val="FF0000"/>
                </w:rPr>
                <w:t xml:space="preserve"> </w:t>
              </w:r>
            </w:ins>
            <w:r>
              <w:t xml:space="preserve">til </w:t>
            </w:r>
            <w:r w:rsidR="00632AF1">
              <w:t>mitt funksjonsnivå</w:t>
            </w:r>
            <w:r>
              <w:t xml:space="preserve"> </w:t>
            </w:r>
          </w:p>
        </w:tc>
        <w:tc>
          <w:tcPr>
            <w:tcW w:w="1323" w:type="dxa"/>
          </w:tcPr>
          <w:p w14:paraId="05AB8114" w14:textId="77777777" w:rsidR="001C6564" w:rsidRPr="005A5C7B" w:rsidRDefault="001C6564" w:rsidP="00403D49"/>
        </w:tc>
        <w:tc>
          <w:tcPr>
            <w:tcW w:w="1216" w:type="dxa"/>
          </w:tcPr>
          <w:p w14:paraId="1F839BBB" w14:textId="77777777" w:rsidR="001C6564" w:rsidRPr="005A5C7B" w:rsidRDefault="001C6564" w:rsidP="00403D49"/>
        </w:tc>
        <w:tc>
          <w:tcPr>
            <w:tcW w:w="1348" w:type="dxa"/>
          </w:tcPr>
          <w:p w14:paraId="16FA2902" w14:textId="77777777" w:rsidR="001C6564" w:rsidRPr="005A5C7B" w:rsidRDefault="001C6564" w:rsidP="00403D49"/>
        </w:tc>
        <w:tc>
          <w:tcPr>
            <w:tcW w:w="1217" w:type="dxa"/>
          </w:tcPr>
          <w:p w14:paraId="1603DD90" w14:textId="77777777" w:rsidR="001C6564" w:rsidRPr="005A5C7B" w:rsidRDefault="001C6564" w:rsidP="00403D49"/>
        </w:tc>
        <w:tc>
          <w:tcPr>
            <w:tcW w:w="1333" w:type="dxa"/>
          </w:tcPr>
          <w:p w14:paraId="2D579AC1" w14:textId="77777777" w:rsidR="001C6564" w:rsidRPr="005A5C7B" w:rsidRDefault="001C6564" w:rsidP="00403D49"/>
        </w:tc>
      </w:tr>
      <w:tr w:rsidR="001C6564" w14:paraId="48CA6651" w14:textId="77777777" w:rsidTr="00403D49">
        <w:tc>
          <w:tcPr>
            <w:tcW w:w="2265" w:type="dxa"/>
          </w:tcPr>
          <w:p w14:paraId="58C560EF" w14:textId="153715B6" w:rsidR="001C6564" w:rsidRPr="00251AAA" w:rsidRDefault="001C6564" w:rsidP="00632AF1">
            <w:pPr>
              <w:pStyle w:val="ListParagraph"/>
              <w:numPr>
                <w:ilvl w:val="0"/>
                <w:numId w:val="26"/>
              </w:numPr>
            </w:pPr>
            <w:r w:rsidRPr="005A5C7B">
              <w:t>Nær</w:t>
            </w:r>
            <w:del w:id="76" w:author="Sina Furkan Özdemir" w:date="2024-06-06T10:44:00Z" w16du:dateUtc="2024-06-06T08:44:00Z">
              <w:r w:rsidRPr="00DE3333" w:rsidDel="006F221D">
                <w:rPr>
                  <w:strike/>
                </w:rPr>
                <w:delText>t</w:delText>
              </w:r>
            </w:del>
            <w:r w:rsidRPr="00DE3333">
              <w:rPr>
                <w:strike/>
              </w:rPr>
              <w:t xml:space="preserve"> </w:t>
            </w:r>
            <w:r w:rsidRPr="005A5C7B">
              <w:t>arbeidssted/studiested</w:t>
            </w:r>
          </w:p>
        </w:tc>
        <w:tc>
          <w:tcPr>
            <w:tcW w:w="1323" w:type="dxa"/>
          </w:tcPr>
          <w:p w14:paraId="27248A84" w14:textId="77777777" w:rsidR="001C6564" w:rsidRDefault="001C6564" w:rsidP="00403D49"/>
        </w:tc>
        <w:tc>
          <w:tcPr>
            <w:tcW w:w="1216" w:type="dxa"/>
          </w:tcPr>
          <w:p w14:paraId="3FE2ADB0" w14:textId="77777777" w:rsidR="001C6564" w:rsidRDefault="001C6564" w:rsidP="00403D49"/>
        </w:tc>
        <w:tc>
          <w:tcPr>
            <w:tcW w:w="1348" w:type="dxa"/>
          </w:tcPr>
          <w:p w14:paraId="762E1A91" w14:textId="77777777" w:rsidR="001C6564" w:rsidRDefault="001C6564" w:rsidP="00403D49"/>
        </w:tc>
        <w:tc>
          <w:tcPr>
            <w:tcW w:w="1217" w:type="dxa"/>
          </w:tcPr>
          <w:p w14:paraId="61BE2083" w14:textId="77777777" w:rsidR="001C6564" w:rsidRDefault="001C6564" w:rsidP="00403D49"/>
        </w:tc>
        <w:tc>
          <w:tcPr>
            <w:tcW w:w="1333" w:type="dxa"/>
          </w:tcPr>
          <w:p w14:paraId="55F23AE6" w14:textId="77777777" w:rsidR="001C6564" w:rsidRDefault="001C6564" w:rsidP="00403D49"/>
        </w:tc>
      </w:tr>
    </w:tbl>
    <w:p w14:paraId="17C40653" w14:textId="77777777" w:rsidR="001C6564" w:rsidRPr="00612743" w:rsidRDefault="001C6564" w:rsidP="001C6564"/>
    <w:p w14:paraId="74D918AC" w14:textId="77777777" w:rsidR="00A8786D" w:rsidRPr="005A5C7B" w:rsidRDefault="00A8786D" w:rsidP="001C6564">
      <w:pPr>
        <w:rPr>
          <w:rStyle w:val="rynqvb"/>
        </w:rPr>
      </w:pPr>
    </w:p>
    <w:p w14:paraId="5822C7D8" w14:textId="5B830178" w:rsidR="00587FE0" w:rsidRPr="005A5C7B" w:rsidDel="006F221D" w:rsidRDefault="006F221D" w:rsidP="006F221D">
      <w:pPr>
        <w:pStyle w:val="Heading2"/>
        <w:rPr>
          <w:del w:id="77" w:author="Sina Furkan Özdemir" w:date="2024-06-06T10:42:00Z" w16du:dateUtc="2024-06-06T08:42:00Z"/>
          <w:rStyle w:val="rynqvb"/>
          <w:b/>
          <w:bCs/>
        </w:rPr>
        <w:pPrChange w:id="78" w:author="Sina Furkan Özdemir" w:date="2024-06-06T10:43:00Z" w16du:dateUtc="2024-06-06T08:43:00Z">
          <w:pPr>
            <w:pStyle w:val="ListParagraph"/>
            <w:numPr>
              <w:numId w:val="1"/>
            </w:numPr>
            <w:ind w:hanging="360"/>
          </w:pPr>
        </w:pPrChange>
      </w:pPr>
      <w:bookmarkStart w:id="79" w:name="_Hlk168574273"/>
      <w:ins w:id="80" w:author="Sina Furkan Özdemir" w:date="2024-06-06T10:43:00Z" w16du:dateUtc="2024-06-06T08:43:00Z">
        <w:r w:rsidRPr="006F221D">
          <w:rPr>
            <w:rStyle w:val="rynqvb"/>
            <w:rPrChange w:id="81" w:author="Sina Furkan Özdemir" w:date="2024-06-06T10:46:00Z" w16du:dateUtc="2024-06-06T08:46:00Z">
              <w:rPr>
                <w:rStyle w:val="rynqvb"/>
                <w:b/>
                <w:bCs/>
              </w:rPr>
            </w:rPrChange>
          </w:rPr>
          <w:lastRenderedPageBreak/>
          <w:t>Reisevaner</w:t>
        </w:r>
        <w:r>
          <w:rPr>
            <w:rStyle w:val="rynqvb"/>
            <w:b/>
            <w:bCs/>
          </w:rPr>
          <w:t>:</w:t>
        </w:r>
      </w:ins>
      <w:del w:id="82" w:author="Sina Furkan Özdemir" w:date="2024-06-06T10:42:00Z" w16du:dateUtc="2024-06-06T08:42:00Z">
        <w:r w:rsidR="00587FE0" w:rsidRPr="005A5C7B" w:rsidDel="006F221D">
          <w:rPr>
            <w:rStyle w:val="rynqvb"/>
            <w:b/>
            <w:bCs/>
          </w:rPr>
          <w:delText>[Om respondenter er eldre enn 6</w:delText>
        </w:r>
        <w:r w:rsidR="005A5C7B" w:rsidDel="006F221D">
          <w:rPr>
            <w:rStyle w:val="rynqvb"/>
            <w:b/>
            <w:bCs/>
          </w:rPr>
          <w:delText>0</w:delText>
        </w:r>
        <w:r w:rsidR="00587FE0" w:rsidRPr="005A5C7B" w:rsidDel="006F221D">
          <w:rPr>
            <w:rStyle w:val="rynqvb"/>
            <w:b/>
            <w:bCs/>
          </w:rPr>
          <w:delText>]</w:delText>
        </w:r>
      </w:del>
    </w:p>
    <w:p w14:paraId="5C41FA1B" w14:textId="34C8C876" w:rsidR="00587FE0" w:rsidRPr="005A5C7B" w:rsidDel="00590711" w:rsidRDefault="001A7E81" w:rsidP="006F221D">
      <w:pPr>
        <w:pStyle w:val="Heading2"/>
        <w:rPr>
          <w:del w:id="83" w:author="Vigleik Winje" w:date="2024-05-28T15:32:00Z"/>
          <w:rStyle w:val="rynqvb"/>
        </w:rPr>
        <w:pPrChange w:id="84" w:author="Sina Furkan Özdemir" w:date="2024-06-06T10:43:00Z" w16du:dateUtc="2024-06-06T08:43:00Z">
          <w:pPr>
            <w:ind w:left="720"/>
          </w:pPr>
        </w:pPrChange>
      </w:pPr>
      <w:del w:id="85" w:author="Vigleik Winje" w:date="2024-05-28T15:32:00Z">
        <w:r w:rsidRPr="00DE3333" w:rsidDel="00590711">
          <w:rPr>
            <w:rStyle w:val="rynqvb"/>
            <w:strike/>
          </w:rPr>
          <w:delText xml:space="preserve">Synes du </w:delText>
        </w:r>
        <w:r w:rsidR="00DE3333" w:rsidRPr="00DE3333" w:rsidDel="00590711">
          <w:rPr>
            <w:rStyle w:val="rynqvb"/>
            <w:color w:val="FF0000"/>
          </w:rPr>
          <w:delText xml:space="preserve">Har du behov for </w:delText>
        </w:r>
        <w:r w:rsidRPr="00EB287B" w:rsidDel="00590711">
          <w:rPr>
            <w:rStyle w:val="rynqvb"/>
            <w:strike/>
          </w:rPr>
          <w:delText xml:space="preserve">at boligen din trenger </w:delText>
        </w:r>
        <w:r w:rsidR="00EB287B" w:rsidRPr="00EB287B" w:rsidDel="00590711">
          <w:rPr>
            <w:rStyle w:val="rynqvb"/>
            <w:strike/>
          </w:rPr>
          <w:delText xml:space="preserve">blir </w:delText>
        </w:r>
        <w:r w:rsidRPr="00EB287B" w:rsidDel="00590711">
          <w:rPr>
            <w:rStyle w:val="rynqvb"/>
            <w:strike/>
          </w:rPr>
          <w:delText>tilrettelegging for å</w:delText>
        </w:r>
        <w:r w:rsidRPr="001A7E81" w:rsidDel="00590711">
          <w:rPr>
            <w:rStyle w:val="rynqvb"/>
          </w:rPr>
          <w:delText xml:space="preserve"> bedre tilgjengelighet og </w:delText>
        </w:r>
        <w:r w:rsidR="00532ABB" w:rsidRPr="001A7E81" w:rsidDel="00590711">
          <w:rPr>
            <w:rStyle w:val="rynqvb"/>
          </w:rPr>
          <w:delText>funksjonalitet</w:delText>
        </w:r>
        <w:r w:rsidR="00EB287B" w:rsidDel="00590711">
          <w:rPr>
            <w:rStyle w:val="rynqvb"/>
          </w:rPr>
          <w:delText xml:space="preserve"> </w:delText>
        </w:r>
        <w:r w:rsidR="00EB287B" w:rsidRPr="00EB287B" w:rsidDel="00590711">
          <w:rPr>
            <w:rStyle w:val="rynqvb"/>
            <w:color w:val="FF0000"/>
          </w:rPr>
          <w:delText>i boligen din</w:delText>
        </w:r>
        <w:r w:rsidR="00532ABB" w:rsidDel="00590711">
          <w:rPr>
            <w:rStyle w:val="rynqvb"/>
          </w:rPr>
          <w:delText>?</w:delText>
        </w:r>
      </w:del>
    </w:p>
    <w:p w14:paraId="4E4FC314" w14:textId="15BF2698" w:rsidR="00587FE0" w:rsidRPr="005A5C7B" w:rsidDel="00590711" w:rsidRDefault="00587FE0" w:rsidP="006F221D">
      <w:pPr>
        <w:pStyle w:val="Heading2"/>
        <w:rPr>
          <w:del w:id="86" w:author="Vigleik Winje" w:date="2024-05-28T15:32:00Z"/>
          <w:rStyle w:val="rynqvb"/>
        </w:rPr>
        <w:pPrChange w:id="87" w:author="Sina Furkan Özdemir" w:date="2024-06-06T10:43:00Z" w16du:dateUtc="2024-06-06T08:43:00Z">
          <w:pPr>
            <w:pStyle w:val="ListParagraph"/>
            <w:numPr>
              <w:ilvl w:val="1"/>
              <w:numId w:val="18"/>
            </w:numPr>
            <w:ind w:left="1440" w:hanging="360"/>
          </w:pPr>
        </w:pPrChange>
      </w:pPr>
      <w:del w:id="88" w:author="Vigleik Winje" w:date="2024-05-28T15:32:00Z">
        <w:r w:rsidRPr="005A5C7B" w:rsidDel="00590711">
          <w:rPr>
            <w:rStyle w:val="rynqvb"/>
          </w:rPr>
          <w:delText>Ja</w:delText>
        </w:r>
      </w:del>
    </w:p>
    <w:p w14:paraId="34ED72FA" w14:textId="613852E2" w:rsidR="00587FE0" w:rsidRPr="005A5C7B" w:rsidDel="00590711" w:rsidRDefault="00587FE0" w:rsidP="006F221D">
      <w:pPr>
        <w:pStyle w:val="Heading2"/>
        <w:rPr>
          <w:del w:id="89" w:author="Vigleik Winje" w:date="2024-05-28T15:32:00Z"/>
          <w:rStyle w:val="rynqvb"/>
        </w:rPr>
        <w:pPrChange w:id="90" w:author="Sina Furkan Özdemir" w:date="2024-06-06T10:43:00Z" w16du:dateUtc="2024-06-06T08:43:00Z">
          <w:pPr>
            <w:pStyle w:val="ListParagraph"/>
            <w:numPr>
              <w:ilvl w:val="1"/>
              <w:numId w:val="18"/>
            </w:numPr>
            <w:ind w:left="1440" w:hanging="360"/>
          </w:pPr>
        </w:pPrChange>
      </w:pPr>
      <w:del w:id="91" w:author="Vigleik Winje" w:date="2024-05-28T15:32:00Z">
        <w:r w:rsidRPr="005A5C7B" w:rsidDel="00590711">
          <w:rPr>
            <w:rStyle w:val="rynqvb"/>
          </w:rPr>
          <w:delText>Nei</w:delText>
        </w:r>
      </w:del>
    </w:p>
    <w:p w14:paraId="2A09BBAD" w14:textId="385252A7" w:rsidR="00587FE0" w:rsidRPr="00153386" w:rsidDel="00590711" w:rsidRDefault="00587FE0" w:rsidP="006F221D">
      <w:pPr>
        <w:pStyle w:val="Heading2"/>
        <w:rPr>
          <w:del w:id="92" w:author="Vigleik Winje" w:date="2024-05-28T15:32:00Z"/>
          <w:rStyle w:val="rynqvb"/>
          <w:b/>
          <w:bCs/>
          <w:highlight w:val="yellow"/>
          <w:rPrChange w:id="93" w:author="Vigleik Winje" w:date="2024-05-23T15:52:00Z">
            <w:rPr>
              <w:del w:id="94" w:author="Vigleik Winje" w:date="2024-05-28T15:32:00Z"/>
              <w:rStyle w:val="rynqvb"/>
              <w:b/>
              <w:bCs/>
            </w:rPr>
          </w:rPrChange>
        </w:rPr>
        <w:pPrChange w:id="95" w:author="Sina Furkan Özdemir" w:date="2024-06-06T10:43:00Z" w16du:dateUtc="2024-06-06T08:43:00Z">
          <w:pPr>
            <w:pStyle w:val="ListParagraph"/>
            <w:numPr>
              <w:numId w:val="1"/>
            </w:numPr>
            <w:ind w:hanging="360"/>
          </w:pPr>
        </w:pPrChange>
      </w:pPr>
      <w:del w:id="96" w:author="Vigleik Winje" w:date="2024-05-28T15:32:00Z">
        <w:r w:rsidRPr="00153386" w:rsidDel="00590711">
          <w:rPr>
            <w:rStyle w:val="rynqvb"/>
            <w:b/>
            <w:bCs/>
            <w:highlight w:val="yellow"/>
            <w:rPrChange w:id="97" w:author="Vigleik Winje" w:date="2024-05-23T15:52:00Z">
              <w:rPr>
                <w:rStyle w:val="rynqvb"/>
                <w:b/>
                <w:bCs/>
              </w:rPr>
            </w:rPrChange>
          </w:rPr>
          <w:delText>[Om svaret til Q</w:delText>
        </w:r>
        <w:r w:rsidR="00E06DA0" w:rsidRPr="00153386" w:rsidDel="00590711">
          <w:rPr>
            <w:rStyle w:val="rynqvb"/>
            <w:b/>
            <w:bCs/>
            <w:highlight w:val="yellow"/>
            <w:rPrChange w:id="98" w:author="Vigleik Winje" w:date="2024-05-23T15:52:00Z">
              <w:rPr>
                <w:rStyle w:val="rynqvb"/>
                <w:b/>
                <w:bCs/>
              </w:rPr>
            </w:rPrChange>
          </w:rPr>
          <w:delText>9</w:delText>
        </w:r>
        <w:r w:rsidRPr="00153386" w:rsidDel="00590711">
          <w:rPr>
            <w:rStyle w:val="rynqvb"/>
            <w:b/>
            <w:bCs/>
            <w:highlight w:val="yellow"/>
            <w:rPrChange w:id="99" w:author="Vigleik Winje" w:date="2024-05-23T15:52:00Z">
              <w:rPr>
                <w:rStyle w:val="rynqvb"/>
                <w:b/>
                <w:bCs/>
              </w:rPr>
            </w:rPrChange>
          </w:rPr>
          <w:delText xml:space="preserve"> er ja]</w:delText>
        </w:r>
      </w:del>
    </w:p>
    <w:p w14:paraId="735ABF35" w14:textId="5502C0E0" w:rsidR="00587FE0" w:rsidRPr="00153386" w:rsidDel="00590711" w:rsidRDefault="00587FE0" w:rsidP="006F221D">
      <w:pPr>
        <w:pStyle w:val="Heading2"/>
        <w:rPr>
          <w:del w:id="100" w:author="Vigleik Winje" w:date="2024-05-28T15:32:00Z"/>
          <w:rStyle w:val="rynqvb"/>
          <w:highlight w:val="yellow"/>
          <w:rPrChange w:id="101" w:author="Vigleik Winje" w:date="2024-05-23T15:52:00Z">
            <w:rPr>
              <w:del w:id="102" w:author="Vigleik Winje" w:date="2024-05-28T15:32:00Z"/>
              <w:rStyle w:val="rynqvb"/>
            </w:rPr>
          </w:rPrChange>
        </w:rPr>
        <w:pPrChange w:id="103" w:author="Sina Furkan Özdemir" w:date="2024-06-06T10:43:00Z" w16du:dateUtc="2024-06-06T08:43:00Z">
          <w:pPr>
            <w:pStyle w:val="ListParagraph"/>
          </w:pPr>
        </w:pPrChange>
      </w:pPr>
      <w:del w:id="104" w:author="Vigleik Winje" w:date="2024-05-28T15:32:00Z">
        <w:r w:rsidRPr="00153386" w:rsidDel="00590711">
          <w:rPr>
            <w:rStyle w:val="rynqvb"/>
            <w:highlight w:val="yellow"/>
            <w:rPrChange w:id="105" w:author="Vigleik Winje" w:date="2024-05-23T15:52:00Z">
              <w:rPr>
                <w:rStyle w:val="rynqvb"/>
              </w:rPr>
            </w:rPrChange>
          </w:rPr>
          <w:delText>Hva slags oppgradering syns du at de</w:delText>
        </w:r>
        <w:r w:rsidR="00EB287B" w:rsidRPr="00153386" w:rsidDel="00590711">
          <w:rPr>
            <w:rStyle w:val="rynqvb"/>
            <w:color w:val="FF0000"/>
            <w:highlight w:val="yellow"/>
            <w:rPrChange w:id="106" w:author="Vigleik Winje" w:date="2024-05-23T15:52:00Z">
              <w:rPr>
                <w:rStyle w:val="rynqvb"/>
                <w:color w:val="FF0000"/>
              </w:rPr>
            </w:rPrChange>
          </w:rPr>
          <w:delText>n</w:delText>
        </w:r>
        <w:r w:rsidRPr="00153386" w:rsidDel="00590711">
          <w:rPr>
            <w:rStyle w:val="rynqvb"/>
            <w:highlight w:val="yellow"/>
            <w:rPrChange w:id="107" w:author="Vigleik Winje" w:date="2024-05-23T15:52:00Z">
              <w:rPr>
                <w:rStyle w:val="rynqvb"/>
              </w:rPr>
            </w:rPrChange>
          </w:rPr>
          <w:delText xml:space="preserve"> </w:delText>
        </w:r>
        <w:commentRangeStart w:id="108"/>
        <w:r w:rsidRPr="00153386" w:rsidDel="00590711">
          <w:rPr>
            <w:rStyle w:val="rynqvb"/>
            <w:highlight w:val="yellow"/>
            <w:rPrChange w:id="109" w:author="Vigleik Winje" w:date="2024-05-23T15:52:00Z">
              <w:rPr>
                <w:rStyle w:val="rynqvb"/>
              </w:rPr>
            </w:rPrChange>
          </w:rPr>
          <w:delText>trenger</w:delText>
        </w:r>
        <w:commentRangeEnd w:id="108"/>
        <w:r w:rsidR="006A4344" w:rsidDel="00590711">
          <w:rPr>
            <w:rStyle w:val="CommentReference"/>
          </w:rPr>
          <w:commentReference w:id="108"/>
        </w:r>
        <w:r w:rsidRPr="00153386" w:rsidDel="00590711">
          <w:rPr>
            <w:rStyle w:val="rynqvb"/>
            <w:highlight w:val="yellow"/>
            <w:rPrChange w:id="110" w:author="Vigleik Winje" w:date="2024-05-23T15:52:00Z">
              <w:rPr>
                <w:rStyle w:val="rynqvb"/>
              </w:rPr>
            </w:rPrChange>
          </w:rPr>
          <w:delText>?</w:delText>
        </w:r>
      </w:del>
    </w:p>
    <w:p w14:paraId="454F6DAB" w14:textId="64B43A8C" w:rsidR="00587FE0" w:rsidRPr="00153386" w:rsidDel="00590711" w:rsidRDefault="00EC2A20" w:rsidP="006F221D">
      <w:pPr>
        <w:pStyle w:val="Heading2"/>
        <w:rPr>
          <w:del w:id="111" w:author="Vigleik Winje" w:date="2024-05-28T15:32:00Z"/>
          <w:rStyle w:val="rynqvb"/>
          <w:highlight w:val="yellow"/>
          <w:rPrChange w:id="112" w:author="Vigleik Winje" w:date="2024-05-23T15:52:00Z">
            <w:rPr>
              <w:del w:id="113" w:author="Vigleik Winje" w:date="2024-05-28T15:32:00Z"/>
              <w:rStyle w:val="rynqvb"/>
            </w:rPr>
          </w:rPrChange>
        </w:rPr>
        <w:pPrChange w:id="114" w:author="Sina Furkan Özdemir" w:date="2024-06-06T10:43:00Z" w16du:dateUtc="2024-06-06T08:43:00Z">
          <w:pPr>
            <w:pStyle w:val="ListParagraph"/>
            <w:numPr>
              <w:ilvl w:val="1"/>
              <w:numId w:val="19"/>
            </w:numPr>
            <w:ind w:left="1440" w:hanging="360"/>
          </w:pPr>
        </w:pPrChange>
      </w:pPr>
      <w:del w:id="115" w:author="Vigleik Winje" w:date="2024-05-28T15:32:00Z">
        <w:r w:rsidRPr="00153386" w:rsidDel="00590711">
          <w:rPr>
            <w:rStyle w:val="rynqvb"/>
            <w:highlight w:val="yellow"/>
            <w:rPrChange w:id="116" w:author="Vigleik Winje" w:date="2024-05-23T15:52:00Z">
              <w:rPr>
                <w:rStyle w:val="rynqvb"/>
              </w:rPr>
            </w:rPrChange>
          </w:rPr>
          <w:delText>Håndlister og støttehåndtak</w:delText>
        </w:r>
      </w:del>
    </w:p>
    <w:p w14:paraId="5B0E9A09" w14:textId="7137081D" w:rsidR="00EC2A20" w:rsidRPr="00153386" w:rsidDel="00590711" w:rsidRDefault="00EC2A20" w:rsidP="006F221D">
      <w:pPr>
        <w:pStyle w:val="Heading2"/>
        <w:rPr>
          <w:del w:id="117" w:author="Vigleik Winje" w:date="2024-05-28T15:32:00Z"/>
          <w:rStyle w:val="rynqvb"/>
          <w:highlight w:val="yellow"/>
          <w:rPrChange w:id="118" w:author="Vigleik Winje" w:date="2024-05-23T15:52:00Z">
            <w:rPr>
              <w:del w:id="119" w:author="Vigleik Winje" w:date="2024-05-28T15:32:00Z"/>
              <w:rStyle w:val="rynqvb"/>
            </w:rPr>
          </w:rPrChange>
        </w:rPr>
        <w:pPrChange w:id="120" w:author="Sina Furkan Özdemir" w:date="2024-06-06T10:43:00Z" w16du:dateUtc="2024-06-06T08:43:00Z">
          <w:pPr>
            <w:pStyle w:val="ListParagraph"/>
            <w:numPr>
              <w:ilvl w:val="1"/>
              <w:numId w:val="19"/>
            </w:numPr>
            <w:ind w:left="1440" w:hanging="360"/>
          </w:pPr>
        </w:pPrChange>
      </w:pPr>
      <w:del w:id="121" w:author="Vigleik Winje" w:date="2024-05-28T15:32:00Z">
        <w:r w:rsidRPr="00153386" w:rsidDel="00590711">
          <w:rPr>
            <w:rStyle w:val="rynqvb"/>
            <w:highlight w:val="yellow"/>
            <w:rPrChange w:id="122" w:author="Vigleik Winje" w:date="2024-05-23T15:52:00Z">
              <w:rPr>
                <w:rStyle w:val="rynqvb"/>
              </w:rPr>
            </w:rPrChange>
          </w:rPr>
          <w:delText>Åpnere og lukkere til porter, dører og vinduer</w:delText>
        </w:r>
      </w:del>
    </w:p>
    <w:p w14:paraId="08B883B5" w14:textId="673F3905" w:rsidR="00EC2A20" w:rsidRPr="00153386" w:rsidDel="00590711" w:rsidRDefault="00EC2A20" w:rsidP="006F221D">
      <w:pPr>
        <w:pStyle w:val="Heading2"/>
        <w:rPr>
          <w:del w:id="123" w:author="Vigleik Winje" w:date="2024-05-28T15:32:00Z"/>
          <w:rStyle w:val="rynqvb"/>
          <w:highlight w:val="yellow"/>
          <w:rPrChange w:id="124" w:author="Vigleik Winje" w:date="2024-05-23T15:52:00Z">
            <w:rPr>
              <w:del w:id="125" w:author="Vigleik Winje" w:date="2024-05-28T15:32:00Z"/>
              <w:rStyle w:val="rynqvb"/>
            </w:rPr>
          </w:rPrChange>
        </w:rPr>
        <w:pPrChange w:id="126" w:author="Sina Furkan Özdemir" w:date="2024-06-06T10:43:00Z" w16du:dateUtc="2024-06-06T08:43:00Z">
          <w:pPr>
            <w:pStyle w:val="ListParagraph"/>
            <w:numPr>
              <w:ilvl w:val="1"/>
              <w:numId w:val="19"/>
            </w:numPr>
            <w:ind w:left="1440" w:hanging="360"/>
          </w:pPr>
        </w:pPrChange>
      </w:pPr>
      <w:del w:id="127" w:author="Vigleik Winje" w:date="2024-05-28T15:32:00Z">
        <w:r w:rsidRPr="00153386" w:rsidDel="00590711">
          <w:rPr>
            <w:rStyle w:val="rynqvb"/>
            <w:highlight w:val="yellow"/>
            <w:rPrChange w:id="128" w:author="Vigleik Winje" w:date="2024-05-23T15:52:00Z">
              <w:rPr>
                <w:rStyle w:val="rynqvb"/>
              </w:rPr>
            </w:rPrChange>
          </w:rPr>
          <w:delText>Hjelpemidler for personforflytning</w:delText>
        </w:r>
      </w:del>
    </w:p>
    <w:p w14:paraId="25378C43" w14:textId="38F84F88" w:rsidR="00EC2A20" w:rsidRPr="00153386" w:rsidDel="00590711" w:rsidRDefault="00EC2A20" w:rsidP="006F221D">
      <w:pPr>
        <w:pStyle w:val="Heading2"/>
        <w:rPr>
          <w:del w:id="129" w:author="Vigleik Winje" w:date="2024-05-28T15:32:00Z"/>
          <w:rStyle w:val="rynqvb"/>
          <w:highlight w:val="yellow"/>
          <w:rPrChange w:id="130" w:author="Vigleik Winje" w:date="2024-05-23T15:52:00Z">
            <w:rPr>
              <w:del w:id="131" w:author="Vigleik Winje" w:date="2024-05-28T15:32:00Z"/>
              <w:rStyle w:val="rynqvb"/>
            </w:rPr>
          </w:rPrChange>
        </w:rPr>
        <w:pPrChange w:id="132" w:author="Sina Furkan Özdemir" w:date="2024-06-06T10:43:00Z" w16du:dateUtc="2024-06-06T08:43:00Z">
          <w:pPr>
            <w:pStyle w:val="ListParagraph"/>
            <w:numPr>
              <w:ilvl w:val="1"/>
              <w:numId w:val="19"/>
            </w:numPr>
            <w:ind w:left="1440" w:hanging="360"/>
          </w:pPr>
        </w:pPrChange>
      </w:pPr>
      <w:del w:id="133" w:author="Vigleik Winje" w:date="2024-05-28T15:32:00Z">
        <w:r w:rsidRPr="00153386" w:rsidDel="00590711">
          <w:rPr>
            <w:rStyle w:val="rynqvb"/>
            <w:highlight w:val="yellow"/>
            <w:rPrChange w:id="134" w:author="Vigleik Winje" w:date="2024-05-23T15:52:00Z">
              <w:rPr>
                <w:rStyle w:val="rynqvb"/>
              </w:rPr>
            </w:rPrChange>
          </w:rPr>
          <w:delText>Hjelpemidler for varsling og alarmering</w:delText>
        </w:r>
      </w:del>
    </w:p>
    <w:p w14:paraId="4BD696CA" w14:textId="1F539866" w:rsidR="00EC2A20" w:rsidRPr="005A5C7B" w:rsidDel="00590711" w:rsidRDefault="00EC2A20" w:rsidP="006F221D">
      <w:pPr>
        <w:pStyle w:val="Heading2"/>
        <w:rPr>
          <w:del w:id="135" w:author="Vigleik Winje" w:date="2024-05-28T15:32:00Z"/>
          <w:rStyle w:val="rynqvb"/>
        </w:rPr>
        <w:pPrChange w:id="136" w:author="Sina Furkan Özdemir" w:date="2024-06-06T10:43:00Z" w16du:dateUtc="2024-06-06T08:43:00Z">
          <w:pPr>
            <w:pStyle w:val="ListParagraph"/>
            <w:numPr>
              <w:ilvl w:val="1"/>
              <w:numId w:val="19"/>
            </w:numPr>
            <w:ind w:left="1440" w:hanging="360"/>
          </w:pPr>
        </w:pPrChange>
      </w:pPr>
      <w:del w:id="137" w:author="Vigleik Winje" w:date="2024-05-28T15:32:00Z">
        <w:r w:rsidRPr="00153386" w:rsidDel="00590711">
          <w:rPr>
            <w:rStyle w:val="rynqvb"/>
            <w:highlight w:val="yellow"/>
            <w:rPrChange w:id="138" w:author="Vigleik Winje" w:date="2024-05-23T15:52:00Z">
              <w:rPr>
                <w:rStyle w:val="rynqvb"/>
              </w:rPr>
            </w:rPrChange>
          </w:rPr>
          <w:delText>Tilrettelegging på et plan</w:delText>
        </w:r>
        <w:r w:rsidR="00532ABB" w:rsidRPr="00153386" w:rsidDel="00590711">
          <w:rPr>
            <w:rStyle w:val="rynqvb"/>
            <w:highlight w:val="yellow"/>
            <w:rPrChange w:id="139" w:author="Vigleik Winje" w:date="2024-05-23T15:52:00Z">
              <w:rPr>
                <w:rStyle w:val="rynqvb"/>
              </w:rPr>
            </w:rPrChange>
          </w:rPr>
          <w:delText xml:space="preserve"> som trappeheis eller rampe</w:delText>
        </w:r>
      </w:del>
    </w:p>
    <w:p w14:paraId="46376563" w14:textId="650A3B32" w:rsidR="00EC2A20" w:rsidRPr="005A5C7B" w:rsidDel="00590711" w:rsidRDefault="00EC2A20" w:rsidP="006F221D">
      <w:pPr>
        <w:pStyle w:val="Heading2"/>
        <w:rPr>
          <w:del w:id="140" w:author="Vigleik Winje" w:date="2024-05-28T15:32:00Z"/>
          <w:rStyle w:val="rynqvb"/>
        </w:rPr>
        <w:pPrChange w:id="141" w:author="Sina Furkan Özdemir" w:date="2024-06-06T10:43:00Z" w16du:dateUtc="2024-06-06T08:43:00Z">
          <w:pPr>
            <w:pStyle w:val="ListParagraph"/>
            <w:ind w:left="1440"/>
          </w:pPr>
        </w:pPrChange>
      </w:pPr>
    </w:p>
    <w:p w14:paraId="61C1FBA5" w14:textId="495F7746" w:rsidR="000E44D0" w:rsidRPr="00A8786D" w:rsidDel="00590711" w:rsidRDefault="000E44D0" w:rsidP="006F221D">
      <w:pPr>
        <w:pStyle w:val="Heading2"/>
        <w:rPr>
          <w:del w:id="142" w:author="Vigleik Winje" w:date="2024-05-28T15:32:00Z"/>
        </w:rPr>
        <w:pPrChange w:id="143" w:author="Sina Furkan Özdemir" w:date="2024-06-06T10:43:00Z" w16du:dateUtc="2024-06-06T08:43:00Z">
          <w:pPr>
            <w:pStyle w:val="ListParagraph"/>
            <w:numPr>
              <w:numId w:val="1"/>
            </w:numPr>
            <w:ind w:hanging="360"/>
          </w:pPr>
        </w:pPrChange>
      </w:pPr>
      <w:del w:id="144" w:author="Vigleik Winje" w:date="2024-05-28T15:32:00Z">
        <w:r w:rsidRPr="00A8786D" w:rsidDel="00590711">
          <w:delText>[Hvis respondenter velger Selveier</w:delText>
        </w:r>
        <w:r w:rsidR="0075763B" w:rsidDel="00590711">
          <w:delText xml:space="preserve">, deleier eller </w:delText>
        </w:r>
        <w:r w:rsidRPr="00A8786D" w:rsidDel="00590711">
          <w:delText>borettslag i S</w:delText>
        </w:r>
        <w:r w:rsidR="00612743" w:rsidRPr="00A8786D" w:rsidDel="00590711">
          <w:delText>.</w:delText>
        </w:r>
        <w:r w:rsidR="00A8786D" w:rsidRPr="00A8786D" w:rsidDel="00590711">
          <w:delText>6</w:delText>
        </w:r>
        <w:r w:rsidRPr="00A8786D" w:rsidDel="00590711">
          <w:delText>]</w:delText>
        </w:r>
      </w:del>
    </w:p>
    <w:p w14:paraId="1FD1E8D1" w14:textId="495C71F6" w:rsidR="000E44D0" w:rsidRPr="005A5C7B" w:rsidDel="00590711" w:rsidRDefault="00612743" w:rsidP="006F221D">
      <w:pPr>
        <w:pStyle w:val="Heading2"/>
        <w:rPr>
          <w:del w:id="145" w:author="Vigleik Winje" w:date="2024-05-28T15:32:00Z"/>
        </w:rPr>
        <w:pPrChange w:id="146" w:author="Sina Furkan Özdemir" w:date="2024-06-06T10:43:00Z" w16du:dateUtc="2024-06-06T08:43:00Z">
          <w:pPr>
            <w:ind w:left="360"/>
          </w:pPr>
        </w:pPrChange>
      </w:pPr>
      <w:del w:id="147" w:author="Vigleik Winje" w:date="2024-05-28T15:32:00Z">
        <w:r w:rsidRPr="005A5C7B" w:rsidDel="00590711">
          <w:delText>Hvor mye tror du salgsverdien av din nåværende bolig er</w:delText>
        </w:r>
        <w:r w:rsidR="000E44D0" w:rsidRPr="005A5C7B" w:rsidDel="00590711">
          <w:delText>?</w:delText>
        </w:r>
      </w:del>
    </w:p>
    <w:p w14:paraId="7C1C573D" w14:textId="1D935E7C" w:rsidR="000E44D0" w:rsidRPr="005A5C7B" w:rsidDel="00590711" w:rsidRDefault="000E44D0" w:rsidP="006F221D">
      <w:pPr>
        <w:pStyle w:val="Heading2"/>
        <w:rPr>
          <w:del w:id="148" w:author="Vigleik Winje" w:date="2024-05-28T15:32:00Z"/>
        </w:rPr>
        <w:pPrChange w:id="149" w:author="Sina Furkan Özdemir" w:date="2024-06-06T10:43:00Z" w16du:dateUtc="2024-06-06T08:43:00Z">
          <w:pPr>
            <w:ind w:left="360"/>
          </w:pPr>
        </w:pPrChange>
      </w:pPr>
      <w:del w:id="150" w:author="Vigleik Winje" w:date="2024-05-28T15:32:00Z">
        <w:r w:rsidRPr="005A5C7B" w:rsidDel="00590711">
          <w:delText>[</w:delText>
        </w:r>
        <w:r w:rsidR="00612743" w:rsidRPr="005A5C7B" w:rsidDel="00590711">
          <w:delText>åpent spørsmål</w:delText>
        </w:r>
        <w:r w:rsidRPr="005A5C7B" w:rsidDel="00590711">
          <w:delText xml:space="preserve">] i </w:delText>
        </w:r>
        <w:r w:rsidR="00A8786D" w:rsidDel="00590711">
          <w:delText>tusen/</w:delText>
        </w:r>
        <w:r w:rsidRPr="005A5C7B" w:rsidDel="00590711">
          <w:delText>mill</w:delText>
        </w:r>
        <w:r w:rsidR="00612743" w:rsidRPr="005A5C7B" w:rsidDel="00590711">
          <w:delText>i</w:delText>
        </w:r>
        <w:r w:rsidRPr="005A5C7B" w:rsidDel="00590711">
          <w:delText xml:space="preserve">on </w:delText>
        </w:r>
        <w:r w:rsidR="00612743" w:rsidRPr="005A5C7B" w:rsidDel="00590711">
          <w:delText>kroner</w:delText>
        </w:r>
        <w:r w:rsidRPr="005A5C7B" w:rsidDel="00590711">
          <w:delText xml:space="preserve">? </w:delText>
        </w:r>
      </w:del>
    </w:p>
    <w:p w14:paraId="274047AF" w14:textId="77777777" w:rsidR="00587FE0" w:rsidRPr="005A5C7B" w:rsidRDefault="00587FE0" w:rsidP="006F221D">
      <w:pPr>
        <w:pStyle w:val="Heading2"/>
        <w:pPrChange w:id="151" w:author="Sina Furkan Özdemir" w:date="2024-06-06T10:43:00Z" w16du:dateUtc="2024-06-06T08:43:00Z">
          <w:pPr>
            <w:ind w:left="360"/>
          </w:pPr>
        </w:pPrChange>
      </w:pPr>
    </w:p>
    <w:p w14:paraId="31300946" w14:textId="6C043830" w:rsidR="001040CB" w:rsidRDefault="001040CB" w:rsidP="001040CB">
      <w:pPr>
        <w:pStyle w:val="ListParagraph"/>
        <w:numPr>
          <w:ilvl w:val="0"/>
          <w:numId w:val="1"/>
        </w:numPr>
        <w:rPr>
          <w:ins w:id="152" w:author="Sina Furkan Ôzdemir" w:date="2024-06-06T11:23:00Z" w16du:dateUtc="2024-06-06T09:23:00Z"/>
        </w:rPr>
        <w:pPrChange w:id="153" w:author="Sina Furkan Ôzdemir" w:date="2024-06-06T11:23:00Z" w16du:dateUtc="2024-06-06T09:23:00Z">
          <w:pPr>
            <w:pStyle w:val="ListParagraph"/>
            <w:numPr>
              <w:numId w:val="30"/>
            </w:numPr>
            <w:ind w:hanging="360"/>
          </w:pPr>
        </w:pPrChange>
      </w:pPr>
      <w:ins w:id="154" w:author="Sina Furkan Ôzdemir" w:date="2024-06-06T11:23:00Z" w16du:dateUtc="2024-06-06T09:23:00Z">
        <w:r>
          <w:t>Hvordan reiser du mest for følgende aktiviteter</w:t>
        </w:r>
      </w:ins>
    </w:p>
    <w:p w14:paraId="1AE094B4" w14:textId="77777777" w:rsidR="001040CB" w:rsidRDefault="001040CB" w:rsidP="001040CB">
      <w:pPr>
        <w:pStyle w:val="ListParagraph"/>
        <w:rPr>
          <w:ins w:id="155" w:author="Sina Furkan Ôzdemir" w:date="2024-06-06T11:23:00Z" w16du:dateUtc="2024-06-06T09:23:00Z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3"/>
        <w:gridCol w:w="1640"/>
        <w:gridCol w:w="1644"/>
        <w:gridCol w:w="1644"/>
        <w:gridCol w:w="1641"/>
      </w:tblGrid>
      <w:tr w:rsidR="001040CB" w14:paraId="67638B75" w14:textId="77777777" w:rsidTr="00554FAC">
        <w:trPr>
          <w:ins w:id="156" w:author="Sina Furkan Ôzdemir" w:date="2024-06-06T11:23:00Z" w16du:dateUtc="2024-06-06T09:23:00Z"/>
        </w:trPr>
        <w:tc>
          <w:tcPr>
            <w:tcW w:w="1773" w:type="dxa"/>
          </w:tcPr>
          <w:p w14:paraId="34B581CD" w14:textId="77777777" w:rsidR="001040CB" w:rsidRDefault="001040CB" w:rsidP="00554FAC">
            <w:pPr>
              <w:pStyle w:val="ListParagraph"/>
              <w:ind w:left="0"/>
              <w:rPr>
                <w:ins w:id="157" w:author="Sina Furkan Ôzdemir" w:date="2024-06-06T11:23:00Z" w16du:dateUtc="2024-06-06T09:23:00Z"/>
              </w:rPr>
            </w:pPr>
            <w:ins w:id="158" w:author="Sina Furkan Ôzdemir" w:date="2024-06-06T11:23:00Z" w16du:dateUtc="2024-06-06T09:23:00Z">
              <w:r>
                <w:t>Aktivitet</w:t>
              </w:r>
            </w:ins>
          </w:p>
        </w:tc>
        <w:tc>
          <w:tcPr>
            <w:tcW w:w="1640" w:type="dxa"/>
          </w:tcPr>
          <w:p w14:paraId="32416918" w14:textId="77777777" w:rsidR="001040CB" w:rsidRDefault="001040CB" w:rsidP="00554FAC">
            <w:pPr>
              <w:pStyle w:val="ListParagraph"/>
              <w:ind w:left="0"/>
              <w:rPr>
                <w:ins w:id="159" w:author="Sina Furkan Ôzdemir" w:date="2024-06-06T11:23:00Z" w16du:dateUtc="2024-06-06T09:23:00Z"/>
              </w:rPr>
            </w:pPr>
            <w:ins w:id="160" w:author="Sina Furkan Ôzdemir" w:date="2024-06-06T11:23:00Z" w16du:dateUtc="2024-06-06T09:23:00Z">
              <w:r>
                <w:t>Transport alt 1</w:t>
              </w:r>
            </w:ins>
          </w:p>
        </w:tc>
        <w:tc>
          <w:tcPr>
            <w:tcW w:w="1644" w:type="dxa"/>
          </w:tcPr>
          <w:p w14:paraId="12698C79" w14:textId="77777777" w:rsidR="001040CB" w:rsidRDefault="001040CB" w:rsidP="00554FAC">
            <w:pPr>
              <w:pStyle w:val="ListParagraph"/>
              <w:ind w:left="0"/>
              <w:rPr>
                <w:ins w:id="161" w:author="Sina Furkan Ôzdemir" w:date="2024-06-06T11:23:00Z" w16du:dateUtc="2024-06-06T09:23:00Z"/>
              </w:rPr>
            </w:pPr>
            <w:ins w:id="162" w:author="Sina Furkan Ôzdemir" w:date="2024-06-06T11:23:00Z" w16du:dateUtc="2024-06-06T09:23:00Z">
              <w:r>
                <w:t>Transport alt 2</w:t>
              </w:r>
            </w:ins>
          </w:p>
        </w:tc>
        <w:tc>
          <w:tcPr>
            <w:tcW w:w="1644" w:type="dxa"/>
          </w:tcPr>
          <w:p w14:paraId="763EADC2" w14:textId="77777777" w:rsidR="001040CB" w:rsidRDefault="001040CB" w:rsidP="00554FAC">
            <w:pPr>
              <w:pStyle w:val="ListParagraph"/>
              <w:ind w:left="0"/>
              <w:rPr>
                <w:ins w:id="163" w:author="Sina Furkan Ôzdemir" w:date="2024-06-06T11:23:00Z" w16du:dateUtc="2024-06-06T09:23:00Z"/>
              </w:rPr>
            </w:pPr>
            <w:ins w:id="164" w:author="Sina Furkan Ôzdemir" w:date="2024-06-06T11:23:00Z" w16du:dateUtc="2024-06-06T09:23:00Z">
              <w:r>
                <w:t>Transport alt 3</w:t>
              </w:r>
            </w:ins>
          </w:p>
        </w:tc>
        <w:tc>
          <w:tcPr>
            <w:tcW w:w="1641" w:type="dxa"/>
          </w:tcPr>
          <w:p w14:paraId="5D9CE755" w14:textId="77777777" w:rsidR="001040CB" w:rsidRDefault="001040CB" w:rsidP="00554FAC">
            <w:pPr>
              <w:pStyle w:val="ListParagraph"/>
              <w:ind w:left="0"/>
              <w:rPr>
                <w:ins w:id="165" w:author="Sina Furkan Ôzdemir" w:date="2024-06-06T11:23:00Z" w16du:dateUtc="2024-06-06T09:23:00Z"/>
              </w:rPr>
            </w:pPr>
            <w:ins w:id="166" w:author="Sina Furkan Ôzdemir" w:date="2024-06-06T11:23:00Z" w16du:dateUtc="2024-06-06T09:23:00Z">
              <w:r>
                <w:t>Transport alt 4</w:t>
              </w:r>
            </w:ins>
          </w:p>
        </w:tc>
      </w:tr>
      <w:tr w:rsidR="001040CB" w14:paraId="265E1780" w14:textId="77777777" w:rsidTr="00554FAC">
        <w:trPr>
          <w:ins w:id="167" w:author="Sina Furkan Ôzdemir" w:date="2024-06-06T11:23:00Z" w16du:dateUtc="2024-06-06T09:23:00Z"/>
        </w:trPr>
        <w:tc>
          <w:tcPr>
            <w:tcW w:w="1773" w:type="dxa"/>
          </w:tcPr>
          <w:p w14:paraId="70E9F0B3" w14:textId="77777777" w:rsidR="001040CB" w:rsidRPr="00036F1C" w:rsidRDefault="001040CB" w:rsidP="00554FAC">
            <w:pPr>
              <w:pStyle w:val="ListParagraph"/>
              <w:ind w:left="0"/>
              <w:rPr>
                <w:ins w:id="168" w:author="Sina Furkan Ôzdemir" w:date="2024-06-06T11:23:00Z" w16du:dateUtc="2024-06-06T09:23:00Z"/>
                <w:b/>
                <w:bCs/>
                <w:rPrChange w:id="169" w:author="Sina Furkan Ôzdemir" w:date="2024-06-06T13:50:00Z" w16du:dateUtc="2024-06-06T11:50:00Z">
                  <w:rPr>
                    <w:ins w:id="170" w:author="Sina Furkan Ôzdemir" w:date="2024-06-06T11:23:00Z" w16du:dateUtc="2024-06-06T09:23:00Z"/>
                  </w:rPr>
                </w:rPrChange>
              </w:rPr>
            </w:pPr>
            <w:ins w:id="171" w:author="Sina Furkan Ôzdemir" w:date="2024-06-06T11:23:00Z" w16du:dateUtc="2024-06-06T09:23:00Z">
              <w:r w:rsidRPr="00036F1C">
                <w:rPr>
                  <w:b/>
                  <w:bCs/>
                  <w:rPrChange w:id="172" w:author="Sina Furkan Ôzdemir" w:date="2024-06-06T13:50:00Z" w16du:dateUtc="2024-06-06T11:50:00Z">
                    <w:rPr/>
                  </w:rPrChange>
                </w:rPr>
                <w:t>Å levere barna til skole</w:t>
              </w:r>
            </w:ins>
          </w:p>
        </w:tc>
        <w:tc>
          <w:tcPr>
            <w:tcW w:w="1640" w:type="dxa"/>
          </w:tcPr>
          <w:p w14:paraId="59C40421" w14:textId="77777777" w:rsidR="001040CB" w:rsidRDefault="001040CB" w:rsidP="00554FAC">
            <w:pPr>
              <w:pStyle w:val="ListParagraph"/>
              <w:ind w:left="0"/>
              <w:rPr>
                <w:ins w:id="173" w:author="Sina Furkan Ôzdemir" w:date="2024-06-06T11:23:00Z" w16du:dateUtc="2024-06-06T09:23:00Z"/>
              </w:rPr>
            </w:pPr>
            <w:ins w:id="174" w:author="Sina Furkan Ôzdemir" w:date="2024-06-06T11:23:00Z" w16du:dateUtc="2024-06-06T09:23:00Z">
              <w:r>
                <w:t>(går på fot)</w:t>
              </w:r>
            </w:ins>
          </w:p>
        </w:tc>
        <w:tc>
          <w:tcPr>
            <w:tcW w:w="1644" w:type="dxa"/>
          </w:tcPr>
          <w:p w14:paraId="4FDF3EA1" w14:textId="77777777" w:rsidR="001040CB" w:rsidRDefault="001040CB" w:rsidP="00554FAC">
            <w:pPr>
              <w:pStyle w:val="ListParagraph"/>
              <w:ind w:left="0"/>
              <w:rPr>
                <w:ins w:id="175" w:author="Sina Furkan Ôzdemir" w:date="2024-06-06T11:23:00Z" w16du:dateUtc="2024-06-06T09:23:00Z"/>
              </w:rPr>
            </w:pPr>
            <w:ins w:id="176" w:author="Sina Furkan Ôzdemir" w:date="2024-06-06T11:23:00Z" w16du:dateUtc="2024-06-06T09:23:00Z">
              <w:r>
                <w:t>(Sykler)</w:t>
              </w:r>
            </w:ins>
          </w:p>
        </w:tc>
        <w:tc>
          <w:tcPr>
            <w:tcW w:w="1644" w:type="dxa"/>
          </w:tcPr>
          <w:p w14:paraId="42727BC2" w14:textId="77777777" w:rsidR="001040CB" w:rsidRDefault="001040CB" w:rsidP="00554FAC">
            <w:pPr>
              <w:pStyle w:val="ListParagraph"/>
              <w:ind w:left="0"/>
              <w:rPr>
                <w:ins w:id="177" w:author="Sina Furkan Ôzdemir" w:date="2024-06-06T11:23:00Z" w16du:dateUtc="2024-06-06T09:23:00Z"/>
              </w:rPr>
            </w:pPr>
            <w:ins w:id="178" w:author="Sina Furkan Ôzdemir" w:date="2024-06-06T11:23:00Z" w16du:dateUtc="2024-06-06T09:23:00Z">
              <w:r>
                <w:t>(Tar bus)</w:t>
              </w:r>
            </w:ins>
          </w:p>
        </w:tc>
        <w:tc>
          <w:tcPr>
            <w:tcW w:w="1641" w:type="dxa"/>
          </w:tcPr>
          <w:p w14:paraId="3D029014" w14:textId="77777777" w:rsidR="001040CB" w:rsidRDefault="001040CB" w:rsidP="00554FAC">
            <w:pPr>
              <w:pStyle w:val="ListParagraph"/>
              <w:ind w:left="0"/>
              <w:rPr>
                <w:ins w:id="179" w:author="Sina Furkan Ôzdemir" w:date="2024-06-06T11:23:00Z" w16du:dateUtc="2024-06-06T09:23:00Z"/>
              </w:rPr>
            </w:pPr>
            <w:ins w:id="180" w:author="Sina Furkan Ôzdemir" w:date="2024-06-06T11:23:00Z" w16du:dateUtc="2024-06-06T09:23:00Z">
              <w:r>
                <w:t>(Bil)</w:t>
              </w:r>
            </w:ins>
          </w:p>
        </w:tc>
      </w:tr>
      <w:tr w:rsidR="001040CB" w14:paraId="7BFF12AE" w14:textId="77777777" w:rsidTr="00554FAC">
        <w:trPr>
          <w:ins w:id="181" w:author="Sina Furkan Ôzdemir" w:date="2024-06-06T11:23:00Z" w16du:dateUtc="2024-06-06T09:23:00Z"/>
        </w:trPr>
        <w:tc>
          <w:tcPr>
            <w:tcW w:w="1773" w:type="dxa"/>
          </w:tcPr>
          <w:p w14:paraId="02B840E0" w14:textId="77777777" w:rsidR="001040CB" w:rsidRPr="00036F1C" w:rsidRDefault="001040CB" w:rsidP="00554FAC">
            <w:pPr>
              <w:pStyle w:val="ListParagraph"/>
              <w:ind w:left="0"/>
              <w:rPr>
                <w:ins w:id="182" w:author="Sina Furkan Ôzdemir" w:date="2024-06-06T11:23:00Z" w16du:dateUtc="2024-06-06T09:23:00Z"/>
                <w:b/>
                <w:bCs/>
                <w:rPrChange w:id="183" w:author="Sina Furkan Ôzdemir" w:date="2024-06-06T13:50:00Z" w16du:dateUtc="2024-06-06T11:50:00Z">
                  <w:rPr>
                    <w:ins w:id="184" w:author="Sina Furkan Ôzdemir" w:date="2024-06-06T11:23:00Z" w16du:dateUtc="2024-06-06T09:23:00Z"/>
                  </w:rPr>
                </w:rPrChange>
              </w:rPr>
            </w:pPr>
            <w:ins w:id="185" w:author="Sina Furkan Ôzdemir" w:date="2024-06-06T11:23:00Z" w16du:dateUtc="2024-06-06T09:23:00Z">
              <w:r w:rsidRPr="00036F1C">
                <w:rPr>
                  <w:b/>
                  <w:bCs/>
                  <w:rPrChange w:id="186" w:author="Sina Furkan Ôzdemir" w:date="2024-06-06T13:50:00Z" w16du:dateUtc="2024-06-06T11:50:00Z">
                    <w:rPr/>
                  </w:rPrChange>
                </w:rPr>
                <w:t>Å levere barna til etter-skole aktiviteter</w:t>
              </w:r>
            </w:ins>
          </w:p>
        </w:tc>
        <w:tc>
          <w:tcPr>
            <w:tcW w:w="1640" w:type="dxa"/>
          </w:tcPr>
          <w:p w14:paraId="719D8DC4" w14:textId="77777777" w:rsidR="001040CB" w:rsidRDefault="001040CB" w:rsidP="00554FAC">
            <w:pPr>
              <w:pStyle w:val="ListParagraph"/>
              <w:ind w:left="0"/>
              <w:rPr>
                <w:ins w:id="187" w:author="Sina Furkan Ôzdemir" w:date="2024-06-06T11:23:00Z" w16du:dateUtc="2024-06-06T09:23:00Z"/>
              </w:rPr>
            </w:pPr>
            <w:ins w:id="188" w:author="Sina Furkan Ôzdemir" w:date="2024-06-06T11:23:00Z" w16du:dateUtc="2024-06-06T09:23:00Z">
              <w:r w:rsidRPr="00EC2A20">
                <w:t>(går på fot)</w:t>
              </w:r>
            </w:ins>
          </w:p>
        </w:tc>
        <w:tc>
          <w:tcPr>
            <w:tcW w:w="1644" w:type="dxa"/>
          </w:tcPr>
          <w:p w14:paraId="4454817B" w14:textId="77777777" w:rsidR="001040CB" w:rsidRDefault="001040CB" w:rsidP="00554FAC">
            <w:pPr>
              <w:pStyle w:val="ListParagraph"/>
              <w:ind w:left="0"/>
              <w:rPr>
                <w:ins w:id="189" w:author="Sina Furkan Ôzdemir" w:date="2024-06-06T11:23:00Z" w16du:dateUtc="2024-06-06T09:23:00Z"/>
              </w:rPr>
            </w:pPr>
            <w:ins w:id="190" w:author="Sina Furkan Ôzdemir" w:date="2024-06-06T11:23:00Z" w16du:dateUtc="2024-06-06T09:23:00Z">
              <w:r w:rsidRPr="00EC2A20">
                <w:t>(Sykler)</w:t>
              </w:r>
            </w:ins>
          </w:p>
        </w:tc>
        <w:tc>
          <w:tcPr>
            <w:tcW w:w="1644" w:type="dxa"/>
          </w:tcPr>
          <w:p w14:paraId="78F81E07" w14:textId="77777777" w:rsidR="001040CB" w:rsidRDefault="001040CB" w:rsidP="00554FAC">
            <w:pPr>
              <w:pStyle w:val="ListParagraph"/>
              <w:ind w:left="0"/>
              <w:rPr>
                <w:ins w:id="191" w:author="Sina Furkan Ôzdemir" w:date="2024-06-06T11:23:00Z" w16du:dateUtc="2024-06-06T09:23:00Z"/>
              </w:rPr>
            </w:pPr>
            <w:ins w:id="192" w:author="Sina Furkan Ôzdemir" w:date="2024-06-06T11:23:00Z" w16du:dateUtc="2024-06-06T09:23:00Z">
              <w:r w:rsidRPr="00EC2A20">
                <w:t>(Tar bus)</w:t>
              </w:r>
            </w:ins>
          </w:p>
        </w:tc>
        <w:tc>
          <w:tcPr>
            <w:tcW w:w="1641" w:type="dxa"/>
          </w:tcPr>
          <w:p w14:paraId="61A4E448" w14:textId="5937AA85" w:rsidR="001040CB" w:rsidRDefault="001040CB" w:rsidP="00554FAC">
            <w:pPr>
              <w:pStyle w:val="ListParagraph"/>
              <w:ind w:left="0"/>
              <w:rPr>
                <w:ins w:id="193" w:author="Sina Furkan Ôzdemir" w:date="2024-06-06T11:23:00Z" w16du:dateUtc="2024-06-06T09:23:00Z"/>
              </w:rPr>
            </w:pPr>
            <w:ins w:id="194" w:author="Sina Furkan Ôzdemir" w:date="2024-06-06T11:23:00Z" w16du:dateUtc="2024-06-06T09:23:00Z">
              <w:r w:rsidRPr="00EC2A20">
                <w:t>(Bil)</w:t>
              </w:r>
            </w:ins>
          </w:p>
          <w:p w14:paraId="0DD6942C" w14:textId="77777777" w:rsidR="001040CB" w:rsidRDefault="001040CB" w:rsidP="00554FAC">
            <w:pPr>
              <w:pStyle w:val="ListParagraph"/>
              <w:ind w:left="0"/>
              <w:rPr>
                <w:ins w:id="195" w:author="Sina Furkan Ôzdemir" w:date="2024-06-06T11:23:00Z" w16du:dateUtc="2024-06-06T09:23:00Z"/>
              </w:rPr>
            </w:pPr>
          </w:p>
        </w:tc>
      </w:tr>
      <w:tr w:rsidR="001040CB" w14:paraId="47B688C8" w14:textId="77777777" w:rsidTr="00554FAC">
        <w:trPr>
          <w:ins w:id="196" w:author="Sina Furkan Ôzdemir" w:date="2024-06-06T11:23:00Z" w16du:dateUtc="2024-06-06T09:23:00Z"/>
        </w:trPr>
        <w:tc>
          <w:tcPr>
            <w:tcW w:w="1773" w:type="dxa"/>
          </w:tcPr>
          <w:p w14:paraId="037C8DFB" w14:textId="77777777" w:rsidR="001040CB" w:rsidRPr="00036F1C" w:rsidRDefault="001040CB" w:rsidP="00554FAC">
            <w:pPr>
              <w:pStyle w:val="ListParagraph"/>
              <w:ind w:left="0"/>
              <w:rPr>
                <w:ins w:id="197" w:author="Sina Furkan Ôzdemir" w:date="2024-06-06T11:23:00Z" w16du:dateUtc="2024-06-06T09:23:00Z"/>
                <w:b/>
                <w:bCs/>
                <w:rPrChange w:id="198" w:author="Sina Furkan Ôzdemir" w:date="2024-06-06T13:50:00Z" w16du:dateUtc="2024-06-06T11:50:00Z">
                  <w:rPr>
                    <w:ins w:id="199" w:author="Sina Furkan Ôzdemir" w:date="2024-06-06T11:23:00Z" w16du:dateUtc="2024-06-06T09:23:00Z"/>
                  </w:rPr>
                </w:rPrChange>
              </w:rPr>
            </w:pPr>
            <w:ins w:id="200" w:author="Sina Furkan Ôzdemir" w:date="2024-06-06T11:23:00Z" w16du:dateUtc="2024-06-06T09:23:00Z">
              <w:r w:rsidRPr="00036F1C">
                <w:rPr>
                  <w:b/>
                  <w:bCs/>
                  <w:rPrChange w:id="201" w:author="Sina Furkan Ôzdemir" w:date="2024-06-06T13:50:00Z" w16du:dateUtc="2024-06-06T11:50:00Z">
                    <w:rPr/>
                  </w:rPrChange>
                </w:rPr>
                <w:t>Til arbeid/skole</w:t>
              </w:r>
            </w:ins>
          </w:p>
        </w:tc>
        <w:tc>
          <w:tcPr>
            <w:tcW w:w="1640" w:type="dxa"/>
          </w:tcPr>
          <w:p w14:paraId="5C5F97E5" w14:textId="77777777" w:rsidR="001040CB" w:rsidRDefault="001040CB" w:rsidP="00554FAC">
            <w:pPr>
              <w:pStyle w:val="ListParagraph"/>
              <w:ind w:left="0"/>
              <w:rPr>
                <w:ins w:id="202" w:author="Sina Furkan Ôzdemir" w:date="2024-06-06T11:23:00Z" w16du:dateUtc="2024-06-06T09:23:00Z"/>
              </w:rPr>
            </w:pPr>
            <w:ins w:id="203" w:author="Sina Furkan Ôzdemir" w:date="2024-06-06T11:23:00Z" w16du:dateUtc="2024-06-06T09:23:00Z">
              <w:r w:rsidRPr="00653417">
                <w:t>(går på fot)</w:t>
              </w:r>
            </w:ins>
          </w:p>
        </w:tc>
        <w:tc>
          <w:tcPr>
            <w:tcW w:w="1644" w:type="dxa"/>
          </w:tcPr>
          <w:p w14:paraId="5A53117E" w14:textId="77777777" w:rsidR="001040CB" w:rsidRDefault="001040CB" w:rsidP="00554FAC">
            <w:pPr>
              <w:pStyle w:val="ListParagraph"/>
              <w:ind w:left="0"/>
              <w:rPr>
                <w:ins w:id="204" w:author="Sina Furkan Ôzdemir" w:date="2024-06-06T11:23:00Z" w16du:dateUtc="2024-06-06T09:23:00Z"/>
              </w:rPr>
            </w:pPr>
            <w:ins w:id="205" w:author="Sina Furkan Ôzdemir" w:date="2024-06-06T11:23:00Z" w16du:dateUtc="2024-06-06T09:23:00Z">
              <w:r w:rsidRPr="00DD15B0">
                <w:t>(Sykler)</w:t>
              </w:r>
            </w:ins>
          </w:p>
        </w:tc>
        <w:tc>
          <w:tcPr>
            <w:tcW w:w="1644" w:type="dxa"/>
          </w:tcPr>
          <w:p w14:paraId="3FD2FECB" w14:textId="77777777" w:rsidR="001040CB" w:rsidRDefault="001040CB" w:rsidP="00554FAC">
            <w:pPr>
              <w:pStyle w:val="ListParagraph"/>
              <w:ind w:left="0"/>
              <w:rPr>
                <w:ins w:id="206" w:author="Sina Furkan Ôzdemir" w:date="2024-06-06T11:23:00Z" w16du:dateUtc="2024-06-06T09:23:00Z"/>
              </w:rPr>
            </w:pPr>
            <w:ins w:id="207" w:author="Sina Furkan Ôzdemir" w:date="2024-06-06T11:23:00Z" w16du:dateUtc="2024-06-06T09:23:00Z">
              <w:r w:rsidRPr="00D11ED7">
                <w:t>(Tar bus)</w:t>
              </w:r>
            </w:ins>
          </w:p>
        </w:tc>
        <w:tc>
          <w:tcPr>
            <w:tcW w:w="1641" w:type="dxa"/>
          </w:tcPr>
          <w:p w14:paraId="1C857A6E" w14:textId="77777777" w:rsidR="001040CB" w:rsidRDefault="001040CB" w:rsidP="00554FAC">
            <w:pPr>
              <w:pStyle w:val="ListParagraph"/>
              <w:ind w:left="0"/>
              <w:rPr>
                <w:ins w:id="208" w:author="Sina Furkan Ôzdemir" w:date="2024-06-06T11:23:00Z" w16du:dateUtc="2024-06-06T09:23:00Z"/>
              </w:rPr>
            </w:pPr>
            <w:ins w:id="209" w:author="Sina Furkan Ôzdemir" w:date="2024-06-06T11:23:00Z" w16du:dateUtc="2024-06-06T09:23:00Z">
              <w:r w:rsidRPr="008148D8">
                <w:t>(Bil)</w:t>
              </w:r>
            </w:ins>
          </w:p>
        </w:tc>
      </w:tr>
      <w:tr w:rsidR="001040CB" w14:paraId="12F23B53" w14:textId="77777777" w:rsidTr="00554FAC">
        <w:trPr>
          <w:ins w:id="210" w:author="Sina Furkan Ôzdemir" w:date="2024-06-06T11:23:00Z" w16du:dateUtc="2024-06-06T09:23:00Z"/>
        </w:trPr>
        <w:tc>
          <w:tcPr>
            <w:tcW w:w="1773" w:type="dxa"/>
          </w:tcPr>
          <w:p w14:paraId="40AA2AB0" w14:textId="77777777" w:rsidR="001040CB" w:rsidRPr="00036F1C" w:rsidRDefault="001040CB" w:rsidP="00554FAC">
            <w:pPr>
              <w:pStyle w:val="ListParagraph"/>
              <w:ind w:left="0"/>
              <w:rPr>
                <w:ins w:id="211" w:author="Sina Furkan Ôzdemir" w:date="2024-06-06T11:23:00Z" w16du:dateUtc="2024-06-06T09:23:00Z"/>
                <w:b/>
                <w:bCs/>
                <w:rPrChange w:id="212" w:author="Sina Furkan Ôzdemir" w:date="2024-06-06T13:50:00Z" w16du:dateUtc="2024-06-06T11:50:00Z">
                  <w:rPr>
                    <w:ins w:id="213" w:author="Sina Furkan Ôzdemir" w:date="2024-06-06T11:23:00Z" w16du:dateUtc="2024-06-06T09:23:00Z"/>
                  </w:rPr>
                </w:rPrChange>
              </w:rPr>
            </w:pPr>
            <w:ins w:id="214" w:author="Sina Furkan Ôzdemir" w:date="2024-06-06T11:23:00Z" w16du:dateUtc="2024-06-06T09:23:00Z">
              <w:r w:rsidRPr="00036F1C">
                <w:rPr>
                  <w:b/>
                  <w:bCs/>
                  <w:rPrChange w:id="215" w:author="Sina Furkan Ôzdemir" w:date="2024-06-06T13:50:00Z" w16du:dateUtc="2024-06-06T11:50:00Z">
                    <w:rPr/>
                  </w:rPrChange>
                </w:rPr>
                <w:t>Til handelsbutikker</w:t>
              </w:r>
            </w:ins>
          </w:p>
        </w:tc>
        <w:tc>
          <w:tcPr>
            <w:tcW w:w="1640" w:type="dxa"/>
          </w:tcPr>
          <w:p w14:paraId="5B346718" w14:textId="77777777" w:rsidR="001040CB" w:rsidRDefault="001040CB" w:rsidP="00554FAC">
            <w:pPr>
              <w:pStyle w:val="ListParagraph"/>
              <w:ind w:left="0"/>
              <w:rPr>
                <w:ins w:id="216" w:author="Sina Furkan Ôzdemir" w:date="2024-06-06T11:23:00Z" w16du:dateUtc="2024-06-06T09:23:00Z"/>
              </w:rPr>
            </w:pPr>
            <w:ins w:id="217" w:author="Sina Furkan Ôzdemir" w:date="2024-06-06T11:23:00Z" w16du:dateUtc="2024-06-06T09:23:00Z">
              <w:r w:rsidRPr="00653417">
                <w:t>(går på fot)</w:t>
              </w:r>
            </w:ins>
          </w:p>
        </w:tc>
        <w:tc>
          <w:tcPr>
            <w:tcW w:w="1644" w:type="dxa"/>
          </w:tcPr>
          <w:p w14:paraId="0463F6AA" w14:textId="77777777" w:rsidR="001040CB" w:rsidRDefault="001040CB" w:rsidP="00554FAC">
            <w:pPr>
              <w:pStyle w:val="ListParagraph"/>
              <w:ind w:left="0"/>
              <w:rPr>
                <w:ins w:id="218" w:author="Sina Furkan Ôzdemir" w:date="2024-06-06T11:23:00Z" w16du:dateUtc="2024-06-06T09:23:00Z"/>
              </w:rPr>
            </w:pPr>
            <w:ins w:id="219" w:author="Sina Furkan Ôzdemir" w:date="2024-06-06T11:23:00Z" w16du:dateUtc="2024-06-06T09:23:00Z">
              <w:r w:rsidRPr="00DD15B0">
                <w:t>(Sykler)</w:t>
              </w:r>
            </w:ins>
          </w:p>
        </w:tc>
        <w:tc>
          <w:tcPr>
            <w:tcW w:w="1644" w:type="dxa"/>
          </w:tcPr>
          <w:p w14:paraId="09FA7D4D" w14:textId="77777777" w:rsidR="001040CB" w:rsidRDefault="001040CB" w:rsidP="00554FAC">
            <w:pPr>
              <w:pStyle w:val="ListParagraph"/>
              <w:ind w:left="0"/>
              <w:rPr>
                <w:ins w:id="220" w:author="Sina Furkan Ôzdemir" w:date="2024-06-06T11:23:00Z" w16du:dateUtc="2024-06-06T09:23:00Z"/>
              </w:rPr>
            </w:pPr>
            <w:ins w:id="221" w:author="Sina Furkan Ôzdemir" w:date="2024-06-06T11:23:00Z" w16du:dateUtc="2024-06-06T09:23:00Z">
              <w:r w:rsidRPr="00D11ED7">
                <w:t>(Tar bus)</w:t>
              </w:r>
            </w:ins>
          </w:p>
        </w:tc>
        <w:tc>
          <w:tcPr>
            <w:tcW w:w="1641" w:type="dxa"/>
          </w:tcPr>
          <w:p w14:paraId="69A5A685" w14:textId="77777777" w:rsidR="001040CB" w:rsidRDefault="001040CB" w:rsidP="00554FAC">
            <w:pPr>
              <w:pStyle w:val="ListParagraph"/>
              <w:ind w:left="0"/>
              <w:rPr>
                <w:ins w:id="222" w:author="Sina Furkan Ôzdemir" w:date="2024-06-06T11:23:00Z" w16du:dateUtc="2024-06-06T09:23:00Z"/>
              </w:rPr>
            </w:pPr>
            <w:ins w:id="223" w:author="Sina Furkan Ôzdemir" w:date="2024-06-06T11:23:00Z" w16du:dateUtc="2024-06-06T09:23:00Z">
              <w:r w:rsidRPr="00405CB0">
                <w:t>(Bil)</w:t>
              </w:r>
            </w:ins>
          </w:p>
        </w:tc>
      </w:tr>
      <w:tr w:rsidR="001040CB" w14:paraId="15C04F0B" w14:textId="77777777" w:rsidTr="00554FAC">
        <w:trPr>
          <w:ins w:id="224" w:author="Sina Furkan Ôzdemir" w:date="2024-06-06T11:23:00Z" w16du:dateUtc="2024-06-06T09:23:00Z"/>
        </w:trPr>
        <w:tc>
          <w:tcPr>
            <w:tcW w:w="1773" w:type="dxa"/>
          </w:tcPr>
          <w:p w14:paraId="71DA8E0E" w14:textId="77777777" w:rsidR="001040CB" w:rsidRPr="00036F1C" w:rsidRDefault="001040CB" w:rsidP="00554FAC">
            <w:pPr>
              <w:pStyle w:val="ListParagraph"/>
              <w:ind w:left="0"/>
              <w:rPr>
                <w:ins w:id="225" w:author="Sina Furkan Ôzdemir" w:date="2024-06-06T11:23:00Z" w16du:dateUtc="2024-06-06T09:23:00Z"/>
                <w:b/>
                <w:bCs/>
                <w:rPrChange w:id="226" w:author="Sina Furkan Ôzdemir" w:date="2024-06-06T13:50:00Z" w16du:dateUtc="2024-06-06T11:50:00Z">
                  <w:rPr>
                    <w:ins w:id="227" w:author="Sina Furkan Ôzdemir" w:date="2024-06-06T11:23:00Z" w16du:dateUtc="2024-06-06T09:23:00Z"/>
                  </w:rPr>
                </w:rPrChange>
              </w:rPr>
            </w:pPr>
            <w:ins w:id="228" w:author="Sina Furkan Ôzdemir" w:date="2024-06-06T11:23:00Z" w16du:dateUtc="2024-06-06T09:23:00Z">
              <w:r w:rsidRPr="00036F1C">
                <w:rPr>
                  <w:b/>
                  <w:bCs/>
                  <w:rPrChange w:id="229" w:author="Sina Furkan Ôzdemir" w:date="2024-06-06T13:50:00Z" w16du:dateUtc="2024-06-06T11:50:00Z">
                    <w:rPr/>
                  </w:rPrChange>
                </w:rPr>
                <w:t>Til sosiale aktiviteter</w:t>
              </w:r>
            </w:ins>
          </w:p>
        </w:tc>
        <w:tc>
          <w:tcPr>
            <w:tcW w:w="1640" w:type="dxa"/>
          </w:tcPr>
          <w:p w14:paraId="6888A40C" w14:textId="77777777" w:rsidR="001040CB" w:rsidRDefault="001040CB" w:rsidP="00554FAC">
            <w:pPr>
              <w:pStyle w:val="ListParagraph"/>
              <w:ind w:left="0"/>
              <w:rPr>
                <w:ins w:id="230" w:author="Sina Furkan Ôzdemir" w:date="2024-06-06T11:23:00Z" w16du:dateUtc="2024-06-06T09:23:00Z"/>
              </w:rPr>
            </w:pPr>
            <w:ins w:id="231" w:author="Sina Furkan Ôzdemir" w:date="2024-06-06T11:23:00Z" w16du:dateUtc="2024-06-06T09:23:00Z">
              <w:r w:rsidRPr="00653417">
                <w:t>(går på fot)</w:t>
              </w:r>
            </w:ins>
          </w:p>
        </w:tc>
        <w:tc>
          <w:tcPr>
            <w:tcW w:w="1644" w:type="dxa"/>
          </w:tcPr>
          <w:p w14:paraId="5D0A4F07" w14:textId="77777777" w:rsidR="001040CB" w:rsidRDefault="001040CB" w:rsidP="00554FAC">
            <w:pPr>
              <w:pStyle w:val="ListParagraph"/>
              <w:ind w:left="0"/>
              <w:rPr>
                <w:ins w:id="232" w:author="Sina Furkan Ôzdemir" w:date="2024-06-06T11:23:00Z" w16du:dateUtc="2024-06-06T09:23:00Z"/>
              </w:rPr>
            </w:pPr>
            <w:ins w:id="233" w:author="Sina Furkan Ôzdemir" w:date="2024-06-06T11:23:00Z" w16du:dateUtc="2024-06-06T09:23:00Z">
              <w:r w:rsidRPr="00DD15B0">
                <w:t>(Sykler)</w:t>
              </w:r>
            </w:ins>
          </w:p>
        </w:tc>
        <w:tc>
          <w:tcPr>
            <w:tcW w:w="1644" w:type="dxa"/>
          </w:tcPr>
          <w:p w14:paraId="6F86A43E" w14:textId="77777777" w:rsidR="001040CB" w:rsidRDefault="001040CB" w:rsidP="00554FAC">
            <w:pPr>
              <w:pStyle w:val="ListParagraph"/>
              <w:ind w:left="0"/>
              <w:rPr>
                <w:ins w:id="234" w:author="Sina Furkan Ôzdemir" w:date="2024-06-06T11:23:00Z" w16du:dateUtc="2024-06-06T09:23:00Z"/>
              </w:rPr>
            </w:pPr>
            <w:ins w:id="235" w:author="Sina Furkan Ôzdemir" w:date="2024-06-06T11:23:00Z" w16du:dateUtc="2024-06-06T09:23:00Z">
              <w:r w:rsidRPr="00D11ED7">
                <w:t>(Tar bus)</w:t>
              </w:r>
            </w:ins>
          </w:p>
        </w:tc>
        <w:tc>
          <w:tcPr>
            <w:tcW w:w="1641" w:type="dxa"/>
          </w:tcPr>
          <w:p w14:paraId="1B57E386" w14:textId="77777777" w:rsidR="001040CB" w:rsidRDefault="001040CB" w:rsidP="00554FAC">
            <w:pPr>
              <w:pStyle w:val="ListParagraph"/>
              <w:ind w:left="0"/>
              <w:rPr>
                <w:ins w:id="236" w:author="Sina Furkan Ôzdemir" w:date="2024-06-06T11:23:00Z" w16du:dateUtc="2024-06-06T09:23:00Z"/>
              </w:rPr>
            </w:pPr>
            <w:ins w:id="237" w:author="Sina Furkan Ôzdemir" w:date="2024-06-06T11:23:00Z" w16du:dateUtc="2024-06-06T09:23:00Z">
              <w:r w:rsidRPr="00405CB0">
                <w:t>(Bil)</w:t>
              </w:r>
            </w:ins>
          </w:p>
        </w:tc>
      </w:tr>
    </w:tbl>
    <w:p w14:paraId="0DA517CA" w14:textId="77777777" w:rsidR="001040CB" w:rsidRDefault="001040CB" w:rsidP="001040CB">
      <w:pPr>
        <w:rPr>
          <w:ins w:id="238" w:author="Sina Furkan Ôzdemir" w:date="2024-06-06T11:23:00Z" w16du:dateUtc="2024-06-06T09:23:00Z"/>
        </w:rPr>
      </w:pPr>
    </w:p>
    <w:p w14:paraId="6D66E216" w14:textId="7F824C67" w:rsidR="00EC41D6" w:rsidRPr="00EC41D6" w:rsidRDefault="00EC41D6" w:rsidP="00EC41D6">
      <w:pPr>
        <w:pStyle w:val="ListParagraph"/>
        <w:numPr>
          <w:ilvl w:val="0"/>
          <w:numId w:val="1"/>
        </w:numPr>
        <w:rPr>
          <w:ins w:id="239" w:author="Sina Furkan Ôzdemir" w:date="2024-06-06T12:39:00Z"/>
        </w:rPr>
        <w:pPrChange w:id="240" w:author="Sina Furkan Ôzdemir" w:date="2024-06-06T12:40:00Z" w16du:dateUtc="2024-06-06T10:40:00Z">
          <w:pPr/>
        </w:pPrChange>
      </w:pPr>
      <w:ins w:id="241" w:author="Sina Furkan Ôzdemir" w:date="2024-06-06T12:39:00Z">
        <w:r w:rsidRPr="00EC41D6">
          <w:t xml:space="preserve"> For hver faktor som er oppført nedenfor, vennligst vurder hvor viktig </w:t>
        </w:r>
      </w:ins>
      <w:ins w:id="242" w:author="Sina Furkan Ôzdemir" w:date="2024-06-06T12:53:00Z" w16du:dateUtc="2024-06-06T10:53:00Z">
        <w:r w:rsidR="000F1238">
          <w:t>[faktoren]</w:t>
        </w:r>
      </w:ins>
      <w:ins w:id="243" w:author="Sina Furkan Ôzdemir" w:date="2024-06-06T12:39:00Z">
        <w:r w:rsidRPr="00EC41D6">
          <w:t xml:space="preserve"> er for deg når du velger </w:t>
        </w:r>
      </w:ins>
      <w:ins w:id="244" w:author="Sina Furkan Ôzdemir" w:date="2024-06-06T12:49:00Z" w16du:dateUtc="2024-06-06T10:49:00Z">
        <w:r w:rsidR="000F1238">
          <w:t>[transport måte]</w:t>
        </w:r>
      </w:ins>
      <w:ins w:id="245" w:author="Sina Furkan Ôzdemir" w:date="2024-06-06T12:39:00Z">
        <w:r w:rsidRPr="00EC41D6">
          <w:t xml:space="preserve"> i stedet for å kjøre egen bil. Bruk skalaen fra 1 til 5, hvor 1 indikerer "Ikke viktig i det hele tatt" og 5 indikerer "Ekstremt viktig".</w:t>
        </w:r>
      </w:ins>
    </w:p>
    <w:p w14:paraId="4C3F0610" w14:textId="77777777" w:rsidR="00A92B01" w:rsidRPr="00554FAC" w:rsidRDefault="00A92B01" w:rsidP="00A92B01">
      <w:pPr>
        <w:rPr>
          <w:ins w:id="246" w:author="Sina Furkan Ôzdemir" w:date="2024-06-06T11:47:00Z" w16du:dateUtc="2024-06-06T09:47:00Z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  <w:tblPrChange w:id="247" w:author="Sina Furkan Ôzdemir" w:date="2024-06-06T12:40:00Z" w16du:dateUtc="2024-06-06T10:40:00Z">
          <w:tblPr>
            <w:tblStyle w:val="TableGrid"/>
            <w:tblW w:w="0" w:type="auto"/>
            <w:tblInd w:w="720" w:type="dxa"/>
            <w:tblLook w:val="04A0" w:firstRow="1" w:lastRow="0" w:firstColumn="1" w:lastColumn="0" w:noHBand="0" w:noVBand="1"/>
          </w:tblPr>
        </w:tblPrChange>
      </w:tblPr>
      <w:tblGrid>
        <w:gridCol w:w="2142"/>
        <w:gridCol w:w="2142"/>
        <w:gridCol w:w="2142"/>
        <w:gridCol w:w="2142"/>
        <w:tblGridChange w:id="248">
          <w:tblGrid>
            <w:gridCol w:w="2142"/>
            <w:gridCol w:w="2142"/>
            <w:gridCol w:w="2142"/>
            <w:gridCol w:w="2142"/>
          </w:tblGrid>
        </w:tblGridChange>
      </w:tblGrid>
      <w:tr w:rsidR="00EC41D6" w14:paraId="02190260" w14:textId="77777777" w:rsidTr="00EC41D6">
        <w:trPr>
          <w:ins w:id="249" w:author="Sina Furkan Ôzdemir" w:date="2024-06-06T12:40:00Z" w16du:dateUtc="2024-06-06T10:40:00Z"/>
        </w:trPr>
        <w:tc>
          <w:tcPr>
            <w:tcW w:w="2142" w:type="dxa"/>
            <w:vAlign w:val="center"/>
            <w:tcPrChange w:id="250" w:author="Sina Furkan Ôzdemir" w:date="2024-06-06T12:40:00Z" w16du:dateUtc="2024-06-06T10:40:00Z">
              <w:tcPr>
                <w:tcW w:w="2303" w:type="dxa"/>
              </w:tcPr>
            </w:tcPrChange>
          </w:tcPr>
          <w:p w14:paraId="589F4D1A" w14:textId="5F321EEF" w:rsidR="00EC41D6" w:rsidRDefault="00EC41D6" w:rsidP="00EC41D6">
            <w:pPr>
              <w:pStyle w:val="ListParagraph"/>
              <w:ind w:left="0"/>
              <w:rPr>
                <w:ins w:id="251" w:author="Sina Furkan Ôzdemir" w:date="2024-06-06T12:40:00Z" w16du:dateUtc="2024-06-06T10:40:00Z"/>
              </w:rPr>
            </w:pPr>
            <w:ins w:id="252" w:author="Sina Furkan Ôzdemir" w:date="2024-06-06T12:40:00Z" w16du:dateUtc="2024-06-06T10:40:00Z">
              <w:r w:rsidRPr="00EC41D6">
                <w:rPr>
                  <w:b/>
                  <w:bCs/>
                </w:rPr>
                <w:t>Faktor</w:t>
              </w:r>
            </w:ins>
          </w:p>
        </w:tc>
        <w:tc>
          <w:tcPr>
            <w:tcW w:w="2142" w:type="dxa"/>
            <w:vAlign w:val="center"/>
            <w:tcPrChange w:id="253" w:author="Sina Furkan Ôzdemir" w:date="2024-06-06T12:40:00Z" w16du:dateUtc="2024-06-06T10:40:00Z">
              <w:tcPr>
                <w:tcW w:w="2303" w:type="dxa"/>
              </w:tcPr>
            </w:tcPrChange>
          </w:tcPr>
          <w:p w14:paraId="725DD1E8" w14:textId="20D99550" w:rsidR="00EC41D6" w:rsidRDefault="00EC41D6" w:rsidP="00EC41D6">
            <w:pPr>
              <w:pStyle w:val="ListParagraph"/>
              <w:ind w:left="0"/>
              <w:rPr>
                <w:ins w:id="254" w:author="Sina Furkan Ôzdemir" w:date="2024-06-06T12:40:00Z" w16du:dateUtc="2024-06-06T10:40:00Z"/>
              </w:rPr>
            </w:pPr>
            <w:ins w:id="255" w:author="Sina Furkan Ôzdemir" w:date="2024-06-06T12:40:00Z" w16du:dateUtc="2024-06-06T10:40:00Z">
              <w:r w:rsidRPr="00EC41D6">
                <w:rPr>
                  <w:b/>
                  <w:bCs/>
                </w:rPr>
                <w:t>Gå</w:t>
              </w:r>
            </w:ins>
          </w:p>
        </w:tc>
        <w:tc>
          <w:tcPr>
            <w:tcW w:w="2142" w:type="dxa"/>
            <w:vAlign w:val="center"/>
            <w:tcPrChange w:id="256" w:author="Sina Furkan Ôzdemir" w:date="2024-06-06T12:40:00Z" w16du:dateUtc="2024-06-06T10:40:00Z">
              <w:tcPr>
                <w:tcW w:w="2303" w:type="dxa"/>
              </w:tcPr>
            </w:tcPrChange>
          </w:tcPr>
          <w:p w14:paraId="144AADF7" w14:textId="5641D369" w:rsidR="00EC41D6" w:rsidRDefault="00EC41D6" w:rsidP="00EC41D6">
            <w:pPr>
              <w:pStyle w:val="ListParagraph"/>
              <w:ind w:left="0"/>
              <w:rPr>
                <w:ins w:id="257" w:author="Sina Furkan Ôzdemir" w:date="2024-06-06T12:40:00Z" w16du:dateUtc="2024-06-06T10:40:00Z"/>
              </w:rPr>
            </w:pPr>
            <w:ins w:id="258" w:author="Sina Furkan Ôzdemir" w:date="2024-06-06T12:40:00Z" w16du:dateUtc="2024-06-06T10:40:00Z">
              <w:r w:rsidRPr="00EC41D6">
                <w:rPr>
                  <w:b/>
                  <w:bCs/>
                </w:rPr>
                <w:t>Sykle</w:t>
              </w:r>
            </w:ins>
          </w:p>
        </w:tc>
        <w:tc>
          <w:tcPr>
            <w:tcW w:w="2142" w:type="dxa"/>
            <w:vAlign w:val="center"/>
            <w:tcPrChange w:id="259" w:author="Sina Furkan Ôzdemir" w:date="2024-06-06T12:40:00Z" w16du:dateUtc="2024-06-06T10:40:00Z">
              <w:tcPr>
                <w:tcW w:w="2303" w:type="dxa"/>
              </w:tcPr>
            </w:tcPrChange>
          </w:tcPr>
          <w:p w14:paraId="100099CD" w14:textId="36584993" w:rsidR="00EC41D6" w:rsidRDefault="00EC41D6" w:rsidP="00EC41D6">
            <w:pPr>
              <w:pStyle w:val="ListParagraph"/>
              <w:ind w:left="0"/>
              <w:rPr>
                <w:ins w:id="260" w:author="Sina Furkan Ôzdemir" w:date="2024-06-06T12:40:00Z" w16du:dateUtc="2024-06-06T10:40:00Z"/>
              </w:rPr>
            </w:pPr>
            <w:ins w:id="261" w:author="Sina Furkan Ôzdemir" w:date="2024-06-06T12:40:00Z" w16du:dateUtc="2024-06-06T10:40:00Z">
              <w:r w:rsidRPr="00EC41D6">
                <w:rPr>
                  <w:b/>
                  <w:bCs/>
                </w:rPr>
                <w:t>Kollektivtransport</w:t>
              </w:r>
            </w:ins>
          </w:p>
        </w:tc>
      </w:tr>
      <w:tr w:rsidR="00EC41D6" w14:paraId="21663DA1" w14:textId="77777777" w:rsidTr="00EC41D6">
        <w:trPr>
          <w:ins w:id="262" w:author="Sina Furkan Ôzdemir" w:date="2024-06-06T12:40:00Z" w16du:dateUtc="2024-06-06T10:40:00Z"/>
        </w:trPr>
        <w:tc>
          <w:tcPr>
            <w:tcW w:w="2142" w:type="dxa"/>
            <w:vAlign w:val="center"/>
            <w:tcPrChange w:id="263" w:author="Sina Furkan Ôzdemir" w:date="2024-06-06T12:40:00Z" w16du:dateUtc="2024-06-06T10:40:00Z">
              <w:tcPr>
                <w:tcW w:w="2303" w:type="dxa"/>
              </w:tcPr>
            </w:tcPrChange>
          </w:tcPr>
          <w:p w14:paraId="147CD97F" w14:textId="740B4B7D" w:rsidR="00EC41D6" w:rsidRDefault="00EC41D6" w:rsidP="00EC41D6">
            <w:pPr>
              <w:pStyle w:val="ListParagraph"/>
              <w:ind w:left="0"/>
              <w:rPr>
                <w:ins w:id="264" w:author="Sina Furkan Ôzdemir" w:date="2024-06-06T12:40:00Z" w16du:dateUtc="2024-06-06T10:40:00Z"/>
              </w:rPr>
            </w:pPr>
            <w:ins w:id="265" w:author="Sina Furkan Ôzdemir" w:date="2024-06-06T12:40:00Z" w16du:dateUtc="2024-06-06T10:40:00Z">
              <w:r w:rsidRPr="00EC41D6">
                <w:rPr>
                  <w:b/>
                  <w:bCs/>
                </w:rPr>
                <w:t>Avstand</w:t>
              </w:r>
            </w:ins>
          </w:p>
        </w:tc>
        <w:tc>
          <w:tcPr>
            <w:tcW w:w="2142" w:type="dxa"/>
            <w:vAlign w:val="center"/>
            <w:tcPrChange w:id="266" w:author="Sina Furkan Ôzdemir" w:date="2024-06-06T12:40:00Z" w16du:dateUtc="2024-06-06T10:40:00Z">
              <w:tcPr>
                <w:tcW w:w="2303" w:type="dxa"/>
              </w:tcPr>
            </w:tcPrChange>
          </w:tcPr>
          <w:p w14:paraId="14B08E98" w14:textId="705BF85D" w:rsidR="00EC41D6" w:rsidRDefault="00EC41D6" w:rsidP="00EC41D6">
            <w:pPr>
              <w:pStyle w:val="ListParagraph"/>
              <w:ind w:left="0"/>
              <w:rPr>
                <w:ins w:id="267" w:author="Sina Furkan Ôzdemir" w:date="2024-06-06T12:40:00Z" w16du:dateUtc="2024-06-06T10:40:00Z"/>
              </w:rPr>
            </w:pPr>
            <w:ins w:id="268" w:author="Sina Furkan Ôzdemir" w:date="2024-06-06T12:40:00Z" w16du:dateUtc="2024-06-06T10:40:00Z">
              <w:r w:rsidRPr="00EC41D6">
                <w:t>1 2 3 4 5</w:t>
              </w:r>
            </w:ins>
          </w:p>
        </w:tc>
        <w:tc>
          <w:tcPr>
            <w:tcW w:w="2142" w:type="dxa"/>
            <w:vAlign w:val="center"/>
            <w:tcPrChange w:id="269" w:author="Sina Furkan Ôzdemir" w:date="2024-06-06T12:40:00Z" w16du:dateUtc="2024-06-06T10:40:00Z">
              <w:tcPr>
                <w:tcW w:w="2303" w:type="dxa"/>
              </w:tcPr>
            </w:tcPrChange>
          </w:tcPr>
          <w:p w14:paraId="545B2333" w14:textId="1353EEAA" w:rsidR="00EC41D6" w:rsidRDefault="00EC41D6" w:rsidP="00EC41D6">
            <w:pPr>
              <w:pStyle w:val="ListParagraph"/>
              <w:ind w:left="0"/>
              <w:rPr>
                <w:ins w:id="270" w:author="Sina Furkan Ôzdemir" w:date="2024-06-06T12:40:00Z" w16du:dateUtc="2024-06-06T10:40:00Z"/>
              </w:rPr>
            </w:pPr>
            <w:ins w:id="271" w:author="Sina Furkan Ôzdemir" w:date="2024-06-06T12:40:00Z" w16du:dateUtc="2024-06-06T10:40:00Z">
              <w:r w:rsidRPr="00EC41D6">
                <w:t>1 2 3 4 5</w:t>
              </w:r>
            </w:ins>
          </w:p>
        </w:tc>
        <w:tc>
          <w:tcPr>
            <w:tcW w:w="2142" w:type="dxa"/>
            <w:vAlign w:val="center"/>
            <w:tcPrChange w:id="272" w:author="Sina Furkan Ôzdemir" w:date="2024-06-06T12:40:00Z" w16du:dateUtc="2024-06-06T10:40:00Z">
              <w:tcPr>
                <w:tcW w:w="2303" w:type="dxa"/>
              </w:tcPr>
            </w:tcPrChange>
          </w:tcPr>
          <w:p w14:paraId="47624E64" w14:textId="15F7B25F" w:rsidR="00EC41D6" w:rsidRDefault="00EC41D6" w:rsidP="00EC41D6">
            <w:pPr>
              <w:pStyle w:val="ListParagraph"/>
              <w:ind w:left="0"/>
              <w:rPr>
                <w:ins w:id="273" w:author="Sina Furkan Ôzdemir" w:date="2024-06-06T12:40:00Z" w16du:dateUtc="2024-06-06T10:40:00Z"/>
              </w:rPr>
            </w:pPr>
            <w:ins w:id="274" w:author="Sina Furkan Ôzdemir" w:date="2024-06-06T12:40:00Z" w16du:dateUtc="2024-06-06T10:40:00Z">
              <w:r w:rsidRPr="00EC41D6">
                <w:t>1 2 3 4 5</w:t>
              </w:r>
            </w:ins>
          </w:p>
        </w:tc>
      </w:tr>
      <w:tr w:rsidR="00EC41D6" w14:paraId="26AF5204" w14:textId="77777777" w:rsidTr="00EC41D6">
        <w:trPr>
          <w:ins w:id="275" w:author="Sina Furkan Ôzdemir" w:date="2024-06-06T12:40:00Z" w16du:dateUtc="2024-06-06T10:40:00Z"/>
        </w:trPr>
        <w:tc>
          <w:tcPr>
            <w:tcW w:w="2142" w:type="dxa"/>
            <w:vAlign w:val="center"/>
            <w:tcPrChange w:id="276" w:author="Sina Furkan Ôzdemir" w:date="2024-06-06T12:40:00Z" w16du:dateUtc="2024-06-06T10:40:00Z">
              <w:tcPr>
                <w:tcW w:w="2303" w:type="dxa"/>
              </w:tcPr>
            </w:tcPrChange>
          </w:tcPr>
          <w:p w14:paraId="6A570128" w14:textId="5A82AC58" w:rsidR="00EC41D6" w:rsidRDefault="00EC41D6" w:rsidP="00EC41D6">
            <w:pPr>
              <w:pStyle w:val="ListParagraph"/>
              <w:ind w:left="0"/>
              <w:rPr>
                <w:ins w:id="277" w:author="Sina Furkan Ôzdemir" w:date="2024-06-06T12:40:00Z" w16du:dateUtc="2024-06-06T10:40:00Z"/>
              </w:rPr>
            </w:pPr>
            <w:ins w:id="278" w:author="Sina Furkan Ôzdemir" w:date="2024-06-06T12:40:00Z" w16du:dateUtc="2024-06-06T10:40:00Z">
              <w:r w:rsidRPr="00EC41D6">
                <w:rPr>
                  <w:b/>
                  <w:bCs/>
                </w:rPr>
                <w:t>Brukersikkerhet</w:t>
              </w:r>
            </w:ins>
          </w:p>
        </w:tc>
        <w:tc>
          <w:tcPr>
            <w:tcW w:w="2142" w:type="dxa"/>
            <w:vAlign w:val="center"/>
            <w:tcPrChange w:id="279" w:author="Sina Furkan Ôzdemir" w:date="2024-06-06T12:40:00Z" w16du:dateUtc="2024-06-06T10:40:00Z">
              <w:tcPr>
                <w:tcW w:w="2303" w:type="dxa"/>
              </w:tcPr>
            </w:tcPrChange>
          </w:tcPr>
          <w:p w14:paraId="26D45A29" w14:textId="621A90E5" w:rsidR="00EC41D6" w:rsidRDefault="00EC41D6" w:rsidP="00EC41D6">
            <w:pPr>
              <w:pStyle w:val="ListParagraph"/>
              <w:ind w:left="0"/>
              <w:rPr>
                <w:ins w:id="280" w:author="Sina Furkan Ôzdemir" w:date="2024-06-06T12:40:00Z" w16du:dateUtc="2024-06-06T10:40:00Z"/>
              </w:rPr>
            </w:pPr>
            <w:ins w:id="281" w:author="Sina Furkan Ôzdemir" w:date="2024-06-06T12:40:00Z" w16du:dateUtc="2024-06-06T10:40:00Z">
              <w:r w:rsidRPr="00EC41D6">
                <w:t>1 2 3 4 5</w:t>
              </w:r>
            </w:ins>
          </w:p>
        </w:tc>
        <w:tc>
          <w:tcPr>
            <w:tcW w:w="2142" w:type="dxa"/>
            <w:vAlign w:val="center"/>
            <w:tcPrChange w:id="282" w:author="Sina Furkan Ôzdemir" w:date="2024-06-06T12:40:00Z" w16du:dateUtc="2024-06-06T10:40:00Z">
              <w:tcPr>
                <w:tcW w:w="2303" w:type="dxa"/>
              </w:tcPr>
            </w:tcPrChange>
          </w:tcPr>
          <w:p w14:paraId="3B93AFAF" w14:textId="303594BB" w:rsidR="00EC41D6" w:rsidRDefault="00EC41D6" w:rsidP="00EC41D6">
            <w:pPr>
              <w:pStyle w:val="ListParagraph"/>
              <w:ind w:left="0"/>
              <w:rPr>
                <w:ins w:id="283" w:author="Sina Furkan Ôzdemir" w:date="2024-06-06T12:40:00Z" w16du:dateUtc="2024-06-06T10:40:00Z"/>
              </w:rPr>
            </w:pPr>
            <w:ins w:id="284" w:author="Sina Furkan Ôzdemir" w:date="2024-06-06T12:40:00Z" w16du:dateUtc="2024-06-06T10:40:00Z">
              <w:r w:rsidRPr="00EC41D6">
                <w:t>1 2 3 4 5</w:t>
              </w:r>
            </w:ins>
          </w:p>
        </w:tc>
        <w:tc>
          <w:tcPr>
            <w:tcW w:w="2142" w:type="dxa"/>
            <w:vAlign w:val="center"/>
            <w:tcPrChange w:id="285" w:author="Sina Furkan Ôzdemir" w:date="2024-06-06T12:40:00Z" w16du:dateUtc="2024-06-06T10:40:00Z">
              <w:tcPr>
                <w:tcW w:w="2303" w:type="dxa"/>
              </w:tcPr>
            </w:tcPrChange>
          </w:tcPr>
          <w:p w14:paraId="2BC7AFC8" w14:textId="1297A739" w:rsidR="00EC41D6" w:rsidRDefault="00EC41D6" w:rsidP="00EC41D6">
            <w:pPr>
              <w:pStyle w:val="ListParagraph"/>
              <w:ind w:left="0"/>
              <w:rPr>
                <w:ins w:id="286" w:author="Sina Furkan Ôzdemir" w:date="2024-06-06T12:40:00Z" w16du:dateUtc="2024-06-06T10:40:00Z"/>
              </w:rPr>
            </w:pPr>
            <w:ins w:id="287" w:author="Sina Furkan Ôzdemir" w:date="2024-06-06T12:40:00Z" w16du:dateUtc="2024-06-06T10:40:00Z">
              <w:r w:rsidRPr="00EC41D6">
                <w:t>1 2 3 4 5</w:t>
              </w:r>
            </w:ins>
          </w:p>
        </w:tc>
      </w:tr>
      <w:tr w:rsidR="00EC41D6" w14:paraId="2FBC3BE8" w14:textId="77777777" w:rsidTr="00EC41D6">
        <w:trPr>
          <w:ins w:id="288" w:author="Sina Furkan Ôzdemir" w:date="2024-06-06T12:40:00Z" w16du:dateUtc="2024-06-06T10:40:00Z"/>
        </w:trPr>
        <w:tc>
          <w:tcPr>
            <w:tcW w:w="2142" w:type="dxa"/>
            <w:vAlign w:val="center"/>
            <w:tcPrChange w:id="289" w:author="Sina Furkan Ôzdemir" w:date="2024-06-06T12:40:00Z" w16du:dateUtc="2024-06-06T10:40:00Z">
              <w:tcPr>
                <w:tcW w:w="2303" w:type="dxa"/>
              </w:tcPr>
            </w:tcPrChange>
          </w:tcPr>
          <w:p w14:paraId="2EEA2C6F" w14:textId="5EF6EEA7" w:rsidR="00EC41D6" w:rsidRDefault="00EC41D6" w:rsidP="00EC41D6">
            <w:pPr>
              <w:pStyle w:val="ListParagraph"/>
              <w:ind w:left="0"/>
              <w:rPr>
                <w:ins w:id="290" w:author="Sina Furkan Ôzdemir" w:date="2024-06-06T12:40:00Z" w16du:dateUtc="2024-06-06T10:40:00Z"/>
              </w:rPr>
            </w:pPr>
            <w:ins w:id="291" w:author="Sina Furkan Ôzdemir" w:date="2024-06-06T12:40:00Z" w16du:dateUtc="2024-06-06T10:40:00Z">
              <w:r w:rsidRPr="00EC41D6">
                <w:rPr>
                  <w:b/>
                  <w:bCs/>
                </w:rPr>
                <w:t>Brukervennlighet</w:t>
              </w:r>
            </w:ins>
          </w:p>
        </w:tc>
        <w:tc>
          <w:tcPr>
            <w:tcW w:w="2142" w:type="dxa"/>
            <w:vAlign w:val="center"/>
            <w:tcPrChange w:id="292" w:author="Sina Furkan Ôzdemir" w:date="2024-06-06T12:40:00Z" w16du:dateUtc="2024-06-06T10:40:00Z">
              <w:tcPr>
                <w:tcW w:w="2303" w:type="dxa"/>
              </w:tcPr>
            </w:tcPrChange>
          </w:tcPr>
          <w:p w14:paraId="68B77504" w14:textId="422E584E" w:rsidR="00EC41D6" w:rsidRDefault="00EC41D6" w:rsidP="00EC41D6">
            <w:pPr>
              <w:pStyle w:val="ListParagraph"/>
              <w:ind w:left="0"/>
              <w:rPr>
                <w:ins w:id="293" w:author="Sina Furkan Ôzdemir" w:date="2024-06-06T12:40:00Z" w16du:dateUtc="2024-06-06T10:40:00Z"/>
              </w:rPr>
            </w:pPr>
            <w:ins w:id="294" w:author="Sina Furkan Ôzdemir" w:date="2024-06-06T12:40:00Z" w16du:dateUtc="2024-06-06T10:40:00Z">
              <w:r w:rsidRPr="00EC41D6">
                <w:t>1 2 3 4 5</w:t>
              </w:r>
            </w:ins>
          </w:p>
        </w:tc>
        <w:tc>
          <w:tcPr>
            <w:tcW w:w="2142" w:type="dxa"/>
            <w:vAlign w:val="center"/>
            <w:tcPrChange w:id="295" w:author="Sina Furkan Ôzdemir" w:date="2024-06-06T12:40:00Z" w16du:dateUtc="2024-06-06T10:40:00Z">
              <w:tcPr>
                <w:tcW w:w="2303" w:type="dxa"/>
              </w:tcPr>
            </w:tcPrChange>
          </w:tcPr>
          <w:p w14:paraId="6110FA5C" w14:textId="06FE87CC" w:rsidR="00EC41D6" w:rsidRDefault="00EC41D6" w:rsidP="00EC41D6">
            <w:pPr>
              <w:pStyle w:val="ListParagraph"/>
              <w:ind w:left="0"/>
              <w:rPr>
                <w:ins w:id="296" w:author="Sina Furkan Ôzdemir" w:date="2024-06-06T12:40:00Z" w16du:dateUtc="2024-06-06T10:40:00Z"/>
              </w:rPr>
            </w:pPr>
            <w:ins w:id="297" w:author="Sina Furkan Ôzdemir" w:date="2024-06-06T12:40:00Z" w16du:dateUtc="2024-06-06T10:40:00Z">
              <w:r w:rsidRPr="00EC41D6">
                <w:t>1 2 3 4 5</w:t>
              </w:r>
            </w:ins>
          </w:p>
        </w:tc>
        <w:tc>
          <w:tcPr>
            <w:tcW w:w="2142" w:type="dxa"/>
            <w:vAlign w:val="center"/>
            <w:tcPrChange w:id="298" w:author="Sina Furkan Ôzdemir" w:date="2024-06-06T12:40:00Z" w16du:dateUtc="2024-06-06T10:40:00Z">
              <w:tcPr>
                <w:tcW w:w="2303" w:type="dxa"/>
              </w:tcPr>
            </w:tcPrChange>
          </w:tcPr>
          <w:p w14:paraId="63618871" w14:textId="6DAC6051" w:rsidR="00EC41D6" w:rsidRDefault="00EC41D6" w:rsidP="00EC41D6">
            <w:pPr>
              <w:pStyle w:val="ListParagraph"/>
              <w:ind w:left="0"/>
              <w:rPr>
                <w:ins w:id="299" w:author="Sina Furkan Ôzdemir" w:date="2024-06-06T12:40:00Z" w16du:dateUtc="2024-06-06T10:40:00Z"/>
              </w:rPr>
            </w:pPr>
            <w:ins w:id="300" w:author="Sina Furkan Ôzdemir" w:date="2024-06-06T12:40:00Z" w16du:dateUtc="2024-06-06T10:40:00Z">
              <w:r w:rsidRPr="00EC41D6">
                <w:t>1 2 3 4 5</w:t>
              </w:r>
            </w:ins>
          </w:p>
        </w:tc>
      </w:tr>
      <w:tr w:rsidR="00EC41D6" w14:paraId="742D1ED4" w14:textId="77777777" w:rsidTr="00EC41D6">
        <w:trPr>
          <w:ins w:id="301" w:author="Sina Furkan Ôzdemir" w:date="2024-06-06T12:40:00Z" w16du:dateUtc="2024-06-06T10:40:00Z"/>
        </w:trPr>
        <w:tc>
          <w:tcPr>
            <w:tcW w:w="2142" w:type="dxa"/>
            <w:vAlign w:val="center"/>
            <w:tcPrChange w:id="302" w:author="Sina Furkan Ôzdemir" w:date="2024-06-06T12:40:00Z" w16du:dateUtc="2024-06-06T10:40:00Z">
              <w:tcPr>
                <w:tcW w:w="2303" w:type="dxa"/>
              </w:tcPr>
            </w:tcPrChange>
          </w:tcPr>
          <w:p w14:paraId="6352F97D" w14:textId="08F80102" w:rsidR="00EC41D6" w:rsidRDefault="00EC41D6" w:rsidP="00EC41D6">
            <w:pPr>
              <w:pStyle w:val="ListParagraph"/>
              <w:ind w:left="0"/>
              <w:rPr>
                <w:ins w:id="303" w:author="Sina Furkan Ôzdemir" w:date="2024-06-06T12:40:00Z" w16du:dateUtc="2024-06-06T10:40:00Z"/>
              </w:rPr>
            </w:pPr>
            <w:ins w:id="304" w:author="Sina Furkan Ôzdemir" w:date="2024-06-06T12:40:00Z" w16du:dateUtc="2024-06-06T10:40:00Z">
              <w:r w:rsidRPr="00EC41D6">
                <w:rPr>
                  <w:b/>
                  <w:bCs/>
                </w:rPr>
                <w:t>Brukskostnad</w:t>
              </w:r>
            </w:ins>
          </w:p>
        </w:tc>
        <w:tc>
          <w:tcPr>
            <w:tcW w:w="2142" w:type="dxa"/>
            <w:vAlign w:val="center"/>
            <w:tcPrChange w:id="305" w:author="Sina Furkan Ôzdemir" w:date="2024-06-06T12:40:00Z" w16du:dateUtc="2024-06-06T10:40:00Z">
              <w:tcPr>
                <w:tcW w:w="2303" w:type="dxa"/>
              </w:tcPr>
            </w:tcPrChange>
          </w:tcPr>
          <w:p w14:paraId="013A11D2" w14:textId="2D4B6DB0" w:rsidR="00EC41D6" w:rsidRDefault="00EC41D6" w:rsidP="00EC41D6">
            <w:pPr>
              <w:pStyle w:val="ListParagraph"/>
              <w:ind w:left="0"/>
              <w:rPr>
                <w:ins w:id="306" w:author="Sina Furkan Ôzdemir" w:date="2024-06-06T12:40:00Z" w16du:dateUtc="2024-06-06T10:40:00Z"/>
              </w:rPr>
            </w:pPr>
            <w:ins w:id="307" w:author="Sina Furkan Ôzdemir" w:date="2024-06-06T12:40:00Z" w16du:dateUtc="2024-06-06T10:40:00Z">
              <w:r w:rsidRPr="00EC41D6">
                <w:t>1 2 3 4 5</w:t>
              </w:r>
            </w:ins>
          </w:p>
        </w:tc>
        <w:tc>
          <w:tcPr>
            <w:tcW w:w="2142" w:type="dxa"/>
            <w:vAlign w:val="center"/>
            <w:tcPrChange w:id="308" w:author="Sina Furkan Ôzdemir" w:date="2024-06-06T12:40:00Z" w16du:dateUtc="2024-06-06T10:40:00Z">
              <w:tcPr>
                <w:tcW w:w="2303" w:type="dxa"/>
              </w:tcPr>
            </w:tcPrChange>
          </w:tcPr>
          <w:p w14:paraId="2BCA5DDD" w14:textId="41BBC91C" w:rsidR="00EC41D6" w:rsidRDefault="00EC41D6" w:rsidP="00EC41D6">
            <w:pPr>
              <w:pStyle w:val="ListParagraph"/>
              <w:ind w:left="0"/>
              <w:rPr>
                <w:ins w:id="309" w:author="Sina Furkan Ôzdemir" w:date="2024-06-06T12:40:00Z" w16du:dateUtc="2024-06-06T10:40:00Z"/>
              </w:rPr>
            </w:pPr>
            <w:ins w:id="310" w:author="Sina Furkan Ôzdemir" w:date="2024-06-06T12:40:00Z" w16du:dateUtc="2024-06-06T10:40:00Z">
              <w:r w:rsidRPr="00EC41D6">
                <w:t>1 2 3 4 5</w:t>
              </w:r>
            </w:ins>
          </w:p>
        </w:tc>
        <w:tc>
          <w:tcPr>
            <w:tcW w:w="2142" w:type="dxa"/>
            <w:vAlign w:val="center"/>
            <w:tcPrChange w:id="311" w:author="Sina Furkan Ôzdemir" w:date="2024-06-06T12:40:00Z" w16du:dateUtc="2024-06-06T10:40:00Z">
              <w:tcPr>
                <w:tcW w:w="2303" w:type="dxa"/>
              </w:tcPr>
            </w:tcPrChange>
          </w:tcPr>
          <w:p w14:paraId="0D7FA016" w14:textId="5C1F1EA5" w:rsidR="00EC41D6" w:rsidRDefault="00EC41D6" w:rsidP="00EC41D6">
            <w:pPr>
              <w:pStyle w:val="ListParagraph"/>
              <w:ind w:left="0"/>
              <w:rPr>
                <w:ins w:id="312" w:author="Sina Furkan Ôzdemir" w:date="2024-06-06T12:40:00Z" w16du:dateUtc="2024-06-06T10:40:00Z"/>
              </w:rPr>
            </w:pPr>
            <w:ins w:id="313" w:author="Sina Furkan Ôzdemir" w:date="2024-06-06T12:40:00Z" w16du:dateUtc="2024-06-06T10:40:00Z">
              <w:r w:rsidRPr="00EC41D6">
                <w:t>1 2 3 4 5</w:t>
              </w:r>
            </w:ins>
          </w:p>
        </w:tc>
      </w:tr>
    </w:tbl>
    <w:p w14:paraId="0E302890" w14:textId="77777777" w:rsidR="000F1238" w:rsidRDefault="000F1238" w:rsidP="00036F1C">
      <w:pPr>
        <w:ind w:left="851"/>
        <w:rPr>
          <w:ins w:id="314" w:author="Sina Furkan Ôzdemir" w:date="2024-06-06T13:52:00Z" w16du:dateUtc="2024-06-06T11:52:00Z"/>
        </w:rPr>
      </w:pPr>
    </w:p>
    <w:p w14:paraId="1060522E" w14:textId="76E35AC0" w:rsidR="00036F1C" w:rsidRDefault="00036F1C" w:rsidP="00036F1C">
      <w:pPr>
        <w:ind w:left="851"/>
        <w:rPr>
          <w:ins w:id="315" w:author="Sina Furkan Ôzdemir" w:date="2024-06-06T13:52:00Z" w16du:dateUtc="2024-06-06T11:52:00Z"/>
        </w:rPr>
      </w:pPr>
      <w:ins w:id="316" w:author="Sina Furkan Ôzdemir" w:date="2024-06-06T13:52:00Z" w16du:dateUtc="2024-06-06T11:52:00Z">
        <w:r>
          <w:t>Eksempel:</w:t>
        </w:r>
      </w:ins>
    </w:p>
    <w:p w14:paraId="3A716DA7" w14:textId="0D144D28" w:rsidR="00036F1C" w:rsidRDefault="00036F1C" w:rsidP="00036F1C">
      <w:pPr>
        <w:ind w:left="851"/>
        <w:rPr>
          <w:ins w:id="317" w:author="Sina Furkan Ôzdemir" w:date="2024-06-06T13:52:00Z" w16du:dateUtc="2024-06-06T11:52:00Z"/>
        </w:rPr>
        <w:pPrChange w:id="318" w:author="Sina Furkan Ôzdemir" w:date="2024-06-06T13:52:00Z" w16du:dateUtc="2024-06-06T11:52:00Z">
          <w:pPr/>
        </w:pPrChange>
      </w:pPr>
      <w:ins w:id="319" w:author="Sina Furkan Ôzdemir" w:date="2024-06-06T13:52:00Z" w16du:dateUtc="2024-06-06T11:52:00Z">
        <w:r w:rsidRPr="00036F1C">
          <w:t xml:space="preserve">Hvor viktig er </w:t>
        </w:r>
        <w:r w:rsidRPr="00036F1C">
          <w:rPr>
            <w:b/>
            <w:bCs/>
            <w:rPrChange w:id="320" w:author="Sina Furkan Ôzdemir" w:date="2024-06-06T13:52:00Z" w16du:dateUtc="2024-06-06T11:52:00Z">
              <w:rPr/>
            </w:rPrChange>
          </w:rPr>
          <w:t>Avstand</w:t>
        </w:r>
        <w:r w:rsidRPr="00036F1C">
          <w:t xml:space="preserve"> i din beslutning om </w:t>
        </w:r>
        <w:r w:rsidRPr="00036F1C">
          <w:rPr>
            <w:b/>
            <w:bCs/>
            <w:rPrChange w:id="321" w:author="Sina Furkan Ôzdemir" w:date="2024-06-06T13:52:00Z" w16du:dateUtc="2024-06-06T11:52:00Z">
              <w:rPr/>
            </w:rPrChange>
          </w:rPr>
          <w:t>å gå</w:t>
        </w:r>
        <w:r w:rsidRPr="00036F1C">
          <w:t xml:space="preserve"> i stedet for å kjøre egen bil? (1 til 5)"</w:t>
        </w:r>
      </w:ins>
    </w:p>
    <w:p w14:paraId="4CE29D9D" w14:textId="77777777" w:rsidR="00036F1C" w:rsidRDefault="00036F1C" w:rsidP="001040CB">
      <w:pPr>
        <w:rPr>
          <w:ins w:id="322" w:author="Sina Furkan Ôzdemir" w:date="2024-06-06T13:45:00Z" w16du:dateUtc="2024-06-06T11:45:00Z"/>
        </w:rPr>
      </w:pPr>
    </w:p>
    <w:p w14:paraId="046289A0" w14:textId="6DE50737" w:rsidR="00036F1C" w:rsidRPr="00036F1C" w:rsidRDefault="00036F1C" w:rsidP="00036F1C">
      <w:pPr>
        <w:pStyle w:val="ListParagraph"/>
        <w:numPr>
          <w:ilvl w:val="0"/>
          <w:numId w:val="1"/>
        </w:numPr>
        <w:rPr>
          <w:ins w:id="323" w:author="Sina Furkan Ôzdemir" w:date="2024-06-06T13:46:00Z" w16du:dateUtc="2024-06-06T11:46:00Z"/>
          <w:rPrChange w:id="324" w:author="Sina Furkan Ôzdemir" w:date="2024-06-06T13:47:00Z" w16du:dateUtc="2024-06-06T11:47:00Z">
            <w:rPr>
              <w:ins w:id="325" w:author="Sina Furkan Ôzdemir" w:date="2024-06-06T13:46:00Z" w16du:dateUtc="2024-06-06T11:46:00Z"/>
              <w:rFonts w:ascii="Times New Roman" w:eastAsia="Times New Roman" w:hAnsi="Times New Roman" w:cs="Times New Roman"/>
              <w:kern w:val="0"/>
              <w:sz w:val="24"/>
              <w:szCs w:val="24"/>
              <w:lang w:eastAsia="nb-NO"/>
              <w14:ligatures w14:val="none"/>
            </w:rPr>
          </w:rPrChange>
        </w:rPr>
        <w:pPrChange w:id="326" w:author="Sina Furkan Ôzdemir" w:date="2024-06-06T13:47:00Z" w16du:dateUtc="2024-06-06T11:47:00Z">
          <w:pPr>
            <w:pStyle w:val="ListParagraph"/>
            <w:numPr>
              <w:numId w:val="1"/>
            </w:numPr>
            <w:spacing w:before="100" w:beforeAutospacing="1" w:after="100" w:afterAutospacing="1" w:line="240" w:lineRule="auto"/>
            <w:ind w:hanging="360"/>
          </w:pPr>
        </w:pPrChange>
      </w:pPr>
      <w:ins w:id="327" w:author="Sina Furkan Ôzdemir" w:date="2024-06-06T13:46:00Z" w16du:dateUtc="2024-06-06T11:46:00Z">
        <w:r w:rsidRPr="00036F1C">
          <w:rPr>
            <w:rPrChange w:id="328" w:author="Sina Furkan Ôzdemir" w:date="2024-06-06T13:47:00Z" w16du:dateUtc="2024-06-06T11:47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rPrChange>
          </w:rPr>
          <w:t xml:space="preserve">For </w:t>
        </w:r>
      </w:ins>
      <w:ins w:id="329" w:author="Sina Furkan Ôzdemir" w:date="2024-06-06T13:48:00Z" w16du:dateUtc="2024-06-06T11:48:00Z">
        <w:r>
          <w:t>[transportmåte]</w:t>
        </w:r>
      </w:ins>
      <w:ins w:id="330" w:author="Sina Furkan Ôzdemir" w:date="2024-06-06T13:46:00Z" w16du:dateUtc="2024-06-06T11:46:00Z">
        <w:r w:rsidRPr="00036F1C">
          <w:rPr>
            <w:rPrChange w:id="331" w:author="Sina Furkan Ôzdemir" w:date="2024-06-06T13:47:00Z" w16du:dateUtc="2024-06-06T11:47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rPrChange>
          </w:rPr>
          <w:t xml:space="preserve"> oppført nedenfor, vennligst vurder hvordan du opplever ditt nabolag med hensyn til </w:t>
        </w:r>
      </w:ins>
      <w:ins w:id="332" w:author="Sina Furkan Ôzdemir" w:date="2024-06-06T13:48:00Z" w16du:dateUtc="2024-06-06T11:48:00Z">
        <w:r>
          <w:t>[faktoren]</w:t>
        </w:r>
      </w:ins>
      <w:ins w:id="333" w:author="Sina Furkan Ôzdemir" w:date="2024-06-06T13:46:00Z" w16du:dateUtc="2024-06-06T11:46:00Z">
        <w:r w:rsidRPr="00036F1C">
          <w:rPr>
            <w:rPrChange w:id="334" w:author="Sina Furkan Ôzdemir" w:date="2024-06-06T13:47:00Z" w16du:dateUtc="2024-06-06T11:47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rPrChange>
          </w:rPr>
          <w:t xml:space="preserve"> (Avstand, Brukersikkerhet, Brukervennlighet og Brukskostnad). Bruk en skala fra 1 til 5, hvor 1 betyr "Svært dårlig"</w:t>
        </w:r>
      </w:ins>
      <w:ins w:id="335" w:author="Sina Furkan Ôzdemir" w:date="2024-06-06T13:49:00Z" w16du:dateUtc="2024-06-06T11:49:00Z">
        <w:r>
          <w:t xml:space="preserve">, 3 betyr «verken eller» og </w:t>
        </w:r>
      </w:ins>
      <w:ins w:id="336" w:author="Sina Furkan Ôzdemir" w:date="2024-06-06T13:46:00Z" w16du:dateUtc="2024-06-06T11:46:00Z">
        <w:r w:rsidRPr="00036F1C">
          <w:rPr>
            <w:rPrChange w:id="337" w:author="Sina Furkan Ôzdemir" w:date="2024-06-06T13:47:00Z" w16du:dateUtc="2024-06-06T11:47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rPrChange>
          </w:rPr>
          <w:t>5 betyr "Svært bra".</w:t>
        </w:r>
      </w:ins>
    </w:p>
    <w:p w14:paraId="4CC59303" w14:textId="02814C9E" w:rsidR="00036F1C" w:rsidRDefault="00036F1C" w:rsidP="00036F1C">
      <w:pPr>
        <w:pStyle w:val="ListParagraph"/>
        <w:rPr>
          <w:ins w:id="338" w:author="Sina Furkan Ôzdemir" w:date="2024-06-06T13:47:00Z" w16du:dateUtc="2024-06-06T11:47:00Z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  <w:tblPrChange w:id="339" w:author="Sina Furkan Ôzdemir" w:date="2024-06-06T13:49:00Z" w16du:dateUtc="2024-06-06T11:49:00Z">
          <w:tblPr>
            <w:tblStyle w:val="TableGrid"/>
            <w:tblW w:w="0" w:type="auto"/>
            <w:tblInd w:w="392" w:type="dxa"/>
            <w:tblLook w:val="04A0" w:firstRow="1" w:lastRow="0" w:firstColumn="1" w:lastColumn="0" w:noHBand="0" w:noVBand="1"/>
          </w:tblPr>
        </w:tblPrChange>
      </w:tblPr>
      <w:tblGrid>
        <w:gridCol w:w="1864"/>
        <w:gridCol w:w="1270"/>
        <w:gridCol w:w="1627"/>
        <w:gridCol w:w="1773"/>
        <w:gridCol w:w="1795"/>
        <w:tblGridChange w:id="340">
          <w:tblGrid>
            <w:gridCol w:w="567"/>
            <w:gridCol w:w="1835"/>
            <w:gridCol w:w="29"/>
            <w:gridCol w:w="1254"/>
            <w:gridCol w:w="16"/>
            <w:gridCol w:w="1612"/>
            <w:gridCol w:w="15"/>
            <w:gridCol w:w="1773"/>
            <w:gridCol w:w="184"/>
            <w:gridCol w:w="1611"/>
          </w:tblGrid>
        </w:tblGridChange>
      </w:tblGrid>
      <w:tr w:rsidR="00036F1C" w14:paraId="6C5785DF" w14:textId="77777777" w:rsidTr="00036F1C">
        <w:trPr>
          <w:ins w:id="341" w:author="Sina Furkan Ôzdemir" w:date="2024-06-06T13:47:00Z" w16du:dateUtc="2024-06-06T11:47:00Z"/>
        </w:trPr>
        <w:tc>
          <w:tcPr>
            <w:tcW w:w="1835" w:type="dxa"/>
            <w:vAlign w:val="center"/>
            <w:tcPrChange w:id="342" w:author="Sina Furkan Ôzdemir" w:date="2024-06-06T13:49:00Z" w16du:dateUtc="2024-06-06T11:49:00Z">
              <w:tcPr>
                <w:tcW w:w="2402" w:type="dxa"/>
                <w:gridSpan w:val="2"/>
                <w:vAlign w:val="center"/>
              </w:tcPr>
            </w:tcPrChange>
          </w:tcPr>
          <w:p w14:paraId="32BBDD7B" w14:textId="5AF9D141" w:rsidR="00036F1C" w:rsidRPr="00036F1C" w:rsidRDefault="00036F1C" w:rsidP="00036F1C">
            <w:pPr>
              <w:rPr>
                <w:ins w:id="343" w:author="Sina Furkan Ôzdemir" w:date="2024-06-06T13:47:00Z" w16du:dateUtc="2024-06-06T11:47:00Z"/>
                <w:b/>
                <w:bCs/>
                <w:rPrChange w:id="344" w:author="Sina Furkan Ôzdemir" w:date="2024-06-06T13:49:00Z" w16du:dateUtc="2024-06-06T11:49:00Z">
                  <w:rPr>
                    <w:ins w:id="345" w:author="Sina Furkan Ôzdemir" w:date="2024-06-06T13:47:00Z" w16du:dateUtc="2024-06-06T11:47:00Z"/>
                  </w:rPr>
                </w:rPrChange>
              </w:rPr>
              <w:pPrChange w:id="346" w:author="Sina Furkan Ôzdemir" w:date="2024-06-06T13:48:00Z" w16du:dateUtc="2024-06-06T11:48:00Z">
                <w:pPr>
                  <w:pStyle w:val="ListParagraph"/>
                  <w:ind w:left="0"/>
                </w:pPr>
              </w:pPrChange>
            </w:pPr>
            <w:ins w:id="347" w:author="Sina Furkan Ôzdemir" w:date="2024-06-06T13:47:00Z" w16du:dateUtc="2024-06-06T11:47:00Z">
              <w:r w:rsidRPr="00036F1C">
                <w:rPr>
                  <w:b/>
                  <w:bCs/>
                  <w:rPrChange w:id="348" w:author="Sina Furkan Ôzdemir" w:date="2024-06-06T13:49:00Z" w16du:dateUtc="2024-06-06T11:49:00Z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nb-NO"/>
                      <w14:ligatures w14:val="none"/>
                    </w:rPr>
                  </w:rPrChange>
                </w:rPr>
                <w:t>Transportmåte</w:t>
              </w:r>
            </w:ins>
          </w:p>
        </w:tc>
        <w:tc>
          <w:tcPr>
            <w:tcW w:w="1283" w:type="dxa"/>
            <w:vAlign w:val="center"/>
            <w:tcPrChange w:id="349" w:author="Sina Furkan Ôzdemir" w:date="2024-06-06T13:49:00Z" w16du:dateUtc="2024-06-06T11:49:00Z">
              <w:tcPr>
                <w:tcW w:w="1283" w:type="dxa"/>
                <w:gridSpan w:val="2"/>
                <w:vAlign w:val="center"/>
              </w:tcPr>
            </w:tcPrChange>
          </w:tcPr>
          <w:p w14:paraId="6C2C97D0" w14:textId="3CDD874D" w:rsidR="00036F1C" w:rsidRPr="00036F1C" w:rsidRDefault="00036F1C" w:rsidP="00036F1C">
            <w:pPr>
              <w:ind w:left="-50"/>
              <w:jc w:val="both"/>
              <w:rPr>
                <w:ins w:id="350" w:author="Sina Furkan Ôzdemir" w:date="2024-06-06T13:47:00Z" w16du:dateUtc="2024-06-06T11:47:00Z"/>
                <w:b/>
                <w:bCs/>
                <w:rPrChange w:id="351" w:author="Sina Furkan Ôzdemir" w:date="2024-06-06T13:49:00Z" w16du:dateUtc="2024-06-06T11:49:00Z">
                  <w:rPr>
                    <w:ins w:id="352" w:author="Sina Furkan Ôzdemir" w:date="2024-06-06T13:47:00Z" w16du:dateUtc="2024-06-06T11:47:00Z"/>
                  </w:rPr>
                </w:rPrChange>
              </w:rPr>
              <w:pPrChange w:id="353" w:author="Sina Furkan Ôzdemir" w:date="2024-06-06T13:48:00Z" w16du:dateUtc="2024-06-06T11:48:00Z">
                <w:pPr>
                  <w:pStyle w:val="ListParagraph"/>
                  <w:ind w:left="0"/>
                </w:pPr>
              </w:pPrChange>
            </w:pPr>
            <w:ins w:id="354" w:author="Sina Furkan Ôzdemir" w:date="2024-06-06T13:47:00Z" w16du:dateUtc="2024-06-06T11:47:00Z">
              <w:r w:rsidRPr="00036F1C">
                <w:rPr>
                  <w:b/>
                  <w:bCs/>
                  <w:rPrChange w:id="355" w:author="Sina Furkan Ôzdemir" w:date="2024-06-06T13:49:00Z" w16du:dateUtc="2024-06-06T11:49:00Z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nb-NO"/>
                      <w14:ligatures w14:val="none"/>
                    </w:rPr>
                  </w:rPrChange>
                </w:rPr>
                <w:t>Avstand</w:t>
              </w:r>
            </w:ins>
          </w:p>
        </w:tc>
        <w:tc>
          <w:tcPr>
            <w:tcW w:w="1628" w:type="dxa"/>
            <w:vAlign w:val="center"/>
            <w:tcPrChange w:id="356" w:author="Sina Furkan Ôzdemir" w:date="2024-06-06T13:49:00Z" w16du:dateUtc="2024-06-06T11:49:00Z">
              <w:tcPr>
                <w:tcW w:w="1628" w:type="dxa"/>
                <w:gridSpan w:val="2"/>
                <w:vAlign w:val="center"/>
              </w:tcPr>
            </w:tcPrChange>
          </w:tcPr>
          <w:p w14:paraId="05C9087E" w14:textId="199C62E7" w:rsidR="00036F1C" w:rsidRPr="00036F1C" w:rsidRDefault="00036F1C" w:rsidP="00036F1C">
            <w:pPr>
              <w:ind w:left="-50"/>
              <w:jc w:val="both"/>
              <w:rPr>
                <w:ins w:id="357" w:author="Sina Furkan Ôzdemir" w:date="2024-06-06T13:47:00Z" w16du:dateUtc="2024-06-06T11:47:00Z"/>
                <w:b/>
                <w:bCs/>
                <w:rPrChange w:id="358" w:author="Sina Furkan Ôzdemir" w:date="2024-06-06T13:49:00Z" w16du:dateUtc="2024-06-06T11:49:00Z">
                  <w:rPr>
                    <w:ins w:id="359" w:author="Sina Furkan Ôzdemir" w:date="2024-06-06T13:47:00Z" w16du:dateUtc="2024-06-06T11:47:00Z"/>
                  </w:rPr>
                </w:rPrChange>
              </w:rPr>
              <w:pPrChange w:id="360" w:author="Sina Furkan Ôzdemir" w:date="2024-06-06T13:48:00Z" w16du:dateUtc="2024-06-06T11:48:00Z">
                <w:pPr>
                  <w:pStyle w:val="ListParagraph"/>
                  <w:ind w:left="0"/>
                </w:pPr>
              </w:pPrChange>
            </w:pPr>
            <w:ins w:id="361" w:author="Sina Furkan Ôzdemir" w:date="2024-06-06T13:47:00Z" w16du:dateUtc="2024-06-06T11:47:00Z">
              <w:r w:rsidRPr="00036F1C">
                <w:rPr>
                  <w:b/>
                  <w:bCs/>
                  <w:rPrChange w:id="362" w:author="Sina Furkan Ôzdemir" w:date="2024-06-06T13:49:00Z" w16du:dateUtc="2024-06-06T11:49:00Z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nb-NO"/>
                      <w14:ligatures w14:val="none"/>
                    </w:rPr>
                  </w:rPrChange>
                </w:rPr>
                <w:t>Brukersikkerhet</w:t>
              </w:r>
            </w:ins>
          </w:p>
        </w:tc>
        <w:tc>
          <w:tcPr>
            <w:tcW w:w="1774" w:type="dxa"/>
            <w:vAlign w:val="center"/>
            <w:tcPrChange w:id="363" w:author="Sina Furkan Ôzdemir" w:date="2024-06-06T13:49:00Z" w16du:dateUtc="2024-06-06T11:49:00Z">
              <w:tcPr>
                <w:tcW w:w="1972" w:type="dxa"/>
                <w:gridSpan w:val="3"/>
                <w:vAlign w:val="center"/>
              </w:tcPr>
            </w:tcPrChange>
          </w:tcPr>
          <w:p w14:paraId="0C577C0E" w14:textId="1F8AE7CD" w:rsidR="00036F1C" w:rsidRPr="00036F1C" w:rsidRDefault="00036F1C" w:rsidP="00036F1C">
            <w:pPr>
              <w:ind w:left="-50"/>
              <w:jc w:val="both"/>
              <w:rPr>
                <w:ins w:id="364" w:author="Sina Furkan Ôzdemir" w:date="2024-06-06T13:47:00Z" w16du:dateUtc="2024-06-06T11:47:00Z"/>
                <w:b/>
                <w:bCs/>
                <w:rPrChange w:id="365" w:author="Sina Furkan Ôzdemir" w:date="2024-06-06T13:49:00Z" w16du:dateUtc="2024-06-06T11:49:00Z">
                  <w:rPr>
                    <w:ins w:id="366" w:author="Sina Furkan Ôzdemir" w:date="2024-06-06T13:47:00Z" w16du:dateUtc="2024-06-06T11:47:00Z"/>
                  </w:rPr>
                </w:rPrChange>
              </w:rPr>
              <w:pPrChange w:id="367" w:author="Sina Furkan Ôzdemir" w:date="2024-06-06T13:48:00Z" w16du:dateUtc="2024-06-06T11:48:00Z">
                <w:pPr>
                  <w:pStyle w:val="ListParagraph"/>
                  <w:ind w:left="0"/>
                </w:pPr>
              </w:pPrChange>
            </w:pPr>
            <w:ins w:id="368" w:author="Sina Furkan Ôzdemir" w:date="2024-06-06T13:47:00Z" w16du:dateUtc="2024-06-06T11:47:00Z">
              <w:r w:rsidRPr="00036F1C">
                <w:rPr>
                  <w:b/>
                  <w:bCs/>
                  <w:rPrChange w:id="369" w:author="Sina Furkan Ôzdemir" w:date="2024-06-06T13:49:00Z" w16du:dateUtc="2024-06-06T11:49:00Z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nb-NO"/>
                      <w14:ligatures w14:val="none"/>
                    </w:rPr>
                  </w:rPrChange>
                </w:rPr>
                <w:t>Brukervennlighet</w:t>
              </w:r>
            </w:ins>
          </w:p>
        </w:tc>
        <w:tc>
          <w:tcPr>
            <w:tcW w:w="1809" w:type="dxa"/>
            <w:vAlign w:val="center"/>
            <w:tcPrChange w:id="370" w:author="Sina Furkan Ôzdemir" w:date="2024-06-06T13:49:00Z" w16du:dateUtc="2024-06-06T11:49:00Z">
              <w:tcPr>
                <w:tcW w:w="1611" w:type="dxa"/>
                <w:vAlign w:val="center"/>
              </w:tcPr>
            </w:tcPrChange>
          </w:tcPr>
          <w:p w14:paraId="133ED3FE" w14:textId="2EEB5992" w:rsidR="00036F1C" w:rsidRPr="00036F1C" w:rsidRDefault="00036F1C" w:rsidP="00036F1C">
            <w:pPr>
              <w:ind w:left="-50"/>
              <w:jc w:val="both"/>
              <w:rPr>
                <w:ins w:id="371" w:author="Sina Furkan Ôzdemir" w:date="2024-06-06T13:47:00Z" w16du:dateUtc="2024-06-06T11:47:00Z"/>
                <w:b/>
                <w:bCs/>
                <w:rPrChange w:id="372" w:author="Sina Furkan Ôzdemir" w:date="2024-06-06T13:49:00Z" w16du:dateUtc="2024-06-06T11:49:00Z">
                  <w:rPr>
                    <w:ins w:id="373" w:author="Sina Furkan Ôzdemir" w:date="2024-06-06T13:47:00Z" w16du:dateUtc="2024-06-06T11:47:00Z"/>
                  </w:rPr>
                </w:rPrChange>
              </w:rPr>
              <w:pPrChange w:id="374" w:author="Sina Furkan Ôzdemir" w:date="2024-06-06T13:48:00Z" w16du:dateUtc="2024-06-06T11:48:00Z">
                <w:pPr>
                  <w:pStyle w:val="ListParagraph"/>
                  <w:ind w:left="0"/>
                </w:pPr>
              </w:pPrChange>
            </w:pPr>
            <w:ins w:id="375" w:author="Sina Furkan Ôzdemir" w:date="2024-06-06T13:47:00Z" w16du:dateUtc="2024-06-06T11:47:00Z">
              <w:r w:rsidRPr="00036F1C">
                <w:rPr>
                  <w:b/>
                  <w:bCs/>
                  <w:rPrChange w:id="376" w:author="Sina Furkan Ôzdemir" w:date="2024-06-06T13:49:00Z" w16du:dateUtc="2024-06-06T11:49:00Z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nb-NO"/>
                      <w14:ligatures w14:val="none"/>
                    </w:rPr>
                  </w:rPrChange>
                </w:rPr>
                <w:t>Brukskostnad</w:t>
              </w:r>
            </w:ins>
          </w:p>
        </w:tc>
      </w:tr>
      <w:tr w:rsidR="00036F1C" w14:paraId="4B7C7D1D" w14:textId="77777777" w:rsidTr="00036F1C">
        <w:trPr>
          <w:ins w:id="377" w:author="Sina Furkan Ôzdemir" w:date="2024-06-06T13:47:00Z" w16du:dateUtc="2024-06-06T11:47:00Z"/>
        </w:trPr>
        <w:tc>
          <w:tcPr>
            <w:tcW w:w="1835" w:type="dxa"/>
            <w:vAlign w:val="center"/>
            <w:tcPrChange w:id="378" w:author="Sina Furkan Ôzdemir" w:date="2024-06-06T13:49:00Z" w16du:dateUtc="2024-06-06T11:49:00Z">
              <w:tcPr>
                <w:tcW w:w="2402" w:type="dxa"/>
                <w:gridSpan w:val="2"/>
                <w:vAlign w:val="center"/>
              </w:tcPr>
            </w:tcPrChange>
          </w:tcPr>
          <w:p w14:paraId="74B7AA9A" w14:textId="15D8156D" w:rsidR="00036F1C" w:rsidRPr="00036F1C" w:rsidRDefault="00036F1C" w:rsidP="00036F1C">
            <w:pPr>
              <w:rPr>
                <w:ins w:id="379" w:author="Sina Furkan Ôzdemir" w:date="2024-06-06T13:47:00Z" w16du:dateUtc="2024-06-06T11:47:00Z"/>
                <w:b/>
                <w:bCs/>
                <w:rPrChange w:id="380" w:author="Sina Furkan Ôzdemir" w:date="2024-06-06T13:49:00Z" w16du:dateUtc="2024-06-06T11:49:00Z">
                  <w:rPr>
                    <w:ins w:id="381" w:author="Sina Furkan Ôzdemir" w:date="2024-06-06T13:47:00Z" w16du:dateUtc="2024-06-06T11:47:00Z"/>
                  </w:rPr>
                </w:rPrChange>
              </w:rPr>
              <w:pPrChange w:id="382" w:author="Sina Furkan Ôzdemir" w:date="2024-06-06T13:48:00Z" w16du:dateUtc="2024-06-06T11:48:00Z">
                <w:pPr>
                  <w:pStyle w:val="ListParagraph"/>
                  <w:ind w:left="0"/>
                </w:pPr>
              </w:pPrChange>
            </w:pPr>
            <w:ins w:id="383" w:author="Sina Furkan Ôzdemir" w:date="2024-06-06T13:47:00Z" w16du:dateUtc="2024-06-06T11:47:00Z">
              <w:r w:rsidRPr="00036F1C">
                <w:rPr>
                  <w:b/>
                  <w:bCs/>
                  <w:rPrChange w:id="384" w:author="Sina Furkan Ôzdemir" w:date="2024-06-06T13:49:00Z" w16du:dateUtc="2024-06-06T11:49:00Z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nb-NO"/>
                      <w14:ligatures w14:val="none"/>
                    </w:rPr>
                  </w:rPrChange>
                </w:rPr>
                <w:t>Gå</w:t>
              </w:r>
            </w:ins>
          </w:p>
        </w:tc>
        <w:tc>
          <w:tcPr>
            <w:tcW w:w="1283" w:type="dxa"/>
            <w:vAlign w:val="center"/>
            <w:tcPrChange w:id="385" w:author="Sina Furkan Ôzdemir" w:date="2024-06-06T13:49:00Z" w16du:dateUtc="2024-06-06T11:49:00Z">
              <w:tcPr>
                <w:tcW w:w="1283" w:type="dxa"/>
                <w:gridSpan w:val="2"/>
                <w:vAlign w:val="center"/>
              </w:tcPr>
            </w:tcPrChange>
          </w:tcPr>
          <w:p w14:paraId="4518DA0B" w14:textId="1DBAB2D8" w:rsidR="00036F1C" w:rsidRDefault="00036F1C" w:rsidP="00036F1C">
            <w:pPr>
              <w:ind w:left="-50"/>
              <w:jc w:val="both"/>
              <w:rPr>
                <w:ins w:id="386" w:author="Sina Furkan Ôzdemir" w:date="2024-06-06T13:47:00Z" w16du:dateUtc="2024-06-06T11:47:00Z"/>
              </w:rPr>
              <w:pPrChange w:id="387" w:author="Sina Furkan Ôzdemir" w:date="2024-06-06T13:48:00Z" w16du:dateUtc="2024-06-06T11:48:00Z">
                <w:pPr>
                  <w:pStyle w:val="ListParagraph"/>
                  <w:ind w:left="0"/>
                </w:pPr>
              </w:pPrChange>
            </w:pPr>
            <w:ins w:id="388" w:author="Sina Furkan Ôzdemir" w:date="2024-06-06T13:47:00Z" w16du:dateUtc="2024-06-06T11:47:00Z">
              <w:r w:rsidRPr="00036F1C">
                <w:rPr>
                  <w:rPrChange w:id="389" w:author="Sina Furkan Ôzdemir" w:date="2024-06-06T13:47:00Z" w16du:dateUtc="2024-06-06T11:47:00Z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nb-NO"/>
                      <w14:ligatures w14:val="none"/>
                    </w:rPr>
                  </w:rPrChange>
                </w:rPr>
                <w:t>1 2 3 4 5</w:t>
              </w:r>
            </w:ins>
          </w:p>
        </w:tc>
        <w:tc>
          <w:tcPr>
            <w:tcW w:w="1628" w:type="dxa"/>
            <w:vAlign w:val="center"/>
            <w:tcPrChange w:id="390" w:author="Sina Furkan Ôzdemir" w:date="2024-06-06T13:49:00Z" w16du:dateUtc="2024-06-06T11:49:00Z">
              <w:tcPr>
                <w:tcW w:w="1628" w:type="dxa"/>
                <w:gridSpan w:val="2"/>
                <w:vAlign w:val="center"/>
              </w:tcPr>
            </w:tcPrChange>
          </w:tcPr>
          <w:p w14:paraId="6571BAD3" w14:textId="1E6BBD72" w:rsidR="00036F1C" w:rsidRDefault="00036F1C" w:rsidP="00036F1C">
            <w:pPr>
              <w:ind w:left="-50"/>
              <w:jc w:val="both"/>
              <w:rPr>
                <w:ins w:id="391" w:author="Sina Furkan Ôzdemir" w:date="2024-06-06T13:47:00Z" w16du:dateUtc="2024-06-06T11:47:00Z"/>
              </w:rPr>
              <w:pPrChange w:id="392" w:author="Sina Furkan Ôzdemir" w:date="2024-06-06T13:48:00Z" w16du:dateUtc="2024-06-06T11:48:00Z">
                <w:pPr>
                  <w:pStyle w:val="ListParagraph"/>
                  <w:ind w:left="0"/>
                </w:pPr>
              </w:pPrChange>
            </w:pPr>
            <w:ins w:id="393" w:author="Sina Furkan Ôzdemir" w:date="2024-06-06T13:47:00Z" w16du:dateUtc="2024-06-06T11:47:00Z">
              <w:r w:rsidRPr="00036F1C">
                <w:rPr>
                  <w:rPrChange w:id="394" w:author="Sina Furkan Ôzdemir" w:date="2024-06-06T13:47:00Z" w16du:dateUtc="2024-06-06T11:47:00Z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nb-NO"/>
                      <w14:ligatures w14:val="none"/>
                    </w:rPr>
                  </w:rPrChange>
                </w:rPr>
                <w:t>1 2 3 4 5</w:t>
              </w:r>
            </w:ins>
          </w:p>
        </w:tc>
        <w:tc>
          <w:tcPr>
            <w:tcW w:w="1774" w:type="dxa"/>
            <w:vAlign w:val="center"/>
            <w:tcPrChange w:id="395" w:author="Sina Furkan Ôzdemir" w:date="2024-06-06T13:49:00Z" w16du:dateUtc="2024-06-06T11:49:00Z">
              <w:tcPr>
                <w:tcW w:w="1972" w:type="dxa"/>
                <w:gridSpan w:val="3"/>
                <w:vAlign w:val="center"/>
              </w:tcPr>
            </w:tcPrChange>
          </w:tcPr>
          <w:p w14:paraId="571920E5" w14:textId="264F8200" w:rsidR="00036F1C" w:rsidRDefault="00036F1C" w:rsidP="00036F1C">
            <w:pPr>
              <w:ind w:left="-50"/>
              <w:jc w:val="both"/>
              <w:rPr>
                <w:ins w:id="396" w:author="Sina Furkan Ôzdemir" w:date="2024-06-06T13:47:00Z" w16du:dateUtc="2024-06-06T11:47:00Z"/>
              </w:rPr>
              <w:pPrChange w:id="397" w:author="Sina Furkan Ôzdemir" w:date="2024-06-06T13:48:00Z" w16du:dateUtc="2024-06-06T11:48:00Z">
                <w:pPr>
                  <w:pStyle w:val="ListParagraph"/>
                  <w:ind w:left="0"/>
                </w:pPr>
              </w:pPrChange>
            </w:pPr>
            <w:ins w:id="398" w:author="Sina Furkan Ôzdemir" w:date="2024-06-06T13:47:00Z" w16du:dateUtc="2024-06-06T11:47:00Z">
              <w:r w:rsidRPr="00036F1C">
                <w:rPr>
                  <w:rPrChange w:id="399" w:author="Sina Furkan Ôzdemir" w:date="2024-06-06T13:47:00Z" w16du:dateUtc="2024-06-06T11:47:00Z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nb-NO"/>
                      <w14:ligatures w14:val="none"/>
                    </w:rPr>
                  </w:rPrChange>
                </w:rPr>
                <w:t>1 2 3 4 5</w:t>
              </w:r>
            </w:ins>
          </w:p>
        </w:tc>
        <w:tc>
          <w:tcPr>
            <w:tcW w:w="1809" w:type="dxa"/>
            <w:vAlign w:val="center"/>
            <w:tcPrChange w:id="400" w:author="Sina Furkan Ôzdemir" w:date="2024-06-06T13:49:00Z" w16du:dateUtc="2024-06-06T11:49:00Z">
              <w:tcPr>
                <w:tcW w:w="1611" w:type="dxa"/>
                <w:vAlign w:val="center"/>
              </w:tcPr>
            </w:tcPrChange>
          </w:tcPr>
          <w:p w14:paraId="7A0FCEC6" w14:textId="533B0DB2" w:rsidR="00036F1C" w:rsidRDefault="00036F1C" w:rsidP="00036F1C">
            <w:pPr>
              <w:ind w:left="-50"/>
              <w:jc w:val="both"/>
              <w:rPr>
                <w:ins w:id="401" w:author="Sina Furkan Ôzdemir" w:date="2024-06-06T13:47:00Z" w16du:dateUtc="2024-06-06T11:47:00Z"/>
              </w:rPr>
              <w:pPrChange w:id="402" w:author="Sina Furkan Ôzdemir" w:date="2024-06-06T13:48:00Z" w16du:dateUtc="2024-06-06T11:48:00Z">
                <w:pPr>
                  <w:pStyle w:val="ListParagraph"/>
                  <w:ind w:left="0"/>
                </w:pPr>
              </w:pPrChange>
            </w:pPr>
            <w:ins w:id="403" w:author="Sina Furkan Ôzdemir" w:date="2024-06-06T13:47:00Z" w16du:dateUtc="2024-06-06T11:47:00Z">
              <w:r w:rsidRPr="00036F1C">
                <w:rPr>
                  <w:rPrChange w:id="404" w:author="Sina Furkan Ôzdemir" w:date="2024-06-06T13:47:00Z" w16du:dateUtc="2024-06-06T11:47:00Z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nb-NO"/>
                      <w14:ligatures w14:val="none"/>
                    </w:rPr>
                  </w:rPrChange>
                </w:rPr>
                <w:t>1 2 3 4 5</w:t>
              </w:r>
            </w:ins>
          </w:p>
        </w:tc>
      </w:tr>
      <w:tr w:rsidR="00036F1C" w14:paraId="70640FA6" w14:textId="77777777" w:rsidTr="00036F1C">
        <w:trPr>
          <w:ins w:id="405" w:author="Sina Furkan Ôzdemir" w:date="2024-06-06T13:47:00Z" w16du:dateUtc="2024-06-06T11:47:00Z"/>
        </w:trPr>
        <w:tc>
          <w:tcPr>
            <w:tcW w:w="1835" w:type="dxa"/>
            <w:vAlign w:val="center"/>
            <w:tcPrChange w:id="406" w:author="Sina Furkan Ôzdemir" w:date="2024-06-06T13:49:00Z" w16du:dateUtc="2024-06-06T11:49:00Z">
              <w:tcPr>
                <w:tcW w:w="2402" w:type="dxa"/>
                <w:gridSpan w:val="2"/>
                <w:vAlign w:val="center"/>
              </w:tcPr>
            </w:tcPrChange>
          </w:tcPr>
          <w:p w14:paraId="01D88CB1" w14:textId="1B893B62" w:rsidR="00036F1C" w:rsidRPr="00036F1C" w:rsidRDefault="00036F1C" w:rsidP="00036F1C">
            <w:pPr>
              <w:rPr>
                <w:ins w:id="407" w:author="Sina Furkan Ôzdemir" w:date="2024-06-06T13:47:00Z" w16du:dateUtc="2024-06-06T11:47:00Z"/>
                <w:b/>
                <w:bCs/>
                <w:rPrChange w:id="408" w:author="Sina Furkan Ôzdemir" w:date="2024-06-06T13:49:00Z" w16du:dateUtc="2024-06-06T11:49:00Z">
                  <w:rPr>
                    <w:ins w:id="409" w:author="Sina Furkan Ôzdemir" w:date="2024-06-06T13:47:00Z" w16du:dateUtc="2024-06-06T11:47:00Z"/>
                  </w:rPr>
                </w:rPrChange>
              </w:rPr>
              <w:pPrChange w:id="410" w:author="Sina Furkan Ôzdemir" w:date="2024-06-06T13:48:00Z" w16du:dateUtc="2024-06-06T11:48:00Z">
                <w:pPr>
                  <w:pStyle w:val="ListParagraph"/>
                  <w:ind w:left="0"/>
                </w:pPr>
              </w:pPrChange>
            </w:pPr>
            <w:ins w:id="411" w:author="Sina Furkan Ôzdemir" w:date="2024-06-06T13:47:00Z" w16du:dateUtc="2024-06-06T11:47:00Z">
              <w:r w:rsidRPr="00036F1C">
                <w:rPr>
                  <w:b/>
                  <w:bCs/>
                  <w:rPrChange w:id="412" w:author="Sina Furkan Ôzdemir" w:date="2024-06-06T13:49:00Z" w16du:dateUtc="2024-06-06T11:49:00Z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nb-NO"/>
                      <w14:ligatures w14:val="none"/>
                    </w:rPr>
                  </w:rPrChange>
                </w:rPr>
                <w:t>Sykle</w:t>
              </w:r>
            </w:ins>
          </w:p>
        </w:tc>
        <w:tc>
          <w:tcPr>
            <w:tcW w:w="1283" w:type="dxa"/>
            <w:vAlign w:val="center"/>
            <w:tcPrChange w:id="413" w:author="Sina Furkan Ôzdemir" w:date="2024-06-06T13:49:00Z" w16du:dateUtc="2024-06-06T11:49:00Z">
              <w:tcPr>
                <w:tcW w:w="1283" w:type="dxa"/>
                <w:gridSpan w:val="2"/>
                <w:vAlign w:val="center"/>
              </w:tcPr>
            </w:tcPrChange>
          </w:tcPr>
          <w:p w14:paraId="6B9A1CE4" w14:textId="7AB7F0A5" w:rsidR="00036F1C" w:rsidRDefault="00036F1C" w:rsidP="00036F1C">
            <w:pPr>
              <w:ind w:left="-50"/>
              <w:jc w:val="both"/>
              <w:rPr>
                <w:ins w:id="414" w:author="Sina Furkan Ôzdemir" w:date="2024-06-06T13:47:00Z" w16du:dateUtc="2024-06-06T11:47:00Z"/>
              </w:rPr>
              <w:pPrChange w:id="415" w:author="Sina Furkan Ôzdemir" w:date="2024-06-06T13:48:00Z" w16du:dateUtc="2024-06-06T11:48:00Z">
                <w:pPr>
                  <w:pStyle w:val="ListParagraph"/>
                  <w:ind w:left="0"/>
                </w:pPr>
              </w:pPrChange>
            </w:pPr>
            <w:ins w:id="416" w:author="Sina Furkan Ôzdemir" w:date="2024-06-06T13:47:00Z" w16du:dateUtc="2024-06-06T11:47:00Z">
              <w:r w:rsidRPr="00036F1C">
                <w:rPr>
                  <w:rPrChange w:id="417" w:author="Sina Furkan Ôzdemir" w:date="2024-06-06T13:47:00Z" w16du:dateUtc="2024-06-06T11:47:00Z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nb-NO"/>
                      <w14:ligatures w14:val="none"/>
                    </w:rPr>
                  </w:rPrChange>
                </w:rPr>
                <w:t>1 2 3 4 5</w:t>
              </w:r>
            </w:ins>
          </w:p>
        </w:tc>
        <w:tc>
          <w:tcPr>
            <w:tcW w:w="1628" w:type="dxa"/>
            <w:vAlign w:val="center"/>
            <w:tcPrChange w:id="418" w:author="Sina Furkan Ôzdemir" w:date="2024-06-06T13:49:00Z" w16du:dateUtc="2024-06-06T11:49:00Z">
              <w:tcPr>
                <w:tcW w:w="1628" w:type="dxa"/>
                <w:gridSpan w:val="2"/>
                <w:vAlign w:val="center"/>
              </w:tcPr>
            </w:tcPrChange>
          </w:tcPr>
          <w:p w14:paraId="125358AF" w14:textId="7D97E62B" w:rsidR="00036F1C" w:rsidRDefault="00036F1C" w:rsidP="00036F1C">
            <w:pPr>
              <w:ind w:left="-50"/>
              <w:jc w:val="both"/>
              <w:rPr>
                <w:ins w:id="419" w:author="Sina Furkan Ôzdemir" w:date="2024-06-06T13:47:00Z" w16du:dateUtc="2024-06-06T11:47:00Z"/>
              </w:rPr>
              <w:pPrChange w:id="420" w:author="Sina Furkan Ôzdemir" w:date="2024-06-06T13:48:00Z" w16du:dateUtc="2024-06-06T11:48:00Z">
                <w:pPr>
                  <w:pStyle w:val="ListParagraph"/>
                  <w:ind w:left="0"/>
                </w:pPr>
              </w:pPrChange>
            </w:pPr>
            <w:ins w:id="421" w:author="Sina Furkan Ôzdemir" w:date="2024-06-06T13:47:00Z" w16du:dateUtc="2024-06-06T11:47:00Z">
              <w:r w:rsidRPr="00036F1C">
                <w:rPr>
                  <w:rPrChange w:id="422" w:author="Sina Furkan Ôzdemir" w:date="2024-06-06T13:47:00Z" w16du:dateUtc="2024-06-06T11:47:00Z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nb-NO"/>
                      <w14:ligatures w14:val="none"/>
                    </w:rPr>
                  </w:rPrChange>
                </w:rPr>
                <w:t>1 2 3 4 5</w:t>
              </w:r>
            </w:ins>
          </w:p>
        </w:tc>
        <w:tc>
          <w:tcPr>
            <w:tcW w:w="1774" w:type="dxa"/>
            <w:vAlign w:val="center"/>
            <w:tcPrChange w:id="423" w:author="Sina Furkan Ôzdemir" w:date="2024-06-06T13:49:00Z" w16du:dateUtc="2024-06-06T11:49:00Z">
              <w:tcPr>
                <w:tcW w:w="1972" w:type="dxa"/>
                <w:gridSpan w:val="3"/>
                <w:vAlign w:val="center"/>
              </w:tcPr>
            </w:tcPrChange>
          </w:tcPr>
          <w:p w14:paraId="227DF3BD" w14:textId="4766061E" w:rsidR="00036F1C" w:rsidRDefault="00036F1C" w:rsidP="00036F1C">
            <w:pPr>
              <w:ind w:left="-50"/>
              <w:jc w:val="both"/>
              <w:rPr>
                <w:ins w:id="424" w:author="Sina Furkan Ôzdemir" w:date="2024-06-06T13:47:00Z" w16du:dateUtc="2024-06-06T11:47:00Z"/>
              </w:rPr>
              <w:pPrChange w:id="425" w:author="Sina Furkan Ôzdemir" w:date="2024-06-06T13:48:00Z" w16du:dateUtc="2024-06-06T11:48:00Z">
                <w:pPr>
                  <w:pStyle w:val="ListParagraph"/>
                  <w:ind w:left="0"/>
                </w:pPr>
              </w:pPrChange>
            </w:pPr>
            <w:ins w:id="426" w:author="Sina Furkan Ôzdemir" w:date="2024-06-06T13:47:00Z" w16du:dateUtc="2024-06-06T11:47:00Z">
              <w:r w:rsidRPr="00036F1C">
                <w:rPr>
                  <w:rPrChange w:id="427" w:author="Sina Furkan Ôzdemir" w:date="2024-06-06T13:47:00Z" w16du:dateUtc="2024-06-06T11:47:00Z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nb-NO"/>
                      <w14:ligatures w14:val="none"/>
                    </w:rPr>
                  </w:rPrChange>
                </w:rPr>
                <w:t>1 2 3 4 5</w:t>
              </w:r>
            </w:ins>
          </w:p>
        </w:tc>
        <w:tc>
          <w:tcPr>
            <w:tcW w:w="1809" w:type="dxa"/>
            <w:vAlign w:val="center"/>
            <w:tcPrChange w:id="428" w:author="Sina Furkan Ôzdemir" w:date="2024-06-06T13:49:00Z" w16du:dateUtc="2024-06-06T11:49:00Z">
              <w:tcPr>
                <w:tcW w:w="1611" w:type="dxa"/>
                <w:vAlign w:val="center"/>
              </w:tcPr>
            </w:tcPrChange>
          </w:tcPr>
          <w:p w14:paraId="54FC5C0C" w14:textId="30058889" w:rsidR="00036F1C" w:rsidRDefault="00036F1C" w:rsidP="00036F1C">
            <w:pPr>
              <w:ind w:left="-50"/>
              <w:jc w:val="both"/>
              <w:rPr>
                <w:ins w:id="429" w:author="Sina Furkan Ôzdemir" w:date="2024-06-06T13:47:00Z" w16du:dateUtc="2024-06-06T11:47:00Z"/>
              </w:rPr>
              <w:pPrChange w:id="430" w:author="Sina Furkan Ôzdemir" w:date="2024-06-06T13:48:00Z" w16du:dateUtc="2024-06-06T11:48:00Z">
                <w:pPr>
                  <w:pStyle w:val="ListParagraph"/>
                  <w:ind w:left="0"/>
                </w:pPr>
              </w:pPrChange>
            </w:pPr>
            <w:ins w:id="431" w:author="Sina Furkan Ôzdemir" w:date="2024-06-06T13:47:00Z" w16du:dateUtc="2024-06-06T11:47:00Z">
              <w:r w:rsidRPr="00036F1C">
                <w:rPr>
                  <w:rPrChange w:id="432" w:author="Sina Furkan Ôzdemir" w:date="2024-06-06T13:47:00Z" w16du:dateUtc="2024-06-06T11:47:00Z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nb-NO"/>
                      <w14:ligatures w14:val="none"/>
                    </w:rPr>
                  </w:rPrChange>
                </w:rPr>
                <w:t>1 2 3 4 5</w:t>
              </w:r>
            </w:ins>
          </w:p>
        </w:tc>
      </w:tr>
      <w:tr w:rsidR="00036F1C" w14:paraId="341FB9FA" w14:textId="77777777" w:rsidTr="00036F1C">
        <w:trPr>
          <w:ins w:id="433" w:author="Sina Furkan Ôzdemir" w:date="2024-06-06T13:47:00Z" w16du:dateUtc="2024-06-06T11:47:00Z"/>
        </w:trPr>
        <w:tc>
          <w:tcPr>
            <w:tcW w:w="1835" w:type="dxa"/>
            <w:vAlign w:val="center"/>
            <w:tcPrChange w:id="434" w:author="Sina Furkan Ôzdemir" w:date="2024-06-06T13:49:00Z" w16du:dateUtc="2024-06-06T11:49:00Z">
              <w:tcPr>
                <w:tcW w:w="2402" w:type="dxa"/>
                <w:gridSpan w:val="2"/>
                <w:vAlign w:val="center"/>
              </w:tcPr>
            </w:tcPrChange>
          </w:tcPr>
          <w:p w14:paraId="49B94499" w14:textId="5F53CF3A" w:rsidR="00036F1C" w:rsidRPr="00036F1C" w:rsidRDefault="00036F1C" w:rsidP="00036F1C">
            <w:pPr>
              <w:rPr>
                <w:ins w:id="435" w:author="Sina Furkan Ôzdemir" w:date="2024-06-06T13:47:00Z" w16du:dateUtc="2024-06-06T11:47:00Z"/>
                <w:b/>
                <w:bCs/>
                <w:rPrChange w:id="436" w:author="Sina Furkan Ôzdemir" w:date="2024-06-06T13:49:00Z" w16du:dateUtc="2024-06-06T11:49:00Z">
                  <w:rPr>
                    <w:ins w:id="437" w:author="Sina Furkan Ôzdemir" w:date="2024-06-06T13:47:00Z" w16du:dateUtc="2024-06-06T11:47:00Z"/>
                  </w:rPr>
                </w:rPrChange>
              </w:rPr>
              <w:pPrChange w:id="438" w:author="Sina Furkan Ôzdemir" w:date="2024-06-06T13:48:00Z" w16du:dateUtc="2024-06-06T11:48:00Z">
                <w:pPr>
                  <w:pStyle w:val="ListParagraph"/>
                  <w:ind w:left="0"/>
                </w:pPr>
              </w:pPrChange>
            </w:pPr>
            <w:ins w:id="439" w:author="Sina Furkan Ôzdemir" w:date="2024-06-06T13:47:00Z" w16du:dateUtc="2024-06-06T11:47:00Z">
              <w:r w:rsidRPr="00036F1C">
                <w:rPr>
                  <w:b/>
                  <w:bCs/>
                  <w:rPrChange w:id="440" w:author="Sina Furkan Ôzdemir" w:date="2024-06-06T13:49:00Z" w16du:dateUtc="2024-06-06T11:49:00Z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nb-NO"/>
                      <w14:ligatures w14:val="none"/>
                    </w:rPr>
                  </w:rPrChange>
                </w:rPr>
                <w:t>Kollektivtransport</w:t>
              </w:r>
            </w:ins>
          </w:p>
        </w:tc>
        <w:tc>
          <w:tcPr>
            <w:tcW w:w="1283" w:type="dxa"/>
            <w:vAlign w:val="center"/>
            <w:tcPrChange w:id="441" w:author="Sina Furkan Ôzdemir" w:date="2024-06-06T13:49:00Z" w16du:dateUtc="2024-06-06T11:49:00Z">
              <w:tcPr>
                <w:tcW w:w="1283" w:type="dxa"/>
                <w:gridSpan w:val="2"/>
                <w:vAlign w:val="center"/>
              </w:tcPr>
            </w:tcPrChange>
          </w:tcPr>
          <w:p w14:paraId="63896DA2" w14:textId="2D41CDA5" w:rsidR="00036F1C" w:rsidRDefault="00036F1C" w:rsidP="00036F1C">
            <w:pPr>
              <w:ind w:left="-50"/>
              <w:jc w:val="both"/>
              <w:rPr>
                <w:ins w:id="442" w:author="Sina Furkan Ôzdemir" w:date="2024-06-06T13:47:00Z" w16du:dateUtc="2024-06-06T11:47:00Z"/>
              </w:rPr>
              <w:pPrChange w:id="443" w:author="Sina Furkan Ôzdemir" w:date="2024-06-06T13:48:00Z" w16du:dateUtc="2024-06-06T11:48:00Z">
                <w:pPr>
                  <w:pStyle w:val="ListParagraph"/>
                  <w:ind w:left="0"/>
                </w:pPr>
              </w:pPrChange>
            </w:pPr>
            <w:ins w:id="444" w:author="Sina Furkan Ôzdemir" w:date="2024-06-06T13:47:00Z" w16du:dateUtc="2024-06-06T11:47:00Z">
              <w:r w:rsidRPr="00036F1C">
                <w:rPr>
                  <w:rPrChange w:id="445" w:author="Sina Furkan Ôzdemir" w:date="2024-06-06T13:47:00Z" w16du:dateUtc="2024-06-06T11:47:00Z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nb-NO"/>
                      <w14:ligatures w14:val="none"/>
                    </w:rPr>
                  </w:rPrChange>
                </w:rPr>
                <w:t>1 2 3 4 5</w:t>
              </w:r>
            </w:ins>
          </w:p>
        </w:tc>
        <w:tc>
          <w:tcPr>
            <w:tcW w:w="1628" w:type="dxa"/>
            <w:vAlign w:val="center"/>
            <w:tcPrChange w:id="446" w:author="Sina Furkan Ôzdemir" w:date="2024-06-06T13:49:00Z" w16du:dateUtc="2024-06-06T11:49:00Z">
              <w:tcPr>
                <w:tcW w:w="1628" w:type="dxa"/>
                <w:gridSpan w:val="2"/>
                <w:vAlign w:val="center"/>
              </w:tcPr>
            </w:tcPrChange>
          </w:tcPr>
          <w:p w14:paraId="2A3FC7B4" w14:textId="507B0A28" w:rsidR="00036F1C" w:rsidRDefault="00036F1C" w:rsidP="00036F1C">
            <w:pPr>
              <w:ind w:left="-50"/>
              <w:jc w:val="both"/>
              <w:rPr>
                <w:ins w:id="447" w:author="Sina Furkan Ôzdemir" w:date="2024-06-06T13:47:00Z" w16du:dateUtc="2024-06-06T11:47:00Z"/>
              </w:rPr>
              <w:pPrChange w:id="448" w:author="Sina Furkan Ôzdemir" w:date="2024-06-06T13:48:00Z" w16du:dateUtc="2024-06-06T11:48:00Z">
                <w:pPr>
                  <w:pStyle w:val="ListParagraph"/>
                  <w:ind w:left="0"/>
                </w:pPr>
              </w:pPrChange>
            </w:pPr>
            <w:ins w:id="449" w:author="Sina Furkan Ôzdemir" w:date="2024-06-06T13:47:00Z" w16du:dateUtc="2024-06-06T11:47:00Z">
              <w:r w:rsidRPr="00036F1C">
                <w:rPr>
                  <w:rPrChange w:id="450" w:author="Sina Furkan Ôzdemir" w:date="2024-06-06T13:47:00Z" w16du:dateUtc="2024-06-06T11:47:00Z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nb-NO"/>
                      <w14:ligatures w14:val="none"/>
                    </w:rPr>
                  </w:rPrChange>
                </w:rPr>
                <w:t>1 2 3 4 5</w:t>
              </w:r>
            </w:ins>
          </w:p>
        </w:tc>
        <w:tc>
          <w:tcPr>
            <w:tcW w:w="1774" w:type="dxa"/>
            <w:vAlign w:val="center"/>
            <w:tcPrChange w:id="451" w:author="Sina Furkan Ôzdemir" w:date="2024-06-06T13:49:00Z" w16du:dateUtc="2024-06-06T11:49:00Z">
              <w:tcPr>
                <w:tcW w:w="1972" w:type="dxa"/>
                <w:gridSpan w:val="3"/>
                <w:vAlign w:val="center"/>
              </w:tcPr>
            </w:tcPrChange>
          </w:tcPr>
          <w:p w14:paraId="6BDD14C9" w14:textId="1B418ADB" w:rsidR="00036F1C" w:rsidRDefault="00036F1C" w:rsidP="00036F1C">
            <w:pPr>
              <w:ind w:left="-50"/>
              <w:jc w:val="both"/>
              <w:rPr>
                <w:ins w:id="452" w:author="Sina Furkan Ôzdemir" w:date="2024-06-06T13:47:00Z" w16du:dateUtc="2024-06-06T11:47:00Z"/>
              </w:rPr>
              <w:pPrChange w:id="453" w:author="Sina Furkan Ôzdemir" w:date="2024-06-06T13:48:00Z" w16du:dateUtc="2024-06-06T11:48:00Z">
                <w:pPr>
                  <w:pStyle w:val="ListParagraph"/>
                  <w:ind w:left="0"/>
                </w:pPr>
              </w:pPrChange>
            </w:pPr>
            <w:ins w:id="454" w:author="Sina Furkan Ôzdemir" w:date="2024-06-06T13:47:00Z" w16du:dateUtc="2024-06-06T11:47:00Z">
              <w:r w:rsidRPr="00036F1C">
                <w:rPr>
                  <w:rPrChange w:id="455" w:author="Sina Furkan Ôzdemir" w:date="2024-06-06T13:47:00Z" w16du:dateUtc="2024-06-06T11:47:00Z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nb-NO"/>
                      <w14:ligatures w14:val="none"/>
                    </w:rPr>
                  </w:rPrChange>
                </w:rPr>
                <w:t>1 2 3 4 5</w:t>
              </w:r>
            </w:ins>
          </w:p>
        </w:tc>
        <w:tc>
          <w:tcPr>
            <w:tcW w:w="1809" w:type="dxa"/>
            <w:vAlign w:val="center"/>
            <w:tcPrChange w:id="456" w:author="Sina Furkan Ôzdemir" w:date="2024-06-06T13:49:00Z" w16du:dateUtc="2024-06-06T11:49:00Z">
              <w:tcPr>
                <w:tcW w:w="1611" w:type="dxa"/>
                <w:vAlign w:val="center"/>
              </w:tcPr>
            </w:tcPrChange>
          </w:tcPr>
          <w:p w14:paraId="1B735F67" w14:textId="3C78C3BB" w:rsidR="00036F1C" w:rsidRDefault="00036F1C" w:rsidP="00036F1C">
            <w:pPr>
              <w:ind w:left="-50"/>
              <w:jc w:val="both"/>
              <w:rPr>
                <w:ins w:id="457" w:author="Sina Furkan Ôzdemir" w:date="2024-06-06T13:47:00Z" w16du:dateUtc="2024-06-06T11:47:00Z"/>
              </w:rPr>
              <w:pPrChange w:id="458" w:author="Sina Furkan Ôzdemir" w:date="2024-06-06T13:48:00Z" w16du:dateUtc="2024-06-06T11:48:00Z">
                <w:pPr>
                  <w:pStyle w:val="ListParagraph"/>
                  <w:ind w:left="0"/>
                </w:pPr>
              </w:pPrChange>
            </w:pPr>
            <w:ins w:id="459" w:author="Sina Furkan Ôzdemir" w:date="2024-06-06T13:47:00Z" w16du:dateUtc="2024-06-06T11:47:00Z">
              <w:r w:rsidRPr="00036F1C">
                <w:rPr>
                  <w:rPrChange w:id="460" w:author="Sina Furkan Ôzdemir" w:date="2024-06-06T13:47:00Z" w16du:dateUtc="2024-06-06T11:47:00Z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nb-NO"/>
                      <w14:ligatures w14:val="none"/>
                    </w:rPr>
                  </w:rPrChange>
                </w:rPr>
                <w:t>1 2 3 4 5</w:t>
              </w:r>
            </w:ins>
          </w:p>
        </w:tc>
      </w:tr>
      <w:tr w:rsidR="00036F1C" w14:paraId="7F6682A8" w14:textId="77777777" w:rsidTr="00036F1C">
        <w:trPr>
          <w:ins w:id="461" w:author="Sina Furkan Ôzdemir" w:date="2024-06-06T13:47:00Z" w16du:dateUtc="2024-06-06T11:47:00Z"/>
        </w:trPr>
        <w:tc>
          <w:tcPr>
            <w:tcW w:w="1835" w:type="dxa"/>
            <w:vAlign w:val="center"/>
            <w:tcPrChange w:id="462" w:author="Sina Furkan Ôzdemir" w:date="2024-06-06T13:49:00Z" w16du:dateUtc="2024-06-06T11:49:00Z">
              <w:tcPr>
                <w:tcW w:w="2402" w:type="dxa"/>
                <w:gridSpan w:val="2"/>
                <w:vAlign w:val="center"/>
              </w:tcPr>
            </w:tcPrChange>
          </w:tcPr>
          <w:p w14:paraId="402E7134" w14:textId="7FF9C468" w:rsidR="00036F1C" w:rsidRPr="00036F1C" w:rsidRDefault="00036F1C" w:rsidP="00036F1C">
            <w:pPr>
              <w:rPr>
                <w:ins w:id="463" w:author="Sina Furkan Ôzdemir" w:date="2024-06-06T13:47:00Z" w16du:dateUtc="2024-06-06T11:47:00Z"/>
                <w:b/>
                <w:bCs/>
                <w:rPrChange w:id="464" w:author="Sina Furkan Ôzdemir" w:date="2024-06-06T13:49:00Z" w16du:dateUtc="2024-06-06T11:49:00Z">
                  <w:rPr>
                    <w:ins w:id="465" w:author="Sina Furkan Ôzdemir" w:date="2024-06-06T13:47:00Z" w16du:dateUtc="2024-06-06T11:47:00Z"/>
                  </w:rPr>
                </w:rPrChange>
              </w:rPr>
              <w:pPrChange w:id="466" w:author="Sina Furkan Ôzdemir" w:date="2024-06-06T13:48:00Z" w16du:dateUtc="2024-06-06T11:48:00Z">
                <w:pPr>
                  <w:pStyle w:val="ListParagraph"/>
                  <w:ind w:left="0"/>
                </w:pPr>
              </w:pPrChange>
            </w:pPr>
            <w:ins w:id="467" w:author="Sina Furkan Ôzdemir" w:date="2024-06-06T13:47:00Z" w16du:dateUtc="2024-06-06T11:47:00Z">
              <w:r w:rsidRPr="00036F1C">
                <w:rPr>
                  <w:b/>
                  <w:bCs/>
                  <w:rPrChange w:id="468" w:author="Sina Furkan Ôzdemir" w:date="2024-06-06T13:49:00Z" w16du:dateUtc="2024-06-06T11:49:00Z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nb-NO"/>
                      <w14:ligatures w14:val="none"/>
                    </w:rPr>
                  </w:rPrChange>
                </w:rPr>
                <w:t>Kjøre egen bil</w:t>
              </w:r>
            </w:ins>
          </w:p>
        </w:tc>
        <w:tc>
          <w:tcPr>
            <w:tcW w:w="1283" w:type="dxa"/>
            <w:vAlign w:val="center"/>
            <w:tcPrChange w:id="469" w:author="Sina Furkan Ôzdemir" w:date="2024-06-06T13:49:00Z" w16du:dateUtc="2024-06-06T11:49:00Z">
              <w:tcPr>
                <w:tcW w:w="1283" w:type="dxa"/>
                <w:gridSpan w:val="2"/>
                <w:vAlign w:val="center"/>
              </w:tcPr>
            </w:tcPrChange>
          </w:tcPr>
          <w:p w14:paraId="50B9B95F" w14:textId="2BF0C411" w:rsidR="00036F1C" w:rsidRDefault="00036F1C" w:rsidP="00036F1C">
            <w:pPr>
              <w:ind w:left="-50"/>
              <w:jc w:val="both"/>
              <w:rPr>
                <w:ins w:id="470" w:author="Sina Furkan Ôzdemir" w:date="2024-06-06T13:47:00Z" w16du:dateUtc="2024-06-06T11:47:00Z"/>
              </w:rPr>
              <w:pPrChange w:id="471" w:author="Sina Furkan Ôzdemir" w:date="2024-06-06T13:48:00Z" w16du:dateUtc="2024-06-06T11:48:00Z">
                <w:pPr>
                  <w:pStyle w:val="ListParagraph"/>
                  <w:ind w:left="0"/>
                </w:pPr>
              </w:pPrChange>
            </w:pPr>
            <w:ins w:id="472" w:author="Sina Furkan Ôzdemir" w:date="2024-06-06T13:47:00Z" w16du:dateUtc="2024-06-06T11:47:00Z">
              <w:r w:rsidRPr="00036F1C">
                <w:rPr>
                  <w:rPrChange w:id="473" w:author="Sina Furkan Ôzdemir" w:date="2024-06-06T13:47:00Z" w16du:dateUtc="2024-06-06T11:47:00Z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nb-NO"/>
                      <w14:ligatures w14:val="none"/>
                    </w:rPr>
                  </w:rPrChange>
                </w:rPr>
                <w:t>1 2 3 4 5</w:t>
              </w:r>
            </w:ins>
          </w:p>
        </w:tc>
        <w:tc>
          <w:tcPr>
            <w:tcW w:w="1628" w:type="dxa"/>
            <w:vAlign w:val="center"/>
            <w:tcPrChange w:id="474" w:author="Sina Furkan Ôzdemir" w:date="2024-06-06T13:49:00Z" w16du:dateUtc="2024-06-06T11:49:00Z">
              <w:tcPr>
                <w:tcW w:w="1628" w:type="dxa"/>
                <w:gridSpan w:val="2"/>
                <w:vAlign w:val="center"/>
              </w:tcPr>
            </w:tcPrChange>
          </w:tcPr>
          <w:p w14:paraId="0009576B" w14:textId="4E9E846F" w:rsidR="00036F1C" w:rsidRDefault="00036F1C" w:rsidP="00036F1C">
            <w:pPr>
              <w:ind w:left="-50"/>
              <w:jc w:val="both"/>
              <w:rPr>
                <w:ins w:id="475" w:author="Sina Furkan Ôzdemir" w:date="2024-06-06T13:47:00Z" w16du:dateUtc="2024-06-06T11:47:00Z"/>
              </w:rPr>
              <w:pPrChange w:id="476" w:author="Sina Furkan Ôzdemir" w:date="2024-06-06T13:48:00Z" w16du:dateUtc="2024-06-06T11:48:00Z">
                <w:pPr>
                  <w:pStyle w:val="ListParagraph"/>
                  <w:ind w:left="0"/>
                </w:pPr>
              </w:pPrChange>
            </w:pPr>
            <w:ins w:id="477" w:author="Sina Furkan Ôzdemir" w:date="2024-06-06T13:47:00Z" w16du:dateUtc="2024-06-06T11:47:00Z">
              <w:r w:rsidRPr="00036F1C">
                <w:rPr>
                  <w:rPrChange w:id="478" w:author="Sina Furkan Ôzdemir" w:date="2024-06-06T13:47:00Z" w16du:dateUtc="2024-06-06T11:47:00Z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nb-NO"/>
                      <w14:ligatures w14:val="none"/>
                    </w:rPr>
                  </w:rPrChange>
                </w:rPr>
                <w:t>1 2 3 4 5</w:t>
              </w:r>
            </w:ins>
          </w:p>
        </w:tc>
        <w:tc>
          <w:tcPr>
            <w:tcW w:w="1774" w:type="dxa"/>
            <w:vAlign w:val="center"/>
            <w:tcPrChange w:id="479" w:author="Sina Furkan Ôzdemir" w:date="2024-06-06T13:49:00Z" w16du:dateUtc="2024-06-06T11:49:00Z">
              <w:tcPr>
                <w:tcW w:w="1972" w:type="dxa"/>
                <w:gridSpan w:val="3"/>
                <w:vAlign w:val="center"/>
              </w:tcPr>
            </w:tcPrChange>
          </w:tcPr>
          <w:p w14:paraId="016B588D" w14:textId="324B825F" w:rsidR="00036F1C" w:rsidRDefault="00036F1C" w:rsidP="00036F1C">
            <w:pPr>
              <w:ind w:left="-50"/>
              <w:jc w:val="both"/>
              <w:rPr>
                <w:ins w:id="480" w:author="Sina Furkan Ôzdemir" w:date="2024-06-06T13:47:00Z" w16du:dateUtc="2024-06-06T11:47:00Z"/>
              </w:rPr>
              <w:pPrChange w:id="481" w:author="Sina Furkan Ôzdemir" w:date="2024-06-06T13:48:00Z" w16du:dateUtc="2024-06-06T11:48:00Z">
                <w:pPr>
                  <w:pStyle w:val="ListParagraph"/>
                  <w:ind w:left="0"/>
                </w:pPr>
              </w:pPrChange>
            </w:pPr>
            <w:ins w:id="482" w:author="Sina Furkan Ôzdemir" w:date="2024-06-06T13:47:00Z" w16du:dateUtc="2024-06-06T11:47:00Z">
              <w:r w:rsidRPr="00036F1C">
                <w:rPr>
                  <w:rPrChange w:id="483" w:author="Sina Furkan Ôzdemir" w:date="2024-06-06T13:47:00Z" w16du:dateUtc="2024-06-06T11:47:00Z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nb-NO"/>
                      <w14:ligatures w14:val="none"/>
                    </w:rPr>
                  </w:rPrChange>
                </w:rPr>
                <w:t>1 2 3 4 5</w:t>
              </w:r>
            </w:ins>
          </w:p>
        </w:tc>
        <w:tc>
          <w:tcPr>
            <w:tcW w:w="1809" w:type="dxa"/>
            <w:vAlign w:val="center"/>
            <w:tcPrChange w:id="484" w:author="Sina Furkan Ôzdemir" w:date="2024-06-06T13:49:00Z" w16du:dateUtc="2024-06-06T11:49:00Z">
              <w:tcPr>
                <w:tcW w:w="1611" w:type="dxa"/>
                <w:vAlign w:val="center"/>
              </w:tcPr>
            </w:tcPrChange>
          </w:tcPr>
          <w:p w14:paraId="0E30C0F0" w14:textId="15D54D82" w:rsidR="00036F1C" w:rsidRDefault="00036F1C" w:rsidP="00036F1C">
            <w:pPr>
              <w:ind w:left="-50"/>
              <w:jc w:val="both"/>
              <w:rPr>
                <w:ins w:id="485" w:author="Sina Furkan Ôzdemir" w:date="2024-06-06T13:47:00Z" w16du:dateUtc="2024-06-06T11:47:00Z"/>
              </w:rPr>
              <w:pPrChange w:id="486" w:author="Sina Furkan Ôzdemir" w:date="2024-06-06T13:48:00Z" w16du:dateUtc="2024-06-06T11:48:00Z">
                <w:pPr>
                  <w:pStyle w:val="ListParagraph"/>
                  <w:ind w:left="0"/>
                </w:pPr>
              </w:pPrChange>
            </w:pPr>
            <w:ins w:id="487" w:author="Sina Furkan Ôzdemir" w:date="2024-06-06T13:47:00Z" w16du:dateUtc="2024-06-06T11:47:00Z">
              <w:r w:rsidRPr="00036F1C">
                <w:rPr>
                  <w:rPrChange w:id="488" w:author="Sina Furkan Ôzdemir" w:date="2024-06-06T13:47:00Z" w16du:dateUtc="2024-06-06T11:47:00Z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nb-NO"/>
                      <w14:ligatures w14:val="none"/>
                    </w:rPr>
                  </w:rPrChange>
                </w:rPr>
                <w:t>1 2 3 4 5</w:t>
              </w:r>
            </w:ins>
          </w:p>
        </w:tc>
      </w:tr>
    </w:tbl>
    <w:p w14:paraId="353E9C4A" w14:textId="77777777" w:rsidR="00036F1C" w:rsidRDefault="00036F1C" w:rsidP="00036F1C">
      <w:pPr>
        <w:pStyle w:val="ListParagraph"/>
        <w:rPr>
          <w:ins w:id="489" w:author="Sina Furkan Ôzdemir" w:date="2024-06-06T13:51:00Z" w16du:dateUtc="2024-06-06T11:51:00Z"/>
        </w:rPr>
      </w:pPr>
    </w:p>
    <w:p w14:paraId="69942C2C" w14:textId="7B5D2A93" w:rsidR="00036F1C" w:rsidRDefault="00036F1C" w:rsidP="00036F1C">
      <w:pPr>
        <w:pStyle w:val="ListParagraph"/>
        <w:rPr>
          <w:ins w:id="490" w:author="Sina Furkan Ôzdemir" w:date="2024-06-06T13:51:00Z" w16du:dateUtc="2024-06-06T11:51:00Z"/>
        </w:rPr>
      </w:pPr>
      <w:ins w:id="491" w:author="Sina Furkan Ôzdemir" w:date="2024-06-06T13:51:00Z" w16du:dateUtc="2024-06-06T11:51:00Z">
        <w:r>
          <w:t>Eksempel:</w:t>
        </w:r>
      </w:ins>
    </w:p>
    <w:p w14:paraId="58D4A6C9" w14:textId="7553C114" w:rsidR="00036F1C" w:rsidRDefault="00036F1C" w:rsidP="00036F1C">
      <w:pPr>
        <w:pStyle w:val="ListParagraph"/>
        <w:rPr>
          <w:ins w:id="492" w:author="Sina Furkan Ôzdemir" w:date="2024-06-06T11:22:00Z" w16du:dateUtc="2024-06-06T09:22:00Z"/>
        </w:rPr>
        <w:pPrChange w:id="493" w:author="Sina Furkan Ôzdemir" w:date="2024-06-06T13:47:00Z" w16du:dateUtc="2024-06-06T11:47:00Z">
          <w:pPr>
            <w:pStyle w:val="Heading2"/>
          </w:pPr>
        </w:pPrChange>
      </w:pPr>
      <w:ins w:id="494" w:author="Sina Furkan Ôzdemir" w:date="2024-06-06T13:51:00Z" w16du:dateUtc="2024-06-06T11:51:00Z">
        <w:r w:rsidRPr="00036F1C">
          <w:t xml:space="preserve">Hvordan vurderer du nabolaget ditt når det gjelder </w:t>
        </w:r>
        <w:r w:rsidRPr="00036F1C">
          <w:rPr>
            <w:b/>
            <w:bCs/>
            <w:rPrChange w:id="495" w:author="Sina Furkan Ôzdemir" w:date="2024-06-06T13:51:00Z" w16du:dateUtc="2024-06-06T11:51:00Z">
              <w:rPr/>
            </w:rPrChange>
          </w:rPr>
          <w:t>Avstand</w:t>
        </w:r>
        <w:r w:rsidRPr="00036F1C">
          <w:t xml:space="preserve"> for </w:t>
        </w:r>
        <w:r w:rsidRPr="00036F1C">
          <w:rPr>
            <w:b/>
            <w:bCs/>
            <w:rPrChange w:id="496" w:author="Sina Furkan Ôzdemir" w:date="2024-06-06T13:51:00Z" w16du:dateUtc="2024-06-06T11:51:00Z">
              <w:rPr/>
            </w:rPrChange>
          </w:rPr>
          <w:t>å gå</w:t>
        </w:r>
        <w:r w:rsidRPr="00036F1C">
          <w:t>?</w:t>
        </w:r>
      </w:ins>
    </w:p>
    <w:bookmarkEnd w:id="79"/>
    <w:p w14:paraId="50987C83" w14:textId="612D2EE2" w:rsidR="00612743" w:rsidRPr="005A5C7B" w:rsidRDefault="00612743" w:rsidP="00612743">
      <w:pPr>
        <w:pStyle w:val="Heading2"/>
      </w:pPr>
      <w:r w:rsidRPr="005A5C7B">
        <w:t>Nestebolig:</w:t>
      </w:r>
      <w:r w:rsidR="00EC2A20" w:rsidRPr="005A5C7B">
        <w:t xml:space="preserve"> (1</w:t>
      </w:r>
      <w:r w:rsidR="00632AF1">
        <w:t>7</w:t>
      </w:r>
      <w:r w:rsidR="00EC2A20" w:rsidRPr="005A5C7B">
        <w:t xml:space="preserve"> spørsmål)</w:t>
      </w:r>
    </w:p>
    <w:p w14:paraId="570EA22C" w14:textId="77777777" w:rsidR="00612743" w:rsidRPr="005A5C7B" w:rsidRDefault="00612743" w:rsidP="00612743"/>
    <w:p w14:paraId="1DACA599" w14:textId="7F6BE7AA" w:rsidR="008D2ED4" w:rsidRPr="005A5C7B" w:rsidRDefault="00E2188D" w:rsidP="00A92B01">
      <w:pPr>
        <w:pStyle w:val="ListParagraph"/>
        <w:numPr>
          <w:ilvl w:val="0"/>
          <w:numId w:val="1"/>
        </w:numPr>
        <w:pPrChange w:id="497" w:author="Sina Furkan Ôzdemir" w:date="2024-06-06T11:47:00Z" w16du:dateUtc="2024-06-06T09:47:00Z">
          <w:pPr>
            <w:pStyle w:val="ListParagraph"/>
            <w:numPr>
              <w:numId w:val="30"/>
            </w:numPr>
            <w:ind w:hanging="360"/>
          </w:pPr>
        </w:pPrChange>
      </w:pPr>
      <w:r w:rsidRPr="005A5C7B">
        <w:t>Ønsker du</w:t>
      </w:r>
      <w:r w:rsidR="008D2ED4" w:rsidRPr="005A5C7B">
        <w:t xml:space="preserve"> </w:t>
      </w:r>
      <w:ins w:id="498" w:author="Vigleik Winje" w:date="2024-05-23T15:23:00Z">
        <w:r w:rsidR="00403D49">
          <w:t xml:space="preserve">på et tidspunkt </w:t>
        </w:r>
      </w:ins>
      <w:r w:rsidR="008D2ED4" w:rsidRPr="005A5C7B">
        <w:t>å flytte fra din nåværende bolig?</w:t>
      </w:r>
    </w:p>
    <w:p w14:paraId="3E2BD521" w14:textId="2902544B" w:rsidR="008D2ED4" w:rsidRPr="005A5C7B" w:rsidRDefault="008D2ED4" w:rsidP="00A8786D">
      <w:pPr>
        <w:pStyle w:val="ListParagraph"/>
        <w:numPr>
          <w:ilvl w:val="1"/>
          <w:numId w:val="20"/>
        </w:numPr>
      </w:pPr>
      <w:r w:rsidRPr="005A5C7B">
        <w:lastRenderedPageBreak/>
        <w:t xml:space="preserve">Ja, i løpet av </w:t>
      </w:r>
      <w:r w:rsidR="000B4FD0" w:rsidRPr="005A5C7B">
        <w:t>neste 5 år</w:t>
      </w:r>
    </w:p>
    <w:p w14:paraId="2F070FF2" w14:textId="3E142FB7" w:rsidR="00E2188D" w:rsidRPr="005A5C7B" w:rsidRDefault="00E06DA0" w:rsidP="00A8786D">
      <w:pPr>
        <w:pStyle w:val="ListParagraph"/>
        <w:numPr>
          <w:ilvl w:val="1"/>
          <w:numId w:val="20"/>
        </w:numPr>
      </w:pPr>
      <w:r w:rsidRPr="005A5C7B">
        <w:t xml:space="preserve">Ja, når jeg har behov for en mer </w:t>
      </w:r>
      <w:ins w:id="499" w:author="Vigleik Winje" w:date="2024-05-23T15:23:00Z">
        <w:r w:rsidR="00403D49">
          <w:t xml:space="preserve">lettstelt </w:t>
        </w:r>
      </w:ins>
      <w:del w:id="500" w:author="Vigleik Winje" w:date="2024-05-23T15:23:00Z">
        <w:r w:rsidRPr="005A5C7B" w:rsidDel="00403D49">
          <w:delText xml:space="preserve">aldersvennlig </w:delText>
        </w:r>
      </w:del>
      <w:r w:rsidRPr="005A5C7B">
        <w:t>bolig</w:t>
      </w:r>
    </w:p>
    <w:p w14:paraId="41271A24" w14:textId="08D0F0B7" w:rsidR="00E06DA0" w:rsidRPr="005A5C7B" w:rsidRDefault="00E06DA0" w:rsidP="00A8786D">
      <w:pPr>
        <w:pStyle w:val="ListParagraph"/>
        <w:numPr>
          <w:ilvl w:val="1"/>
          <w:numId w:val="20"/>
        </w:numPr>
      </w:pPr>
      <w:r w:rsidRPr="005A5C7B">
        <w:t>Ja, når jeg har behov for en mer familievennlig bolig</w:t>
      </w:r>
    </w:p>
    <w:p w14:paraId="29D2D0D2" w14:textId="699F71DC" w:rsidR="008D2ED4" w:rsidRDefault="008D2ED4" w:rsidP="00A8786D">
      <w:pPr>
        <w:pStyle w:val="ListParagraph"/>
        <w:numPr>
          <w:ilvl w:val="1"/>
          <w:numId w:val="20"/>
        </w:numPr>
      </w:pPr>
      <w:r w:rsidRPr="005A5C7B">
        <w:t>Nei,</w:t>
      </w:r>
      <w:r w:rsidR="001C6564">
        <w:t xml:space="preserve"> jeg</w:t>
      </w:r>
      <w:r w:rsidRPr="005A5C7B">
        <w:t xml:space="preserve"> vil sannsynligvis ikke flytte</w:t>
      </w:r>
    </w:p>
    <w:p w14:paraId="217A51FD" w14:textId="77777777" w:rsidR="008D2ED4" w:rsidRPr="005A5C7B" w:rsidRDefault="008D2ED4" w:rsidP="008D2ED4"/>
    <w:p w14:paraId="3D2D31E7" w14:textId="64E34DAB" w:rsidR="008D2ED4" w:rsidRPr="005A5C7B" w:rsidRDefault="008D2ED4" w:rsidP="008D2ED4">
      <w:pPr>
        <w:rPr>
          <w:b/>
          <w:bCs/>
        </w:rPr>
      </w:pPr>
      <w:r w:rsidRPr="005A5C7B">
        <w:rPr>
          <w:b/>
          <w:bCs/>
        </w:rPr>
        <w:t xml:space="preserve">Disse spørsmålene skal </w:t>
      </w:r>
      <w:r w:rsidR="00E06DA0" w:rsidRPr="005A5C7B">
        <w:rPr>
          <w:b/>
          <w:bCs/>
        </w:rPr>
        <w:t xml:space="preserve">spørres om </w:t>
      </w:r>
      <w:r w:rsidRPr="005A5C7B">
        <w:rPr>
          <w:b/>
          <w:bCs/>
        </w:rPr>
        <w:t>respondente</w:t>
      </w:r>
      <w:r w:rsidR="00E06DA0" w:rsidRPr="005A5C7B">
        <w:rPr>
          <w:b/>
          <w:bCs/>
        </w:rPr>
        <w:t>n</w:t>
      </w:r>
      <w:r w:rsidRPr="005A5C7B">
        <w:rPr>
          <w:b/>
          <w:bCs/>
        </w:rPr>
        <w:t xml:space="preserve"> sier de planlegger å flytte</w:t>
      </w:r>
    </w:p>
    <w:p w14:paraId="705A362A" w14:textId="77777777" w:rsidR="003C6A39" w:rsidRPr="005A5C7B" w:rsidRDefault="003C6A39" w:rsidP="005A5C7B"/>
    <w:p w14:paraId="1AF43B8A" w14:textId="4273D25E" w:rsidR="008D2ED4" w:rsidRPr="005A5C7B" w:rsidRDefault="008D2ED4" w:rsidP="00A92B01">
      <w:pPr>
        <w:pStyle w:val="ListParagraph"/>
        <w:numPr>
          <w:ilvl w:val="0"/>
          <w:numId w:val="1"/>
        </w:numPr>
        <w:pPrChange w:id="501" w:author="Sina Furkan Ôzdemir" w:date="2024-06-06T11:47:00Z" w16du:dateUtc="2024-06-06T09:47:00Z">
          <w:pPr>
            <w:pStyle w:val="ListParagraph"/>
            <w:numPr>
              <w:numId w:val="30"/>
            </w:numPr>
            <w:ind w:hanging="360"/>
          </w:pPr>
        </w:pPrChange>
      </w:pPr>
      <w:r w:rsidRPr="005A5C7B">
        <w:t>Dersom du skulle flytte fra din nåværende bolig, planlegger du flytte innen Karmøy?</w:t>
      </w:r>
    </w:p>
    <w:p w14:paraId="575742A9" w14:textId="4D47D9AC" w:rsidR="008D2ED4" w:rsidRPr="005A5C7B" w:rsidRDefault="008D2ED4" w:rsidP="00A8786D">
      <w:pPr>
        <w:pStyle w:val="ListParagraph"/>
        <w:numPr>
          <w:ilvl w:val="1"/>
          <w:numId w:val="21"/>
        </w:numPr>
      </w:pPr>
      <w:r w:rsidRPr="005A5C7B">
        <w:t>Ja, jeg planlegger å flytte innen Karmøy</w:t>
      </w:r>
    </w:p>
    <w:p w14:paraId="53322651" w14:textId="71FCB485" w:rsidR="008D2ED4" w:rsidRPr="005A5C7B" w:rsidRDefault="008D2ED4" w:rsidP="00A8786D">
      <w:pPr>
        <w:pStyle w:val="ListParagraph"/>
        <w:numPr>
          <w:ilvl w:val="1"/>
          <w:numId w:val="21"/>
        </w:numPr>
      </w:pPr>
      <w:r w:rsidRPr="005A5C7B">
        <w:t>Nei, jeg planlegger å flytte til en annen kommune</w:t>
      </w:r>
    </w:p>
    <w:p w14:paraId="284BDECA" w14:textId="77777777" w:rsidR="000B4FD0" w:rsidRPr="005A5C7B" w:rsidRDefault="000B4FD0" w:rsidP="005A5C7B">
      <w:pPr>
        <w:pStyle w:val="ListParagraph"/>
        <w:ind w:left="1440"/>
      </w:pPr>
    </w:p>
    <w:p w14:paraId="5CF92CD3" w14:textId="5FE2E7B7" w:rsidR="0001707E" w:rsidRPr="0001707E" w:rsidRDefault="0001707E" w:rsidP="00A92B01">
      <w:pPr>
        <w:pStyle w:val="ListParagraph"/>
        <w:numPr>
          <w:ilvl w:val="0"/>
          <w:numId w:val="1"/>
        </w:numPr>
        <w:rPr>
          <w:ins w:id="502" w:author="Sina Furkan Özdemir" w:date="2024-06-06T10:55:00Z" w16du:dateUtc="2024-06-06T08:55:00Z"/>
          <w:rPrChange w:id="503" w:author="Sina Furkan Özdemir" w:date="2024-06-06T10:56:00Z" w16du:dateUtc="2024-06-06T08:56:00Z">
            <w:rPr>
              <w:ins w:id="504" w:author="Sina Furkan Özdemir" w:date="2024-06-06T10:55:00Z" w16du:dateUtc="2024-06-06T08:55:00Z"/>
              <w:b/>
              <w:bCs/>
            </w:rPr>
          </w:rPrChange>
        </w:rPr>
        <w:pPrChange w:id="505" w:author="Sina Furkan Ôzdemir" w:date="2024-06-06T11:47:00Z" w16du:dateUtc="2024-06-06T09:47:00Z">
          <w:pPr>
            <w:pStyle w:val="ListParagraph"/>
            <w:numPr>
              <w:numId w:val="30"/>
            </w:numPr>
            <w:ind w:hanging="360"/>
          </w:pPr>
        </w:pPrChange>
      </w:pPr>
      <w:ins w:id="506" w:author="Sina Furkan Özdemir" w:date="2024-06-06T10:55:00Z" w16du:dateUtc="2024-06-06T08:55:00Z">
        <w:r w:rsidRPr="0001707E">
          <w:rPr>
            <w:b/>
            <w:bCs/>
          </w:rPr>
          <w:t>[Hvis de har planer å flytte innen Karmøy]</w:t>
        </w:r>
        <w:r>
          <w:rPr>
            <w:b/>
            <w:bCs/>
          </w:rPr>
          <w:t xml:space="preserve"> </w:t>
        </w:r>
        <w:r w:rsidRPr="0001707E">
          <w:rPr>
            <w:rPrChange w:id="507" w:author="Sina Furkan Özdemir" w:date="2024-06-06T10:56:00Z" w16du:dateUtc="2024-06-06T08:56:00Z">
              <w:rPr>
                <w:b/>
                <w:bCs/>
              </w:rPr>
            </w:rPrChange>
          </w:rPr>
          <w:t>Ønsker du å bo</w:t>
        </w:r>
        <w:r w:rsidRPr="0001707E">
          <w:rPr>
            <w:rPrChange w:id="508" w:author="Sina Furkan Özdemir" w:date="2024-06-06T10:56:00Z" w16du:dateUtc="2024-06-06T08:56:00Z">
              <w:rPr>
                <w:b/>
                <w:bCs/>
              </w:rPr>
            </w:rPrChange>
          </w:rPr>
          <w:t>:</w:t>
        </w:r>
      </w:ins>
    </w:p>
    <w:p w14:paraId="5E39711E" w14:textId="77777777" w:rsidR="0001707E" w:rsidRPr="0001707E" w:rsidRDefault="0001707E" w:rsidP="00A92B01">
      <w:pPr>
        <w:pStyle w:val="ListParagraph"/>
        <w:numPr>
          <w:ilvl w:val="1"/>
          <w:numId w:val="1"/>
        </w:numPr>
        <w:rPr>
          <w:ins w:id="509" w:author="Sina Furkan Özdemir" w:date="2024-06-06T10:55:00Z" w16du:dateUtc="2024-06-06T08:55:00Z"/>
          <w:rPrChange w:id="510" w:author="Sina Furkan Özdemir" w:date="2024-06-06T10:56:00Z" w16du:dateUtc="2024-06-06T08:56:00Z">
            <w:rPr>
              <w:ins w:id="511" w:author="Sina Furkan Özdemir" w:date="2024-06-06T10:55:00Z" w16du:dateUtc="2024-06-06T08:55:00Z"/>
              <w:b/>
              <w:bCs/>
            </w:rPr>
          </w:rPrChange>
        </w:rPr>
        <w:pPrChange w:id="512" w:author="Sina Furkan Ôzdemir" w:date="2024-06-06T11:47:00Z" w16du:dateUtc="2024-06-06T09:47:00Z">
          <w:pPr>
            <w:pStyle w:val="ListParagraph"/>
            <w:numPr>
              <w:numId w:val="1"/>
            </w:numPr>
            <w:ind w:hanging="360"/>
          </w:pPr>
        </w:pPrChange>
      </w:pPr>
      <w:ins w:id="513" w:author="Sina Furkan Özdemir" w:date="2024-06-06T10:55:00Z" w16du:dateUtc="2024-06-06T08:55:00Z">
        <w:r w:rsidRPr="0001707E">
          <w:rPr>
            <w:rPrChange w:id="514" w:author="Sina Furkan Özdemir" w:date="2024-06-06T10:56:00Z" w16du:dateUtc="2024-06-06T08:56:00Z">
              <w:rPr>
                <w:b/>
                <w:bCs/>
              </w:rPr>
            </w:rPrChange>
          </w:rPr>
          <w:t>sentrumsnært i by</w:t>
        </w:r>
      </w:ins>
    </w:p>
    <w:p w14:paraId="5CB57D43" w14:textId="77777777" w:rsidR="0001707E" w:rsidRPr="0001707E" w:rsidRDefault="0001707E" w:rsidP="00A92B01">
      <w:pPr>
        <w:pStyle w:val="ListParagraph"/>
        <w:numPr>
          <w:ilvl w:val="1"/>
          <w:numId w:val="1"/>
        </w:numPr>
        <w:rPr>
          <w:ins w:id="515" w:author="Sina Furkan Özdemir" w:date="2024-06-06T10:55:00Z" w16du:dateUtc="2024-06-06T08:55:00Z"/>
          <w:rPrChange w:id="516" w:author="Sina Furkan Özdemir" w:date="2024-06-06T10:56:00Z" w16du:dateUtc="2024-06-06T08:56:00Z">
            <w:rPr>
              <w:ins w:id="517" w:author="Sina Furkan Özdemir" w:date="2024-06-06T10:55:00Z" w16du:dateUtc="2024-06-06T08:55:00Z"/>
              <w:b/>
              <w:bCs/>
            </w:rPr>
          </w:rPrChange>
        </w:rPr>
        <w:pPrChange w:id="518" w:author="Sina Furkan Ôzdemir" w:date="2024-06-06T11:47:00Z" w16du:dateUtc="2024-06-06T09:47:00Z">
          <w:pPr>
            <w:pStyle w:val="ListParagraph"/>
            <w:numPr>
              <w:numId w:val="1"/>
            </w:numPr>
            <w:ind w:hanging="360"/>
          </w:pPr>
        </w:pPrChange>
      </w:pPr>
      <w:ins w:id="519" w:author="Sina Furkan Özdemir" w:date="2024-06-06T10:55:00Z" w16du:dateUtc="2024-06-06T08:55:00Z">
        <w:r w:rsidRPr="0001707E">
          <w:rPr>
            <w:rPrChange w:id="520" w:author="Sina Furkan Özdemir" w:date="2024-06-06T10:56:00Z" w16du:dateUtc="2024-06-06T08:56:00Z">
              <w:rPr>
                <w:b/>
                <w:bCs/>
              </w:rPr>
            </w:rPrChange>
          </w:rPr>
          <w:t>sentrumsnært i tettsted</w:t>
        </w:r>
      </w:ins>
    </w:p>
    <w:p w14:paraId="39936CB9" w14:textId="77777777" w:rsidR="0001707E" w:rsidRPr="0001707E" w:rsidRDefault="0001707E" w:rsidP="00A92B01">
      <w:pPr>
        <w:pStyle w:val="ListParagraph"/>
        <w:numPr>
          <w:ilvl w:val="1"/>
          <w:numId w:val="1"/>
        </w:numPr>
        <w:rPr>
          <w:ins w:id="521" w:author="Sina Furkan Özdemir" w:date="2024-06-06T10:55:00Z" w16du:dateUtc="2024-06-06T08:55:00Z"/>
          <w:rPrChange w:id="522" w:author="Sina Furkan Özdemir" w:date="2024-06-06T10:56:00Z" w16du:dateUtc="2024-06-06T08:56:00Z">
            <w:rPr>
              <w:ins w:id="523" w:author="Sina Furkan Özdemir" w:date="2024-06-06T10:55:00Z" w16du:dateUtc="2024-06-06T08:55:00Z"/>
              <w:b/>
              <w:bCs/>
            </w:rPr>
          </w:rPrChange>
        </w:rPr>
        <w:pPrChange w:id="524" w:author="Sina Furkan Ôzdemir" w:date="2024-06-06T11:47:00Z" w16du:dateUtc="2024-06-06T09:47:00Z">
          <w:pPr>
            <w:pStyle w:val="ListParagraph"/>
            <w:numPr>
              <w:numId w:val="1"/>
            </w:numPr>
            <w:ind w:hanging="360"/>
          </w:pPr>
        </w:pPrChange>
      </w:pPr>
      <w:ins w:id="525" w:author="Sina Furkan Özdemir" w:date="2024-06-06T10:55:00Z" w16du:dateUtc="2024-06-06T08:55:00Z">
        <w:r w:rsidRPr="0001707E">
          <w:rPr>
            <w:rPrChange w:id="526" w:author="Sina Furkan Özdemir" w:date="2024-06-06T10:56:00Z" w16du:dateUtc="2024-06-06T08:56:00Z">
              <w:rPr>
                <w:b/>
                <w:bCs/>
              </w:rPr>
            </w:rPrChange>
          </w:rPr>
          <w:t>i bygd</w:t>
        </w:r>
      </w:ins>
    </w:p>
    <w:p w14:paraId="67BED8EF" w14:textId="77777777" w:rsidR="0001707E" w:rsidRPr="0001707E" w:rsidRDefault="0001707E" w:rsidP="00A92B01">
      <w:pPr>
        <w:pStyle w:val="ListParagraph"/>
        <w:numPr>
          <w:ilvl w:val="1"/>
          <w:numId w:val="1"/>
        </w:numPr>
        <w:rPr>
          <w:ins w:id="527" w:author="Sina Furkan Özdemir" w:date="2024-06-06T10:55:00Z" w16du:dateUtc="2024-06-06T08:55:00Z"/>
          <w:rPrChange w:id="528" w:author="Sina Furkan Özdemir" w:date="2024-06-06T10:56:00Z" w16du:dateUtc="2024-06-06T08:56:00Z">
            <w:rPr>
              <w:ins w:id="529" w:author="Sina Furkan Özdemir" w:date="2024-06-06T10:55:00Z" w16du:dateUtc="2024-06-06T08:55:00Z"/>
              <w:b/>
              <w:bCs/>
            </w:rPr>
          </w:rPrChange>
        </w:rPr>
        <w:pPrChange w:id="530" w:author="Sina Furkan Ôzdemir" w:date="2024-06-06T11:47:00Z" w16du:dateUtc="2024-06-06T09:47:00Z">
          <w:pPr>
            <w:pStyle w:val="ListParagraph"/>
            <w:numPr>
              <w:numId w:val="1"/>
            </w:numPr>
            <w:ind w:hanging="360"/>
          </w:pPr>
        </w:pPrChange>
      </w:pPr>
      <w:ins w:id="531" w:author="Sina Furkan Özdemir" w:date="2024-06-06T10:55:00Z" w16du:dateUtc="2024-06-06T08:55:00Z">
        <w:r w:rsidRPr="0001707E">
          <w:rPr>
            <w:rPrChange w:id="532" w:author="Sina Furkan Özdemir" w:date="2024-06-06T10:56:00Z" w16du:dateUtc="2024-06-06T08:56:00Z">
              <w:rPr>
                <w:b/>
                <w:bCs/>
              </w:rPr>
            </w:rPrChange>
          </w:rPr>
          <w:t>Landlig/ i spredtbygd område</w:t>
        </w:r>
      </w:ins>
    </w:p>
    <w:p w14:paraId="2FE76519" w14:textId="77777777" w:rsidR="0001707E" w:rsidRPr="0001707E" w:rsidRDefault="0001707E" w:rsidP="0001707E">
      <w:pPr>
        <w:ind w:left="360"/>
        <w:rPr>
          <w:ins w:id="533" w:author="Sina Furkan Özdemir" w:date="2024-06-06T10:55:00Z" w16du:dateUtc="2024-06-06T08:55:00Z"/>
          <w:b/>
          <w:bCs/>
          <w:rPrChange w:id="534" w:author="Sina Furkan Özdemir" w:date="2024-06-06T10:56:00Z" w16du:dateUtc="2024-06-06T08:56:00Z">
            <w:rPr>
              <w:ins w:id="535" w:author="Sina Furkan Özdemir" w:date="2024-06-06T10:55:00Z" w16du:dateUtc="2024-06-06T08:55:00Z"/>
            </w:rPr>
          </w:rPrChange>
        </w:rPr>
        <w:pPrChange w:id="536" w:author="Sina Furkan Özdemir" w:date="2024-06-06T10:56:00Z" w16du:dateUtc="2024-06-06T08:56:00Z">
          <w:pPr>
            <w:pStyle w:val="ListParagraph"/>
            <w:numPr>
              <w:numId w:val="1"/>
            </w:numPr>
            <w:ind w:hanging="360"/>
          </w:pPr>
        </w:pPrChange>
      </w:pPr>
    </w:p>
    <w:p w14:paraId="70D60800" w14:textId="77777777" w:rsidR="00E35F16" w:rsidRPr="005A5C7B" w:rsidRDefault="00E35F16" w:rsidP="00A92B01">
      <w:pPr>
        <w:pStyle w:val="ListParagraph"/>
        <w:numPr>
          <w:ilvl w:val="0"/>
          <w:numId w:val="1"/>
        </w:numPr>
        <w:rPr>
          <w:ins w:id="537" w:author="Sina Furkan Özdemir" w:date="2024-06-06T11:00:00Z" w16du:dateUtc="2024-06-06T09:00:00Z"/>
        </w:rPr>
        <w:pPrChange w:id="538" w:author="Sina Furkan Ôzdemir" w:date="2024-06-06T11:47:00Z" w16du:dateUtc="2024-06-06T09:47:00Z">
          <w:pPr>
            <w:pStyle w:val="ListParagraph"/>
            <w:numPr>
              <w:numId w:val="30"/>
            </w:numPr>
            <w:ind w:hanging="360"/>
          </w:pPr>
        </w:pPrChange>
      </w:pPr>
      <w:ins w:id="539" w:author="Sina Furkan Özdemir" w:date="2024-06-06T11:00:00Z" w16du:dateUtc="2024-06-06T09:00:00Z">
        <w:r w:rsidRPr="005A5C7B">
          <w:t xml:space="preserve">Hvor mange soverom ønsker du </w:t>
        </w:r>
        <w:r w:rsidRPr="002A1D6F">
          <w:rPr>
            <w:color w:val="FF0000"/>
          </w:rPr>
          <w:t xml:space="preserve">i </w:t>
        </w:r>
        <w:r w:rsidRPr="005A5C7B">
          <w:t>din neste bolig?</w:t>
        </w:r>
      </w:ins>
    </w:p>
    <w:p w14:paraId="5DFDE4C1" w14:textId="77777777" w:rsidR="00E35F16" w:rsidRPr="005A5C7B" w:rsidRDefault="00E35F16" w:rsidP="00A92B01">
      <w:pPr>
        <w:pStyle w:val="ListParagraph"/>
        <w:numPr>
          <w:ilvl w:val="1"/>
          <w:numId w:val="1"/>
        </w:numPr>
        <w:rPr>
          <w:ins w:id="540" w:author="Sina Furkan Özdemir" w:date="2024-06-06T11:00:00Z" w16du:dateUtc="2024-06-06T09:00:00Z"/>
        </w:rPr>
        <w:pPrChange w:id="541" w:author="Sina Furkan Ôzdemir" w:date="2024-06-06T11:47:00Z" w16du:dateUtc="2024-06-06T09:47:00Z">
          <w:pPr>
            <w:pStyle w:val="ListParagraph"/>
            <w:numPr>
              <w:ilvl w:val="1"/>
              <w:numId w:val="30"/>
            </w:numPr>
            <w:ind w:left="1440" w:hanging="360"/>
          </w:pPr>
        </w:pPrChange>
      </w:pPr>
      <w:ins w:id="542" w:author="Sina Furkan Özdemir" w:date="2024-06-06T11:00:00Z" w16du:dateUtc="2024-06-06T09:00:00Z">
        <w:r w:rsidRPr="005A5C7B">
          <w:t>1</w:t>
        </w:r>
      </w:ins>
    </w:p>
    <w:p w14:paraId="703DAA95" w14:textId="77777777" w:rsidR="00E35F16" w:rsidRPr="005A5C7B" w:rsidRDefault="00E35F16" w:rsidP="00A92B01">
      <w:pPr>
        <w:pStyle w:val="ListParagraph"/>
        <w:numPr>
          <w:ilvl w:val="1"/>
          <w:numId w:val="1"/>
        </w:numPr>
        <w:rPr>
          <w:ins w:id="543" w:author="Sina Furkan Özdemir" w:date="2024-06-06T11:00:00Z" w16du:dateUtc="2024-06-06T09:00:00Z"/>
        </w:rPr>
        <w:pPrChange w:id="544" w:author="Sina Furkan Ôzdemir" w:date="2024-06-06T11:47:00Z" w16du:dateUtc="2024-06-06T09:47:00Z">
          <w:pPr>
            <w:pStyle w:val="ListParagraph"/>
            <w:numPr>
              <w:ilvl w:val="1"/>
              <w:numId w:val="30"/>
            </w:numPr>
            <w:ind w:left="1440" w:hanging="360"/>
          </w:pPr>
        </w:pPrChange>
      </w:pPr>
      <w:ins w:id="545" w:author="Sina Furkan Özdemir" w:date="2024-06-06T11:00:00Z" w16du:dateUtc="2024-06-06T09:00:00Z">
        <w:r w:rsidRPr="005A5C7B">
          <w:t>2</w:t>
        </w:r>
      </w:ins>
    </w:p>
    <w:p w14:paraId="08C61A9B" w14:textId="77777777" w:rsidR="00E35F16" w:rsidRPr="005A5C7B" w:rsidRDefault="00E35F16" w:rsidP="00A92B01">
      <w:pPr>
        <w:pStyle w:val="ListParagraph"/>
        <w:numPr>
          <w:ilvl w:val="1"/>
          <w:numId w:val="1"/>
        </w:numPr>
        <w:rPr>
          <w:ins w:id="546" w:author="Sina Furkan Özdemir" w:date="2024-06-06T11:00:00Z" w16du:dateUtc="2024-06-06T09:00:00Z"/>
        </w:rPr>
        <w:pPrChange w:id="547" w:author="Sina Furkan Ôzdemir" w:date="2024-06-06T11:47:00Z" w16du:dateUtc="2024-06-06T09:47:00Z">
          <w:pPr>
            <w:pStyle w:val="ListParagraph"/>
            <w:numPr>
              <w:ilvl w:val="1"/>
              <w:numId w:val="30"/>
            </w:numPr>
            <w:ind w:left="1440" w:hanging="360"/>
          </w:pPr>
        </w:pPrChange>
      </w:pPr>
      <w:ins w:id="548" w:author="Sina Furkan Özdemir" w:date="2024-06-06T11:00:00Z" w16du:dateUtc="2024-06-06T09:00:00Z">
        <w:r w:rsidRPr="005A5C7B">
          <w:t>3</w:t>
        </w:r>
      </w:ins>
    </w:p>
    <w:p w14:paraId="32F7652E" w14:textId="77777777" w:rsidR="00E35F16" w:rsidRPr="005A5C7B" w:rsidRDefault="00E35F16" w:rsidP="00A92B01">
      <w:pPr>
        <w:pStyle w:val="ListParagraph"/>
        <w:numPr>
          <w:ilvl w:val="1"/>
          <w:numId w:val="1"/>
        </w:numPr>
        <w:rPr>
          <w:ins w:id="549" w:author="Sina Furkan Özdemir" w:date="2024-06-06T11:00:00Z" w16du:dateUtc="2024-06-06T09:00:00Z"/>
        </w:rPr>
        <w:pPrChange w:id="550" w:author="Sina Furkan Ôzdemir" w:date="2024-06-06T11:47:00Z" w16du:dateUtc="2024-06-06T09:47:00Z">
          <w:pPr>
            <w:pStyle w:val="ListParagraph"/>
            <w:numPr>
              <w:ilvl w:val="1"/>
              <w:numId w:val="30"/>
            </w:numPr>
            <w:ind w:left="1440" w:hanging="360"/>
          </w:pPr>
        </w:pPrChange>
      </w:pPr>
      <w:ins w:id="551" w:author="Sina Furkan Özdemir" w:date="2024-06-06T11:00:00Z" w16du:dateUtc="2024-06-06T09:00:00Z">
        <w:r w:rsidRPr="005A5C7B">
          <w:t>4</w:t>
        </w:r>
      </w:ins>
    </w:p>
    <w:p w14:paraId="57F16A61" w14:textId="77777777" w:rsidR="00E35F16" w:rsidRPr="005A5C7B" w:rsidRDefault="00E35F16" w:rsidP="00A92B01">
      <w:pPr>
        <w:pStyle w:val="ListParagraph"/>
        <w:numPr>
          <w:ilvl w:val="1"/>
          <w:numId w:val="1"/>
        </w:numPr>
        <w:rPr>
          <w:ins w:id="552" w:author="Sina Furkan Özdemir" w:date="2024-06-06T11:00:00Z" w16du:dateUtc="2024-06-06T09:00:00Z"/>
        </w:rPr>
        <w:pPrChange w:id="553" w:author="Sina Furkan Ôzdemir" w:date="2024-06-06T11:47:00Z" w16du:dateUtc="2024-06-06T09:47:00Z">
          <w:pPr>
            <w:pStyle w:val="ListParagraph"/>
            <w:numPr>
              <w:ilvl w:val="1"/>
              <w:numId w:val="30"/>
            </w:numPr>
            <w:ind w:left="1440" w:hanging="360"/>
          </w:pPr>
        </w:pPrChange>
      </w:pPr>
      <w:ins w:id="554" w:author="Sina Furkan Özdemir" w:date="2024-06-06T11:00:00Z" w16du:dateUtc="2024-06-06T09:00:00Z">
        <w:r w:rsidRPr="005A5C7B">
          <w:t>5 eller flere</w:t>
        </w:r>
      </w:ins>
    </w:p>
    <w:p w14:paraId="36E917EE" w14:textId="77777777" w:rsidR="00E35F16" w:rsidRPr="005A5C7B" w:rsidRDefault="00E35F16" w:rsidP="00A92B01">
      <w:pPr>
        <w:pStyle w:val="ListParagraph"/>
        <w:numPr>
          <w:ilvl w:val="0"/>
          <w:numId w:val="1"/>
        </w:numPr>
        <w:rPr>
          <w:ins w:id="555" w:author="Sina Furkan Özdemir" w:date="2024-06-06T11:00:00Z" w16du:dateUtc="2024-06-06T09:00:00Z"/>
        </w:rPr>
        <w:pPrChange w:id="556" w:author="Sina Furkan Ôzdemir" w:date="2024-06-06T11:47:00Z" w16du:dateUtc="2024-06-06T09:47:00Z">
          <w:pPr>
            <w:pStyle w:val="ListParagraph"/>
            <w:numPr>
              <w:numId w:val="30"/>
            </w:numPr>
            <w:ind w:hanging="360"/>
          </w:pPr>
        </w:pPrChange>
      </w:pPr>
      <w:ins w:id="557" w:author="Sina Furkan Özdemir" w:date="2024-06-06T11:00:00Z" w16du:dateUtc="2024-06-06T09:00:00Z">
        <w:r w:rsidRPr="005A5C7B">
          <w:t>Hvor stor ønsker du at din neste bolig skal være?</w:t>
        </w:r>
      </w:ins>
    </w:p>
    <w:p w14:paraId="2747CFA4" w14:textId="77777777" w:rsidR="00E35F16" w:rsidRDefault="00E35F16" w:rsidP="00E35F16">
      <w:pPr>
        <w:pStyle w:val="ListParagraph"/>
        <w:rPr>
          <w:ins w:id="558" w:author="Sina Furkan Özdemir" w:date="2024-06-06T11:00:00Z" w16du:dateUtc="2024-06-06T09:00:00Z"/>
        </w:rPr>
      </w:pPr>
      <w:ins w:id="559" w:author="Sina Furkan Özdemir" w:date="2024-06-06T11:00:00Z" w16du:dateUtc="2024-06-06T09:00:00Z">
        <w:r w:rsidRPr="005A5C7B">
          <w:t>[åpent spørsmål] i kvm</w:t>
        </w:r>
      </w:ins>
    </w:p>
    <w:p w14:paraId="3619886D" w14:textId="5664280F" w:rsidR="000B4FD0" w:rsidDel="00E35F16" w:rsidRDefault="000B4FD0" w:rsidP="000B4FD0">
      <w:pPr>
        <w:pStyle w:val="ListParagraph"/>
        <w:numPr>
          <w:ilvl w:val="0"/>
          <w:numId w:val="1"/>
        </w:numPr>
        <w:rPr>
          <w:del w:id="560" w:author="Sina Furkan Özdemir" w:date="2024-06-06T11:00:00Z" w16du:dateUtc="2024-06-06T09:00:00Z"/>
          <w:b/>
          <w:bCs/>
        </w:rPr>
      </w:pPr>
      <w:del w:id="561" w:author="Sina Furkan Özdemir" w:date="2024-06-06T11:00:00Z" w16du:dateUtc="2024-06-06T09:00:00Z">
        <w:r w:rsidRPr="00A8786D" w:rsidDel="00E35F16">
          <w:rPr>
            <w:b/>
            <w:bCs/>
          </w:rPr>
          <w:delText>[Hvis de har planer å flytte innen Karmøy]</w:delText>
        </w:r>
      </w:del>
    </w:p>
    <w:p w14:paraId="4CC555DE" w14:textId="5B61B8E4" w:rsidR="00A8786D" w:rsidRPr="00A8786D" w:rsidDel="00E35F16" w:rsidRDefault="00A8786D" w:rsidP="00A8786D">
      <w:pPr>
        <w:pStyle w:val="ListParagraph"/>
        <w:rPr>
          <w:del w:id="562" w:author="Sina Furkan Özdemir" w:date="2024-06-06T11:00:00Z" w16du:dateUtc="2024-06-06T09:00:00Z"/>
          <w:b/>
          <w:bCs/>
        </w:rPr>
      </w:pPr>
    </w:p>
    <w:p w14:paraId="0C938515" w14:textId="226A1D89" w:rsidR="000B4FD0" w:rsidRPr="005A5C7B" w:rsidDel="00E35F16" w:rsidRDefault="000B4FD0" w:rsidP="005A5C7B">
      <w:pPr>
        <w:pStyle w:val="ListParagraph"/>
        <w:rPr>
          <w:del w:id="563" w:author="Sina Furkan Özdemir" w:date="2024-06-06T11:00:00Z" w16du:dateUtc="2024-06-06T09:00:00Z"/>
        </w:rPr>
      </w:pPr>
      <w:del w:id="564" w:author="Sina Furkan Özdemir" w:date="2024-06-06T11:00:00Z" w16du:dateUtc="2024-06-06T09:00:00Z">
        <w:r w:rsidRPr="005A5C7B" w:rsidDel="00E35F16">
          <w:delText>Ønsker du å bo</w:delText>
        </w:r>
      </w:del>
    </w:p>
    <w:p w14:paraId="1265350C" w14:textId="6916C358" w:rsidR="000B4FD0" w:rsidRPr="005A5C7B" w:rsidDel="00E35F16" w:rsidRDefault="000B4FD0" w:rsidP="00A8786D">
      <w:pPr>
        <w:pStyle w:val="ListParagraph"/>
        <w:numPr>
          <w:ilvl w:val="1"/>
          <w:numId w:val="22"/>
        </w:numPr>
        <w:rPr>
          <w:del w:id="565" w:author="Sina Furkan Özdemir" w:date="2024-06-06T11:00:00Z" w16du:dateUtc="2024-06-06T09:00:00Z"/>
        </w:rPr>
      </w:pPr>
      <w:del w:id="566" w:author="Sina Furkan Özdemir" w:date="2024-06-06T11:00:00Z" w16du:dateUtc="2024-06-06T09:00:00Z">
        <w:r w:rsidRPr="005A5C7B" w:rsidDel="00E35F16">
          <w:delText>sentrumsnært i by</w:delText>
        </w:r>
      </w:del>
    </w:p>
    <w:p w14:paraId="4FB0CC99" w14:textId="21625921" w:rsidR="000B4FD0" w:rsidRPr="005A5C7B" w:rsidDel="00E35F16" w:rsidRDefault="000B4FD0" w:rsidP="00A8786D">
      <w:pPr>
        <w:pStyle w:val="ListParagraph"/>
        <w:numPr>
          <w:ilvl w:val="1"/>
          <w:numId w:val="22"/>
        </w:numPr>
        <w:rPr>
          <w:del w:id="567" w:author="Sina Furkan Özdemir" w:date="2024-06-06T11:00:00Z" w16du:dateUtc="2024-06-06T09:00:00Z"/>
        </w:rPr>
      </w:pPr>
      <w:del w:id="568" w:author="Sina Furkan Özdemir" w:date="2024-06-06T11:00:00Z" w16du:dateUtc="2024-06-06T09:00:00Z">
        <w:r w:rsidRPr="005A5C7B" w:rsidDel="00E35F16">
          <w:delText>sentrumsnært i tettsted</w:delText>
        </w:r>
      </w:del>
    </w:p>
    <w:p w14:paraId="4CA5EF1C" w14:textId="49906647" w:rsidR="000B4FD0" w:rsidRPr="005A5C7B" w:rsidDel="00E35F16" w:rsidRDefault="000B4FD0" w:rsidP="00A8786D">
      <w:pPr>
        <w:pStyle w:val="ListParagraph"/>
        <w:numPr>
          <w:ilvl w:val="1"/>
          <w:numId w:val="22"/>
        </w:numPr>
        <w:rPr>
          <w:del w:id="569" w:author="Sina Furkan Özdemir" w:date="2024-06-06T11:00:00Z" w16du:dateUtc="2024-06-06T09:00:00Z"/>
        </w:rPr>
      </w:pPr>
      <w:del w:id="570" w:author="Sina Furkan Özdemir" w:date="2024-06-06T11:00:00Z" w16du:dateUtc="2024-06-06T09:00:00Z">
        <w:r w:rsidRPr="005A5C7B" w:rsidDel="00E35F16">
          <w:delText>i bygd</w:delText>
        </w:r>
      </w:del>
    </w:p>
    <w:p w14:paraId="10E086BB" w14:textId="3B157F2F" w:rsidR="0001707E" w:rsidRPr="005A5C7B" w:rsidDel="00E35F16" w:rsidRDefault="000B4FD0" w:rsidP="0001707E">
      <w:pPr>
        <w:pStyle w:val="ListParagraph"/>
        <w:ind w:left="1440"/>
        <w:rPr>
          <w:del w:id="571" w:author="Sina Furkan Özdemir" w:date="2024-06-06T11:00:00Z" w16du:dateUtc="2024-06-06T09:00:00Z"/>
        </w:rPr>
        <w:pPrChange w:id="572" w:author="Sina Furkan Özdemir" w:date="2024-06-06T10:55:00Z" w16du:dateUtc="2024-06-06T08:55:00Z">
          <w:pPr>
            <w:pStyle w:val="ListParagraph"/>
            <w:numPr>
              <w:ilvl w:val="1"/>
              <w:numId w:val="22"/>
            </w:numPr>
            <w:ind w:left="1440" w:hanging="360"/>
          </w:pPr>
        </w:pPrChange>
      </w:pPr>
      <w:del w:id="573" w:author="Sina Furkan Özdemir" w:date="2024-06-06T11:00:00Z" w16du:dateUtc="2024-06-06T09:00:00Z">
        <w:r w:rsidRPr="005A5C7B" w:rsidDel="00E35F16">
          <w:delText>Landlig/ i spredtbygd område</w:delText>
        </w:r>
      </w:del>
    </w:p>
    <w:p w14:paraId="4D7909D4" w14:textId="78817472" w:rsidR="00B47D9C" w:rsidRPr="005A5C7B" w:rsidDel="00E35F16" w:rsidRDefault="00B47D9C" w:rsidP="00B47D9C">
      <w:pPr>
        <w:pStyle w:val="ListParagraph"/>
        <w:numPr>
          <w:ilvl w:val="0"/>
          <w:numId w:val="22"/>
        </w:numPr>
        <w:rPr>
          <w:del w:id="574" w:author="Sina Furkan Özdemir" w:date="2024-06-06T11:00:00Z" w16du:dateUtc="2024-06-06T09:00:00Z"/>
          <w:moveTo w:id="575" w:author="Vigleik Winje" w:date="2024-05-28T15:17:00Z"/>
        </w:rPr>
      </w:pPr>
      <w:moveToRangeStart w:id="576" w:author="Vigleik Winje" w:date="2024-05-28T15:17:00Z" w:name="move167801872"/>
      <w:moveTo w:id="577" w:author="Vigleik Winje" w:date="2024-05-28T15:17:00Z">
        <w:del w:id="578" w:author="Sina Furkan Özdemir" w:date="2024-06-06T11:00:00Z" w16du:dateUtc="2024-06-06T09:00:00Z">
          <w:r w:rsidRPr="005A5C7B" w:rsidDel="00E35F16">
            <w:delText xml:space="preserve">Hvor mange soverom ønsker du </w:delText>
          </w:r>
        </w:del>
        <w:del w:id="579" w:author="Sina Furkan Özdemir" w:date="2024-06-06T10:47:00Z" w16du:dateUtc="2024-06-06T08:47:00Z">
          <w:r w:rsidRPr="002A1D6F" w:rsidDel="006F221D">
            <w:rPr>
              <w:strike/>
            </w:rPr>
            <w:delText xml:space="preserve">for </w:delText>
          </w:r>
          <w:r w:rsidRPr="002A1D6F" w:rsidDel="006F221D">
            <w:rPr>
              <w:color w:val="FF0000"/>
            </w:rPr>
            <w:delText xml:space="preserve"> </w:delText>
          </w:r>
        </w:del>
        <w:del w:id="580" w:author="Sina Furkan Özdemir" w:date="2024-06-06T11:00:00Z" w16du:dateUtc="2024-06-06T09:00:00Z">
          <w:r w:rsidRPr="002A1D6F" w:rsidDel="00E35F16">
            <w:rPr>
              <w:color w:val="FF0000"/>
            </w:rPr>
            <w:delText xml:space="preserve">i </w:delText>
          </w:r>
          <w:r w:rsidRPr="005A5C7B" w:rsidDel="00E35F16">
            <w:delText>din neste bolig?</w:delText>
          </w:r>
        </w:del>
      </w:moveTo>
    </w:p>
    <w:p w14:paraId="377AF29E" w14:textId="259E14FF" w:rsidR="00B47D9C" w:rsidRPr="005A5C7B" w:rsidDel="00E35F16" w:rsidRDefault="00B47D9C" w:rsidP="00B47D9C">
      <w:pPr>
        <w:pStyle w:val="ListParagraph"/>
        <w:numPr>
          <w:ilvl w:val="1"/>
          <w:numId w:val="22"/>
        </w:numPr>
        <w:rPr>
          <w:del w:id="581" w:author="Sina Furkan Özdemir" w:date="2024-06-06T11:00:00Z" w16du:dateUtc="2024-06-06T09:00:00Z"/>
          <w:moveTo w:id="582" w:author="Vigleik Winje" w:date="2024-05-28T15:17:00Z"/>
        </w:rPr>
      </w:pPr>
      <w:moveTo w:id="583" w:author="Vigleik Winje" w:date="2024-05-28T15:17:00Z">
        <w:del w:id="584" w:author="Sina Furkan Özdemir" w:date="2024-06-06T11:00:00Z" w16du:dateUtc="2024-06-06T09:00:00Z">
          <w:r w:rsidRPr="005A5C7B" w:rsidDel="00E35F16">
            <w:delText>1</w:delText>
          </w:r>
        </w:del>
      </w:moveTo>
    </w:p>
    <w:p w14:paraId="02BA60C2" w14:textId="37CBA213" w:rsidR="00B47D9C" w:rsidRPr="005A5C7B" w:rsidDel="00E35F16" w:rsidRDefault="00B47D9C" w:rsidP="00B47D9C">
      <w:pPr>
        <w:pStyle w:val="ListParagraph"/>
        <w:numPr>
          <w:ilvl w:val="1"/>
          <w:numId w:val="22"/>
        </w:numPr>
        <w:rPr>
          <w:del w:id="585" w:author="Sina Furkan Özdemir" w:date="2024-06-06T11:00:00Z" w16du:dateUtc="2024-06-06T09:00:00Z"/>
          <w:moveTo w:id="586" w:author="Vigleik Winje" w:date="2024-05-28T15:17:00Z"/>
        </w:rPr>
      </w:pPr>
      <w:moveTo w:id="587" w:author="Vigleik Winje" w:date="2024-05-28T15:17:00Z">
        <w:del w:id="588" w:author="Sina Furkan Özdemir" w:date="2024-06-06T11:00:00Z" w16du:dateUtc="2024-06-06T09:00:00Z">
          <w:r w:rsidRPr="005A5C7B" w:rsidDel="00E35F16">
            <w:delText>2</w:delText>
          </w:r>
        </w:del>
      </w:moveTo>
    </w:p>
    <w:p w14:paraId="431E9F49" w14:textId="4788C969" w:rsidR="00B47D9C" w:rsidRPr="005A5C7B" w:rsidDel="00E35F16" w:rsidRDefault="00B47D9C" w:rsidP="00B47D9C">
      <w:pPr>
        <w:pStyle w:val="ListParagraph"/>
        <w:numPr>
          <w:ilvl w:val="1"/>
          <w:numId w:val="22"/>
        </w:numPr>
        <w:rPr>
          <w:del w:id="589" w:author="Sina Furkan Özdemir" w:date="2024-06-06T11:00:00Z" w16du:dateUtc="2024-06-06T09:00:00Z"/>
          <w:moveTo w:id="590" w:author="Vigleik Winje" w:date="2024-05-28T15:17:00Z"/>
        </w:rPr>
      </w:pPr>
      <w:moveTo w:id="591" w:author="Vigleik Winje" w:date="2024-05-28T15:17:00Z">
        <w:del w:id="592" w:author="Sina Furkan Özdemir" w:date="2024-06-06T11:00:00Z" w16du:dateUtc="2024-06-06T09:00:00Z">
          <w:r w:rsidRPr="005A5C7B" w:rsidDel="00E35F16">
            <w:delText>3</w:delText>
          </w:r>
        </w:del>
      </w:moveTo>
    </w:p>
    <w:p w14:paraId="08D17ED4" w14:textId="51E4D70D" w:rsidR="00B47D9C" w:rsidRPr="005A5C7B" w:rsidDel="00E35F16" w:rsidRDefault="00B47D9C" w:rsidP="00B47D9C">
      <w:pPr>
        <w:pStyle w:val="ListParagraph"/>
        <w:numPr>
          <w:ilvl w:val="1"/>
          <w:numId w:val="22"/>
        </w:numPr>
        <w:rPr>
          <w:del w:id="593" w:author="Sina Furkan Özdemir" w:date="2024-06-06T11:00:00Z" w16du:dateUtc="2024-06-06T09:00:00Z"/>
          <w:moveTo w:id="594" w:author="Vigleik Winje" w:date="2024-05-28T15:17:00Z"/>
        </w:rPr>
      </w:pPr>
      <w:moveTo w:id="595" w:author="Vigleik Winje" w:date="2024-05-28T15:17:00Z">
        <w:del w:id="596" w:author="Sina Furkan Özdemir" w:date="2024-06-06T11:00:00Z" w16du:dateUtc="2024-06-06T09:00:00Z">
          <w:r w:rsidRPr="005A5C7B" w:rsidDel="00E35F16">
            <w:delText>4</w:delText>
          </w:r>
        </w:del>
      </w:moveTo>
    </w:p>
    <w:p w14:paraId="67FB442F" w14:textId="4D6B4BDE" w:rsidR="00B47D9C" w:rsidRPr="005A5C7B" w:rsidDel="00E35F16" w:rsidRDefault="00B47D9C" w:rsidP="00B47D9C">
      <w:pPr>
        <w:pStyle w:val="ListParagraph"/>
        <w:numPr>
          <w:ilvl w:val="1"/>
          <w:numId w:val="22"/>
        </w:numPr>
        <w:rPr>
          <w:del w:id="597" w:author="Sina Furkan Özdemir" w:date="2024-06-06T11:00:00Z" w16du:dateUtc="2024-06-06T09:00:00Z"/>
          <w:moveTo w:id="598" w:author="Vigleik Winje" w:date="2024-05-28T15:17:00Z"/>
        </w:rPr>
      </w:pPr>
      <w:moveTo w:id="599" w:author="Vigleik Winje" w:date="2024-05-28T15:17:00Z">
        <w:del w:id="600" w:author="Sina Furkan Özdemir" w:date="2024-06-06T11:00:00Z" w16du:dateUtc="2024-06-06T09:00:00Z">
          <w:r w:rsidRPr="005A5C7B" w:rsidDel="00E35F16">
            <w:delText>5 eller flere</w:delText>
          </w:r>
        </w:del>
      </w:moveTo>
    </w:p>
    <w:p w14:paraId="2D73AF9E" w14:textId="498ED2FA" w:rsidR="00B47D9C" w:rsidRPr="005A5C7B" w:rsidDel="00E35F16" w:rsidRDefault="00B47D9C" w:rsidP="00B47D9C">
      <w:pPr>
        <w:pStyle w:val="ListParagraph"/>
        <w:ind w:left="1440"/>
        <w:rPr>
          <w:del w:id="601" w:author="Sina Furkan Özdemir" w:date="2024-06-06T11:00:00Z" w16du:dateUtc="2024-06-06T09:00:00Z"/>
          <w:moveTo w:id="602" w:author="Vigleik Winje" w:date="2024-05-28T15:17:00Z"/>
        </w:rPr>
      </w:pPr>
    </w:p>
    <w:p w14:paraId="4A25137E" w14:textId="07A37343" w:rsidR="00B47D9C" w:rsidRPr="005A5C7B" w:rsidDel="00E35F16" w:rsidRDefault="00B47D9C" w:rsidP="00B47D9C">
      <w:pPr>
        <w:pStyle w:val="ListParagraph"/>
        <w:numPr>
          <w:ilvl w:val="0"/>
          <w:numId w:val="22"/>
        </w:numPr>
        <w:rPr>
          <w:del w:id="603" w:author="Sina Furkan Özdemir" w:date="2024-06-06T11:00:00Z" w16du:dateUtc="2024-06-06T09:00:00Z"/>
          <w:moveTo w:id="604" w:author="Vigleik Winje" w:date="2024-05-28T15:17:00Z"/>
        </w:rPr>
      </w:pPr>
      <w:moveTo w:id="605" w:author="Vigleik Winje" w:date="2024-05-28T15:17:00Z">
        <w:del w:id="606" w:author="Sina Furkan Özdemir" w:date="2024-06-06T11:00:00Z" w16du:dateUtc="2024-06-06T09:00:00Z">
          <w:r w:rsidRPr="005A5C7B" w:rsidDel="00E35F16">
            <w:delText>Hvor stor ønsker du at din neste bolig skal være?</w:delText>
          </w:r>
        </w:del>
      </w:moveTo>
    </w:p>
    <w:p w14:paraId="0B69B37A" w14:textId="49A58098" w:rsidR="00B47D9C" w:rsidDel="00E35F16" w:rsidRDefault="00B47D9C" w:rsidP="00B47D9C">
      <w:pPr>
        <w:pStyle w:val="ListParagraph"/>
        <w:rPr>
          <w:del w:id="607" w:author="Sina Furkan Özdemir" w:date="2024-06-06T11:00:00Z" w16du:dateUtc="2024-06-06T09:00:00Z"/>
          <w:moveTo w:id="608" w:author="Vigleik Winje" w:date="2024-05-28T15:17:00Z"/>
        </w:rPr>
      </w:pPr>
      <w:moveTo w:id="609" w:author="Vigleik Winje" w:date="2024-05-28T15:17:00Z">
        <w:del w:id="610" w:author="Sina Furkan Özdemir" w:date="2024-06-06T11:00:00Z" w16du:dateUtc="2024-06-06T09:00:00Z">
          <w:r w:rsidRPr="005A5C7B" w:rsidDel="00E35F16">
            <w:delText>[åpent spørsmål] i kvm</w:delText>
          </w:r>
        </w:del>
      </w:moveTo>
    </w:p>
    <w:moveToRangeEnd w:id="576"/>
    <w:p w14:paraId="751A733B" w14:textId="0ED8BAD0" w:rsidR="000B4FD0" w:rsidRPr="005A5C7B" w:rsidDel="00E35F16" w:rsidRDefault="000B4FD0" w:rsidP="00E35F16">
      <w:pPr>
        <w:rPr>
          <w:del w:id="611" w:author="Sina Furkan Özdemir" w:date="2024-06-06T11:00:00Z" w16du:dateUtc="2024-06-06T09:00:00Z"/>
        </w:rPr>
        <w:pPrChange w:id="612" w:author="Sina Furkan Özdemir" w:date="2024-06-06T11:00:00Z" w16du:dateUtc="2024-06-06T09:00:00Z">
          <w:pPr>
            <w:pStyle w:val="ListParagraph"/>
          </w:pPr>
        </w:pPrChange>
      </w:pPr>
    </w:p>
    <w:p w14:paraId="712D523B" w14:textId="7F278158" w:rsidR="003C6A39" w:rsidRPr="005A5C7B" w:rsidRDefault="003C6A39" w:rsidP="005A5C7B">
      <w:pPr>
        <w:pStyle w:val="ListParagraph"/>
        <w:ind w:left="1065"/>
      </w:pPr>
    </w:p>
    <w:p w14:paraId="49A3EAF8" w14:textId="11A0CAD1" w:rsidR="008D2ED4" w:rsidRPr="005A5C7B" w:rsidRDefault="003C6A39" w:rsidP="00A92B01">
      <w:pPr>
        <w:pStyle w:val="ListParagraph"/>
        <w:numPr>
          <w:ilvl w:val="0"/>
          <w:numId w:val="1"/>
        </w:numPr>
        <w:pPrChange w:id="613" w:author="Sina Furkan Ôzdemir" w:date="2024-06-06T11:47:00Z" w16du:dateUtc="2024-06-06T09:47:00Z">
          <w:pPr>
            <w:pStyle w:val="ListParagraph"/>
            <w:numPr>
              <w:numId w:val="30"/>
            </w:numPr>
            <w:ind w:hanging="360"/>
          </w:pPr>
        </w:pPrChange>
      </w:pPr>
      <w:del w:id="614" w:author="Sina Furkan Özdemir" w:date="2024-06-06T10:44:00Z" w16du:dateUtc="2024-06-06T08:44:00Z">
        <w:r w:rsidRPr="00F41C6F" w:rsidDel="006F221D">
          <w:rPr>
            <w:strike/>
          </w:rPr>
          <w:delText xml:space="preserve">Om vi </w:delText>
        </w:r>
        <w:r w:rsidR="000B4FD0" w:rsidRPr="00F41C6F" w:rsidDel="006F221D">
          <w:rPr>
            <w:strike/>
          </w:rPr>
          <w:delText xml:space="preserve">tenker </w:delText>
        </w:r>
      </w:del>
      <w:del w:id="615" w:author="Vigleik Winje" w:date="2024-05-23T16:53:00Z">
        <w:r w:rsidR="000B4FD0" w:rsidRPr="00F41C6F" w:rsidDel="006A4344">
          <w:rPr>
            <w:strike/>
          </w:rPr>
          <w:delText>på din økonomi</w:delText>
        </w:r>
        <w:r w:rsidR="00595AF7" w:rsidRPr="00F41C6F" w:rsidDel="006A4344">
          <w:rPr>
            <w:strike/>
          </w:rPr>
          <w:delText>sk tilstand</w:delText>
        </w:r>
        <w:r w:rsidR="000B4FD0" w:rsidRPr="00F41C6F" w:rsidDel="006A4344">
          <w:rPr>
            <w:strike/>
          </w:rPr>
          <w:delText xml:space="preserve"> og behovene dine</w:delText>
        </w:r>
        <w:r w:rsidR="00F41C6F" w:rsidDel="006A4344">
          <w:delText xml:space="preserve"> </w:delText>
        </w:r>
        <w:r w:rsidR="00F41C6F" w:rsidRPr="00F41C6F" w:rsidDel="006A4344">
          <w:rPr>
            <w:color w:val="FF0000"/>
          </w:rPr>
          <w:delText>Med tanke på din økonomiske situasjon og dine behov</w:delText>
        </w:r>
        <w:r w:rsidR="000B4FD0" w:rsidRPr="00F41C6F" w:rsidDel="006A4344">
          <w:rPr>
            <w:color w:val="FF0000"/>
          </w:rPr>
          <w:delText xml:space="preserve">, </w:delText>
        </w:r>
        <w:r w:rsidR="000B4FD0" w:rsidRPr="005A5C7B" w:rsidDel="006A4344">
          <w:delText>h</w:delText>
        </w:r>
        <w:r w:rsidR="008D2ED4" w:rsidRPr="005A5C7B" w:rsidDel="006A4344">
          <w:delText xml:space="preserve">vilken type bolig </w:delText>
        </w:r>
        <w:r w:rsidR="000B4FD0" w:rsidRPr="005A5C7B" w:rsidDel="006A4344">
          <w:delText>egner seg best som</w:delText>
        </w:r>
        <w:r w:rsidR="008D2ED4" w:rsidRPr="005A5C7B" w:rsidDel="006A4344">
          <w:delText xml:space="preserve"> din neste bolig</w:delText>
        </w:r>
        <w:r w:rsidR="00A8786D" w:rsidRPr="005A5C7B" w:rsidDel="006A4344">
          <w:delText>?</w:delText>
        </w:r>
      </w:del>
      <w:ins w:id="616" w:author="Vigleik Winje" w:date="2024-05-23T16:52:00Z">
        <w:r w:rsidR="006A4344">
          <w:t>Hva tror du blir din neste bolig med tanke på din økonomiske</w:t>
        </w:r>
      </w:ins>
      <w:ins w:id="617" w:author="Vigleik Winje" w:date="2024-05-23T16:53:00Z">
        <w:r w:rsidR="006A4344">
          <w:t xml:space="preserve"> </w:t>
        </w:r>
      </w:ins>
      <w:ins w:id="618" w:author="Vigleik Winje" w:date="2024-05-23T16:52:00Z">
        <w:r w:rsidR="006A4344">
          <w:t xml:space="preserve">situasjon </w:t>
        </w:r>
      </w:ins>
    </w:p>
    <w:p w14:paraId="3F079B3A" w14:textId="77777777" w:rsidR="003C6A39" w:rsidRPr="005A5C7B" w:rsidRDefault="003C6A39" w:rsidP="00A8786D">
      <w:pPr>
        <w:pStyle w:val="ListParagraph"/>
        <w:numPr>
          <w:ilvl w:val="0"/>
          <w:numId w:val="24"/>
        </w:numPr>
      </w:pPr>
      <w:r w:rsidRPr="005A5C7B">
        <w:t>Enebolig</w:t>
      </w:r>
    </w:p>
    <w:p w14:paraId="21DACFA5" w14:textId="27775B7F" w:rsidR="003C6A39" w:rsidRDefault="003C6A39" w:rsidP="00A8786D">
      <w:pPr>
        <w:pStyle w:val="ListParagraph"/>
        <w:numPr>
          <w:ilvl w:val="0"/>
          <w:numId w:val="24"/>
        </w:numPr>
        <w:rPr>
          <w:ins w:id="619" w:author="Vigleik Winje" w:date="2024-05-23T16:48:00Z"/>
        </w:rPr>
      </w:pPr>
      <w:del w:id="620" w:author="Vigleik Winje" w:date="2024-05-23T15:25:00Z">
        <w:r w:rsidRPr="005A5C7B" w:rsidDel="00403D49">
          <w:delText>Kjedet enebolig/</w:delText>
        </w:r>
      </w:del>
      <w:r w:rsidRPr="005A5C7B">
        <w:t>Rekkehus</w:t>
      </w:r>
    </w:p>
    <w:p w14:paraId="4EF19E24" w14:textId="68003EC7" w:rsidR="006A4344" w:rsidRPr="005A5C7B" w:rsidRDefault="006A4344" w:rsidP="00A8786D">
      <w:pPr>
        <w:pStyle w:val="ListParagraph"/>
        <w:numPr>
          <w:ilvl w:val="0"/>
          <w:numId w:val="24"/>
        </w:numPr>
      </w:pPr>
      <w:ins w:id="621" w:author="Vigleik Winje" w:date="2024-05-23T16:48:00Z">
        <w:r>
          <w:t>Flermannsbolig</w:t>
        </w:r>
      </w:ins>
    </w:p>
    <w:p w14:paraId="625CC308" w14:textId="212C9E59" w:rsidR="003C6A39" w:rsidRPr="005A5C7B" w:rsidDel="00403D49" w:rsidRDefault="003C6A39" w:rsidP="00403D49">
      <w:pPr>
        <w:pStyle w:val="ListParagraph"/>
        <w:numPr>
          <w:ilvl w:val="0"/>
          <w:numId w:val="24"/>
        </w:numPr>
        <w:rPr>
          <w:del w:id="622" w:author="Vigleik Winje" w:date="2024-05-23T15:25:00Z"/>
        </w:rPr>
      </w:pPr>
      <w:r w:rsidRPr="005A5C7B">
        <w:t>Leilighet</w:t>
      </w:r>
      <w:ins w:id="623" w:author="Vigleik Winje" w:date="2024-05-23T15:25:00Z">
        <w:r w:rsidR="00403D49">
          <w:t>skompleks</w:t>
        </w:r>
      </w:ins>
      <w:del w:id="624" w:author="Vigleik Winje" w:date="2024-05-23T15:25:00Z">
        <w:r w:rsidRPr="005A5C7B" w:rsidDel="00403D49">
          <w:delText>/flermansbolig med flere enn 4 boenheter</w:delText>
        </w:r>
      </w:del>
    </w:p>
    <w:p w14:paraId="1BB2FECC" w14:textId="2F852015" w:rsidR="003C6A39" w:rsidRPr="005A5C7B" w:rsidRDefault="003C6A39" w:rsidP="00DF65E3">
      <w:pPr>
        <w:pStyle w:val="ListParagraph"/>
        <w:numPr>
          <w:ilvl w:val="0"/>
          <w:numId w:val="24"/>
        </w:numPr>
      </w:pPr>
      <w:del w:id="625" w:author="Vigleik Winje" w:date="2024-05-23T15:25:00Z">
        <w:r w:rsidRPr="005A5C7B" w:rsidDel="00403D49">
          <w:delText>Blokkleilighet/byleilighet</w:delText>
        </w:r>
      </w:del>
    </w:p>
    <w:p w14:paraId="3CE5995F" w14:textId="77777777" w:rsidR="003C6A39" w:rsidRPr="005A5C7B" w:rsidRDefault="003C6A39" w:rsidP="00A8786D">
      <w:pPr>
        <w:pStyle w:val="ListParagraph"/>
        <w:numPr>
          <w:ilvl w:val="0"/>
          <w:numId w:val="24"/>
        </w:numPr>
      </w:pPr>
      <w:r w:rsidRPr="005A5C7B">
        <w:t>Sokkel</w:t>
      </w:r>
      <w:del w:id="626" w:author="Vigleik Winje" w:date="2024-05-23T15:25:00Z">
        <w:r w:rsidRPr="005A5C7B" w:rsidDel="00403D49">
          <w:delText xml:space="preserve"> </w:delText>
        </w:r>
      </w:del>
      <w:r w:rsidRPr="005A5C7B">
        <w:t>leilighet i enebolig</w:t>
      </w:r>
    </w:p>
    <w:p w14:paraId="4F39B35E" w14:textId="77777777" w:rsidR="003C6A39" w:rsidRDefault="003C6A39" w:rsidP="00A8786D">
      <w:pPr>
        <w:pStyle w:val="ListParagraph"/>
        <w:numPr>
          <w:ilvl w:val="0"/>
          <w:numId w:val="24"/>
        </w:numPr>
      </w:pPr>
      <w:r w:rsidRPr="005A5C7B">
        <w:t>Hybel</w:t>
      </w:r>
    </w:p>
    <w:p w14:paraId="38DFAF3F" w14:textId="77777777" w:rsidR="00595AF7" w:rsidRDefault="00595AF7" w:rsidP="00595AF7">
      <w:pPr>
        <w:pStyle w:val="ListParagraph"/>
        <w:ind w:left="1440"/>
      </w:pPr>
    </w:p>
    <w:p w14:paraId="6F1FB6D0" w14:textId="1000BD30" w:rsidR="00A8786D" w:rsidRPr="002A1D6F" w:rsidRDefault="002A1D6F" w:rsidP="00A92B01">
      <w:pPr>
        <w:pStyle w:val="ListParagraph"/>
        <w:numPr>
          <w:ilvl w:val="0"/>
          <w:numId w:val="1"/>
        </w:numPr>
        <w:rPr>
          <w:color w:val="FF0000"/>
        </w:rPr>
        <w:pPrChange w:id="627" w:author="Sina Furkan Ôzdemir" w:date="2024-06-06T11:47:00Z" w16du:dateUtc="2024-06-06T09:47:00Z">
          <w:pPr>
            <w:pStyle w:val="ListParagraph"/>
            <w:numPr>
              <w:numId w:val="30"/>
            </w:numPr>
            <w:ind w:hanging="360"/>
          </w:pPr>
        </w:pPrChange>
      </w:pPr>
      <w:r>
        <w:t>H</w:t>
      </w:r>
      <w:r w:rsidR="00595AF7" w:rsidRPr="00595AF7">
        <w:t xml:space="preserve">vilken type bolig ønsker du </w:t>
      </w:r>
      <w:del w:id="628" w:author="Sina Furkan Özdemir" w:date="2024-06-06T10:44:00Z" w16du:dateUtc="2024-06-06T08:44:00Z">
        <w:r w:rsidR="00595AF7" w:rsidRPr="002A1D6F" w:rsidDel="006F221D">
          <w:rPr>
            <w:strike/>
          </w:rPr>
          <w:delText>for seg</w:delText>
        </w:r>
        <w:r w:rsidRPr="002A1D6F" w:rsidDel="006F221D">
          <w:delText xml:space="preserve"> </w:delText>
        </w:r>
      </w:del>
      <w:r w:rsidRPr="002A1D6F">
        <w:rPr>
          <w:color w:val="FF0000"/>
        </w:rPr>
        <w:t>deg ideelt sett</w:t>
      </w:r>
      <w:r w:rsidR="00595AF7" w:rsidRPr="002A1D6F">
        <w:rPr>
          <w:color w:val="FF0000"/>
        </w:rPr>
        <w:t xml:space="preserve">? </w:t>
      </w:r>
    </w:p>
    <w:p w14:paraId="27F383FF" w14:textId="77777777" w:rsidR="00595AF7" w:rsidRPr="005A5C7B" w:rsidRDefault="00595AF7" w:rsidP="00595AF7">
      <w:pPr>
        <w:pStyle w:val="ListParagraph"/>
        <w:numPr>
          <w:ilvl w:val="1"/>
          <w:numId w:val="25"/>
        </w:numPr>
      </w:pPr>
      <w:r w:rsidRPr="005A5C7B">
        <w:t>Enebolig</w:t>
      </w:r>
    </w:p>
    <w:p w14:paraId="441B85FC" w14:textId="77777777" w:rsidR="00595AF7" w:rsidRDefault="00595AF7" w:rsidP="00595AF7">
      <w:pPr>
        <w:pStyle w:val="ListParagraph"/>
        <w:numPr>
          <w:ilvl w:val="1"/>
          <w:numId w:val="25"/>
        </w:numPr>
        <w:rPr>
          <w:ins w:id="629" w:author="Vigleik Winje" w:date="2024-05-23T16:48:00Z"/>
        </w:rPr>
      </w:pPr>
      <w:del w:id="630" w:author="Vigleik Winje" w:date="2024-05-23T13:50:00Z">
        <w:r w:rsidRPr="005A5C7B" w:rsidDel="003F3EA2">
          <w:delText>Kjedet enebolig/</w:delText>
        </w:r>
      </w:del>
      <w:r w:rsidRPr="005A5C7B">
        <w:t>Rekkehus</w:t>
      </w:r>
    </w:p>
    <w:p w14:paraId="6C7552CC" w14:textId="65265C0C" w:rsidR="006A4344" w:rsidRPr="005A5C7B" w:rsidRDefault="006A4344" w:rsidP="00595AF7">
      <w:pPr>
        <w:pStyle w:val="ListParagraph"/>
        <w:numPr>
          <w:ilvl w:val="1"/>
          <w:numId w:val="25"/>
        </w:numPr>
      </w:pPr>
      <w:ins w:id="631" w:author="Vigleik Winje" w:date="2024-05-23T16:48:00Z">
        <w:r>
          <w:t>Flermannsbolig</w:t>
        </w:r>
      </w:ins>
    </w:p>
    <w:p w14:paraId="6EEFDECC" w14:textId="47C37235" w:rsidR="00595AF7" w:rsidRPr="005A5C7B" w:rsidRDefault="00595AF7" w:rsidP="00595AF7">
      <w:pPr>
        <w:pStyle w:val="ListParagraph"/>
        <w:numPr>
          <w:ilvl w:val="1"/>
          <w:numId w:val="25"/>
        </w:numPr>
      </w:pPr>
      <w:r w:rsidRPr="005A5C7B">
        <w:t>Leilighet</w:t>
      </w:r>
      <w:ins w:id="632" w:author="Vigleik Winje" w:date="2024-05-23T15:26:00Z">
        <w:r w:rsidR="00403D49">
          <w:t>skompleks</w:t>
        </w:r>
      </w:ins>
      <w:r w:rsidRPr="005A5C7B">
        <w:t>/</w:t>
      </w:r>
      <w:del w:id="633" w:author="Vigleik Winje" w:date="2024-05-23T13:50:00Z">
        <w:r w:rsidRPr="005A5C7B" w:rsidDel="003F3EA2">
          <w:delText>flermansbolig med flere enn 4 boenheter</w:delText>
        </w:r>
      </w:del>
    </w:p>
    <w:p w14:paraId="0343388A" w14:textId="158D3AD6" w:rsidR="00595AF7" w:rsidRPr="005A5C7B" w:rsidDel="003F3EA2" w:rsidRDefault="00595AF7" w:rsidP="00595AF7">
      <w:pPr>
        <w:pStyle w:val="ListParagraph"/>
        <w:numPr>
          <w:ilvl w:val="1"/>
          <w:numId w:val="25"/>
        </w:numPr>
        <w:rPr>
          <w:del w:id="634" w:author="Vigleik Winje" w:date="2024-05-23T13:50:00Z"/>
        </w:rPr>
      </w:pPr>
      <w:commentRangeStart w:id="635"/>
      <w:del w:id="636" w:author="Vigleik Winje" w:date="2024-05-23T13:50:00Z">
        <w:r w:rsidRPr="00DD235B" w:rsidDel="003F3EA2">
          <w:rPr>
            <w:highlight w:val="yellow"/>
            <w:rPrChange w:id="637" w:author="Vigleik Winje" w:date="2024-05-23T13:45:00Z">
              <w:rPr/>
            </w:rPrChange>
          </w:rPr>
          <w:delText>Blokkleilighet</w:delText>
        </w:r>
        <w:commentRangeEnd w:id="635"/>
        <w:r w:rsidR="00DD235B" w:rsidDel="003F3EA2">
          <w:rPr>
            <w:rStyle w:val="CommentReference"/>
          </w:rPr>
          <w:commentReference w:id="635"/>
        </w:r>
        <w:r w:rsidRPr="005A5C7B" w:rsidDel="003F3EA2">
          <w:delText>/byleilighet</w:delText>
        </w:r>
      </w:del>
    </w:p>
    <w:p w14:paraId="44DCC67F" w14:textId="77777777" w:rsidR="00595AF7" w:rsidRPr="005A5C7B" w:rsidRDefault="00595AF7" w:rsidP="00595AF7">
      <w:pPr>
        <w:pStyle w:val="ListParagraph"/>
        <w:numPr>
          <w:ilvl w:val="1"/>
          <w:numId w:val="25"/>
        </w:numPr>
      </w:pPr>
      <w:r w:rsidRPr="005A5C7B">
        <w:t>Sokkel</w:t>
      </w:r>
      <w:del w:id="638" w:author="Vigleik Winje" w:date="2024-05-23T13:50:00Z">
        <w:r w:rsidRPr="005A5C7B" w:rsidDel="003F3EA2">
          <w:delText xml:space="preserve"> </w:delText>
        </w:r>
      </w:del>
      <w:r w:rsidRPr="005A5C7B">
        <w:t>leilighet i enebolig</w:t>
      </w:r>
    </w:p>
    <w:p w14:paraId="64B7D11A" w14:textId="77777777" w:rsidR="00595AF7" w:rsidRDefault="00595AF7" w:rsidP="00595AF7">
      <w:pPr>
        <w:pStyle w:val="ListParagraph"/>
        <w:numPr>
          <w:ilvl w:val="1"/>
          <w:numId w:val="25"/>
        </w:numPr>
        <w:rPr>
          <w:ins w:id="639" w:author="Sina Furkan Özdemir" w:date="2024-06-06T10:47:00Z" w16du:dateUtc="2024-06-06T08:47:00Z"/>
        </w:rPr>
      </w:pPr>
      <w:r w:rsidRPr="005A5C7B">
        <w:t>Hybel</w:t>
      </w:r>
    </w:p>
    <w:p w14:paraId="47BF313F" w14:textId="77777777" w:rsidR="006F221D" w:rsidRDefault="006F221D" w:rsidP="006F221D">
      <w:pPr>
        <w:pStyle w:val="ListParagraph"/>
        <w:pPrChange w:id="640" w:author="Sina Furkan Özdemir" w:date="2024-06-06T10:47:00Z" w16du:dateUtc="2024-06-06T08:47:00Z">
          <w:pPr>
            <w:pStyle w:val="ListParagraph"/>
            <w:numPr>
              <w:ilvl w:val="1"/>
              <w:numId w:val="25"/>
            </w:numPr>
            <w:ind w:left="1440" w:hanging="360"/>
          </w:pPr>
        </w:pPrChange>
      </w:pPr>
    </w:p>
    <w:p w14:paraId="116D44C2" w14:textId="77777777" w:rsidR="00595AF7" w:rsidRPr="005A5C7B" w:rsidRDefault="00595AF7" w:rsidP="00595AF7">
      <w:pPr>
        <w:pStyle w:val="ListParagraph"/>
      </w:pPr>
    </w:p>
    <w:p w14:paraId="454239A7" w14:textId="692007B5" w:rsidR="008D2ED4" w:rsidRPr="005A5C7B" w:rsidDel="00B47D9C" w:rsidRDefault="008D2ED4" w:rsidP="008D2ED4">
      <w:pPr>
        <w:pStyle w:val="ListParagraph"/>
        <w:numPr>
          <w:ilvl w:val="0"/>
          <w:numId w:val="1"/>
        </w:numPr>
        <w:rPr>
          <w:moveFrom w:id="641" w:author="Vigleik Winje" w:date="2024-05-28T15:17:00Z"/>
        </w:rPr>
      </w:pPr>
      <w:moveFromRangeStart w:id="642" w:author="Vigleik Winje" w:date="2024-05-28T15:17:00Z" w:name="move167801872"/>
      <w:moveFrom w:id="643" w:author="Vigleik Winje" w:date="2024-05-28T15:17:00Z">
        <w:r w:rsidRPr="005A5C7B" w:rsidDel="00B47D9C">
          <w:t xml:space="preserve">Hvor mange soverom ønsker du </w:t>
        </w:r>
        <w:r w:rsidRPr="002A1D6F" w:rsidDel="00B47D9C">
          <w:rPr>
            <w:strike/>
          </w:rPr>
          <w:t xml:space="preserve">for </w:t>
        </w:r>
        <w:r w:rsidR="002A1D6F" w:rsidRPr="002A1D6F" w:rsidDel="00B47D9C">
          <w:rPr>
            <w:color w:val="FF0000"/>
          </w:rPr>
          <w:t xml:space="preserve"> i </w:t>
        </w:r>
        <w:r w:rsidRPr="005A5C7B" w:rsidDel="00B47D9C">
          <w:t>din neste bolig?</w:t>
        </w:r>
      </w:moveFrom>
    </w:p>
    <w:p w14:paraId="3547F1B2" w14:textId="0CD4A0C5" w:rsidR="008D2ED4" w:rsidRPr="005A5C7B" w:rsidDel="00B47D9C" w:rsidRDefault="008D2ED4" w:rsidP="008D2ED4">
      <w:pPr>
        <w:pStyle w:val="ListParagraph"/>
        <w:numPr>
          <w:ilvl w:val="1"/>
          <w:numId w:val="1"/>
        </w:numPr>
        <w:rPr>
          <w:moveFrom w:id="644" w:author="Vigleik Winje" w:date="2024-05-28T15:17:00Z"/>
        </w:rPr>
      </w:pPr>
      <w:moveFrom w:id="645" w:author="Vigleik Winje" w:date="2024-05-28T15:17:00Z">
        <w:r w:rsidRPr="005A5C7B" w:rsidDel="00B47D9C">
          <w:t>1</w:t>
        </w:r>
      </w:moveFrom>
    </w:p>
    <w:p w14:paraId="6A23799E" w14:textId="54285C43" w:rsidR="008D2ED4" w:rsidRPr="005A5C7B" w:rsidDel="00B47D9C" w:rsidRDefault="008D2ED4" w:rsidP="008D2ED4">
      <w:pPr>
        <w:pStyle w:val="ListParagraph"/>
        <w:numPr>
          <w:ilvl w:val="1"/>
          <w:numId w:val="1"/>
        </w:numPr>
        <w:rPr>
          <w:moveFrom w:id="646" w:author="Vigleik Winje" w:date="2024-05-28T15:17:00Z"/>
        </w:rPr>
      </w:pPr>
      <w:moveFrom w:id="647" w:author="Vigleik Winje" w:date="2024-05-28T15:17:00Z">
        <w:r w:rsidRPr="005A5C7B" w:rsidDel="00B47D9C">
          <w:t>2</w:t>
        </w:r>
      </w:moveFrom>
    </w:p>
    <w:p w14:paraId="3A243A29" w14:textId="2B68671C" w:rsidR="008D2ED4" w:rsidRPr="005A5C7B" w:rsidDel="00B47D9C" w:rsidRDefault="008D2ED4" w:rsidP="008D2ED4">
      <w:pPr>
        <w:pStyle w:val="ListParagraph"/>
        <w:numPr>
          <w:ilvl w:val="1"/>
          <w:numId w:val="1"/>
        </w:numPr>
        <w:rPr>
          <w:moveFrom w:id="648" w:author="Vigleik Winje" w:date="2024-05-28T15:17:00Z"/>
        </w:rPr>
      </w:pPr>
      <w:moveFrom w:id="649" w:author="Vigleik Winje" w:date="2024-05-28T15:17:00Z">
        <w:r w:rsidRPr="005A5C7B" w:rsidDel="00B47D9C">
          <w:t>3</w:t>
        </w:r>
      </w:moveFrom>
    </w:p>
    <w:p w14:paraId="262968BF" w14:textId="5F485ECF" w:rsidR="008D2ED4" w:rsidRPr="005A5C7B" w:rsidDel="00B47D9C" w:rsidRDefault="008D2ED4" w:rsidP="008D2ED4">
      <w:pPr>
        <w:pStyle w:val="ListParagraph"/>
        <w:numPr>
          <w:ilvl w:val="1"/>
          <w:numId w:val="1"/>
        </w:numPr>
        <w:rPr>
          <w:moveFrom w:id="650" w:author="Vigleik Winje" w:date="2024-05-28T15:17:00Z"/>
        </w:rPr>
      </w:pPr>
      <w:moveFrom w:id="651" w:author="Vigleik Winje" w:date="2024-05-28T15:17:00Z">
        <w:r w:rsidRPr="005A5C7B" w:rsidDel="00B47D9C">
          <w:t>4</w:t>
        </w:r>
      </w:moveFrom>
    </w:p>
    <w:p w14:paraId="214CB176" w14:textId="61C1B550" w:rsidR="008D2ED4" w:rsidRPr="005A5C7B" w:rsidDel="00B47D9C" w:rsidRDefault="008D2ED4" w:rsidP="008D2ED4">
      <w:pPr>
        <w:pStyle w:val="ListParagraph"/>
        <w:numPr>
          <w:ilvl w:val="1"/>
          <w:numId w:val="1"/>
        </w:numPr>
        <w:rPr>
          <w:moveFrom w:id="652" w:author="Vigleik Winje" w:date="2024-05-28T15:17:00Z"/>
        </w:rPr>
      </w:pPr>
      <w:moveFrom w:id="653" w:author="Vigleik Winje" w:date="2024-05-28T15:17:00Z">
        <w:r w:rsidRPr="005A5C7B" w:rsidDel="00B47D9C">
          <w:t>5</w:t>
        </w:r>
        <w:r w:rsidR="003C6A39" w:rsidRPr="005A5C7B" w:rsidDel="00B47D9C">
          <w:t xml:space="preserve"> eller flere</w:t>
        </w:r>
      </w:moveFrom>
    </w:p>
    <w:p w14:paraId="0389AAE7" w14:textId="5F55B0B4" w:rsidR="003C6A39" w:rsidRPr="005A5C7B" w:rsidDel="00B47D9C" w:rsidRDefault="003C6A39" w:rsidP="005A5C7B">
      <w:pPr>
        <w:pStyle w:val="ListParagraph"/>
        <w:ind w:left="1440"/>
        <w:rPr>
          <w:moveFrom w:id="654" w:author="Vigleik Winje" w:date="2024-05-28T15:17:00Z"/>
        </w:rPr>
      </w:pPr>
    </w:p>
    <w:p w14:paraId="5F9A883C" w14:textId="297200EE" w:rsidR="008D2ED4" w:rsidRPr="005A5C7B" w:rsidDel="00B47D9C" w:rsidRDefault="008D2ED4" w:rsidP="008D2ED4">
      <w:pPr>
        <w:pStyle w:val="ListParagraph"/>
        <w:numPr>
          <w:ilvl w:val="0"/>
          <w:numId w:val="1"/>
        </w:numPr>
        <w:rPr>
          <w:moveFrom w:id="655" w:author="Vigleik Winje" w:date="2024-05-28T15:17:00Z"/>
        </w:rPr>
      </w:pPr>
      <w:moveFrom w:id="656" w:author="Vigleik Winje" w:date="2024-05-28T15:17:00Z">
        <w:r w:rsidRPr="005A5C7B" w:rsidDel="00B47D9C">
          <w:t xml:space="preserve">Hvor stor ønsker du </w:t>
        </w:r>
        <w:r w:rsidR="00251AAA" w:rsidRPr="005A5C7B" w:rsidDel="00B47D9C">
          <w:t xml:space="preserve">at din neste bolig </w:t>
        </w:r>
        <w:r w:rsidR="00E2188D" w:rsidRPr="005A5C7B" w:rsidDel="00B47D9C">
          <w:t>skal være</w:t>
        </w:r>
        <w:r w:rsidR="00251AAA" w:rsidRPr="005A5C7B" w:rsidDel="00B47D9C">
          <w:t>?</w:t>
        </w:r>
      </w:moveFrom>
    </w:p>
    <w:p w14:paraId="43241017" w14:textId="637653C8" w:rsidR="00251AAA" w:rsidDel="00B47D9C" w:rsidRDefault="00251AAA" w:rsidP="00251AAA">
      <w:pPr>
        <w:pStyle w:val="ListParagraph"/>
        <w:rPr>
          <w:moveFrom w:id="657" w:author="Vigleik Winje" w:date="2024-05-28T15:17:00Z"/>
        </w:rPr>
      </w:pPr>
      <w:moveFrom w:id="658" w:author="Vigleik Winje" w:date="2024-05-28T15:17:00Z">
        <w:r w:rsidRPr="005A5C7B" w:rsidDel="00B47D9C">
          <w:t>[åpent spørsmål] i kvm</w:t>
        </w:r>
      </w:moveFrom>
    </w:p>
    <w:moveFromRangeEnd w:id="642"/>
    <w:p w14:paraId="57D4413B" w14:textId="77777777" w:rsidR="002A1D6F" w:rsidRPr="005A5C7B" w:rsidRDefault="002A1D6F" w:rsidP="00251AAA">
      <w:pPr>
        <w:pStyle w:val="ListParagraph"/>
      </w:pPr>
    </w:p>
    <w:p w14:paraId="71AF319F" w14:textId="0C28A801" w:rsidR="00251AAA" w:rsidRPr="006F221D" w:rsidDel="00590711" w:rsidRDefault="00251AAA" w:rsidP="006F221D">
      <w:pPr>
        <w:rPr>
          <w:del w:id="659" w:author="Vigleik Winje" w:date="2024-05-28T15:34:00Z"/>
          <w:highlight w:val="yellow"/>
          <w:rPrChange w:id="660" w:author="Sina Furkan Özdemir" w:date="2024-06-06T10:47:00Z" w16du:dateUtc="2024-06-06T08:47:00Z">
            <w:rPr>
              <w:del w:id="661" w:author="Vigleik Winje" w:date="2024-05-28T15:34:00Z"/>
            </w:rPr>
          </w:rPrChange>
        </w:rPr>
        <w:pPrChange w:id="662" w:author="Sina Furkan Özdemir" w:date="2024-06-06T10:47:00Z" w16du:dateUtc="2024-06-06T08:47:00Z">
          <w:pPr>
            <w:pStyle w:val="ListParagraph"/>
            <w:numPr>
              <w:numId w:val="1"/>
            </w:numPr>
            <w:ind w:hanging="360"/>
          </w:pPr>
        </w:pPrChange>
      </w:pPr>
      <w:del w:id="663" w:author="Vigleik Winje" w:date="2024-05-28T15:34:00Z">
        <w:r w:rsidRPr="006F221D" w:rsidDel="00590711">
          <w:rPr>
            <w:highlight w:val="yellow"/>
            <w:rPrChange w:id="664" w:author="Sina Furkan Özdemir" w:date="2024-06-06T10:47:00Z" w16du:dateUtc="2024-06-06T08:47:00Z">
              <w:rPr/>
            </w:rPrChange>
          </w:rPr>
          <w:delText xml:space="preserve">Hvor </w:delText>
        </w:r>
        <w:r w:rsidRPr="006F221D" w:rsidDel="00590711">
          <w:rPr>
            <w:strike/>
            <w:highlight w:val="yellow"/>
            <w:rPrChange w:id="665" w:author="Sina Furkan Özdemir" w:date="2024-06-06T10:47:00Z" w16du:dateUtc="2024-06-06T08:47:00Z">
              <w:rPr>
                <w:strike/>
              </w:rPr>
            </w:rPrChange>
          </w:rPr>
          <w:delText>mye</w:delText>
        </w:r>
        <w:r w:rsidRPr="006F221D" w:rsidDel="00590711">
          <w:rPr>
            <w:highlight w:val="yellow"/>
            <w:rPrChange w:id="666" w:author="Sina Furkan Özdemir" w:date="2024-06-06T10:47:00Z" w16du:dateUtc="2024-06-06T08:47:00Z">
              <w:rPr/>
            </w:rPrChange>
          </w:rPr>
          <w:delText xml:space="preserve"> </w:delText>
        </w:r>
        <w:r w:rsidR="002A1D6F" w:rsidRPr="006F221D" w:rsidDel="00590711">
          <w:rPr>
            <w:highlight w:val="yellow"/>
            <w:rPrChange w:id="667" w:author="Sina Furkan Özdemir" w:date="2024-06-06T10:47:00Z" w16du:dateUtc="2024-06-06T08:47:00Z">
              <w:rPr/>
            </w:rPrChange>
          </w:rPr>
          <w:delText xml:space="preserve"> </w:delText>
        </w:r>
        <w:r w:rsidR="002A1D6F" w:rsidRPr="006F221D" w:rsidDel="00590711">
          <w:rPr>
            <w:color w:val="FF0000"/>
            <w:highlight w:val="yellow"/>
            <w:rPrChange w:id="668" w:author="Sina Furkan Özdemir" w:date="2024-06-06T10:47:00Z" w16du:dateUtc="2024-06-06T08:47:00Z">
              <w:rPr>
                <w:color w:val="FF0000"/>
              </w:rPr>
            </w:rPrChange>
          </w:rPr>
          <w:delText xml:space="preserve">stort </w:delText>
        </w:r>
        <w:r w:rsidRPr="006F221D" w:rsidDel="00590711">
          <w:rPr>
            <w:highlight w:val="yellow"/>
            <w:rPrChange w:id="669" w:author="Sina Furkan Özdemir" w:date="2024-06-06T10:47:00Z" w16du:dateUtc="2024-06-06T08:47:00Z">
              <w:rPr/>
            </w:rPrChange>
          </w:rPr>
          <w:delText>lånefinanseringsbehov har du for å kjøpe din neste bolig?</w:delText>
        </w:r>
      </w:del>
    </w:p>
    <w:p w14:paraId="2215DB85" w14:textId="0EC1EF2E" w:rsidR="00251AAA" w:rsidRPr="00153386" w:rsidDel="00590711" w:rsidRDefault="00251AAA" w:rsidP="006F221D">
      <w:pPr>
        <w:rPr>
          <w:del w:id="670" w:author="Vigleik Winje" w:date="2024-05-28T15:34:00Z"/>
          <w:highlight w:val="yellow"/>
          <w:rPrChange w:id="671" w:author="Vigleik Winje" w:date="2024-05-23T15:53:00Z">
            <w:rPr>
              <w:del w:id="672" w:author="Vigleik Winje" w:date="2024-05-28T15:34:00Z"/>
            </w:rPr>
          </w:rPrChange>
        </w:rPr>
        <w:pPrChange w:id="673" w:author="Sina Furkan Özdemir" w:date="2024-06-06T10:47:00Z" w16du:dateUtc="2024-06-06T08:47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del w:id="674" w:author="Vigleik Winje" w:date="2024-05-28T15:34:00Z">
        <w:r w:rsidRPr="00153386" w:rsidDel="00590711">
          <w:rPr>
            <w:highlight w:val="yellow"/>
            <w:rPrChange w:id="675" w:author="Vigleik Winje" w:date="2024-05-23T15:53:00Z">
              <w:rPr/>
            </w:rPrChange>
          </w:rPr>
          <w:delText>80-100%</w:delText>
        </w:r>
      </w:del>
    </w:p>
    <w:p w14:paraId="34B60FE7" w14:textId="41016FC2" w:rsidR="00251AAA" w:rsidRPr="00153386" w:rsidDel="00590711" w:rsidRDefault="00251AAA" w:rsidP="006F221D">
      <w:pPr>
        <w:rPr>
          <w:del w:id="676" w:author="Vigleik Winje" w:date="2024-05-28T15:34:00Z"/>
          <w:highlight w:val="yellow"/>
          <w:rPrChange w:id="677" w:author="Vigleik Winje" w:date="2024-05-23T15:53:00Z">
            <w:rPr>
              <w:del w:id="678" w:author="Vigleik Winje" w:date="2024-05-28T15:34:00Z"/>
            </w:rPr>
          </w:rPrChange>
        </w:rPr>
        <w:pPrChange w:id="679" w:author="Sina Furkan Özdemir" w:date="2024-06-06T10:47:00Z" w16du:dateUtc="2024-06-06T08:47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del w:id="680" w:author="Vigleik Winje" w:date="2024-05-28T15:34:00Z">
        <w:r w:rsidRPr="00153386" w:rsidDel="00590711">
          <w:rPr>
            <w:highlight w:val="yellow"/>
            <w:rPrChange w:id="681" w:author="Vigleik Winje" w:date="2024-05-23T15:53:00Z">
              <w:rPr/>
            </w:rPrChange>
          </w:rPr>
          <w:delText>60-79%</w:delText>
        </w:r>
      </w:del>
    </w:p>
    <w:p w14:paraId="695AAA69" w14:textId="6F293A38" w:rsidR="00251AAA" w:rsidRPr="00153386" w:rsidDel="00590711" w:rsidRDefault="00251AAA" w:rsidP="006F221D">
      <w:pPr>
        <w:rPr>
          <w:del w:id="682" w:author="Vigleik Winje" w:date="2024-05-28T15:34:00Z"/>
          <w:highlight w:val="yellow"/>
          <w:rPrChange w:id="683" w:author="Vigleik Winje" w:date="2024-05-23T15:53:00Z">
            <w:rPr>
              <w:del w:id="684" w:author="Vigleik Winje" w:date="2024-05-28T15:34:00Z"/>
            </w:rPr>
          </w:rPrChange>
        </w:rPr>
        <w:pPrChange w:id="685" w:author="Sina Furkan Özdemir" w:date="2024-06-06T10:47:00Z" w16du:dateUtc="2024-06-06T08:47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del w:id="686" w:author="Vigleik Winje" w:date="2024-05-28T15:34:00Z">
        <w:r w:rsidRPr="00153386" w:rsidDel="00590711">
          <w:rPr>
            <w:highlight w:val="yellow"/>
            <w:rPrChange w:id="687" w:author="Vigleik Winje" w:date="2024-05-23T15:53:00Z">
              <w:rPr/>
            </w:rPrChange>
          </w:rPr>
          <w:delText>40 – 59%</w:delText>
        </w:r>
      </w:del>
    </w:p>
    <w:p w14:paraId="36B94D47" w14:textId="1BAB60E5" w:rsidR="00251AAA" w:rsidRPr="00153386" w:rsidDel="00590711" w:rsidRDefault="00251AAA" w:rsidP="006F221D">
      <w:pPr>
        <w:rPr>
          <w:del w:id="688" w:author="Vigleik Winje" w:date="2024-05-28T15:34:00Z"/>
          <w:highlight w:val="yellow"/>
          <w:rPrChange w:id="689" w:author="Vigleik Winje" w:date="2024-05-23T15:53:00Z">
            <w:rPr>
              <w:del w:id="690" w:author="Vigleik Winje" w:date="2024-05-28T15:34:00Z"/>
            </w:rPr>
          </w:rPrChange>
        </w:rPr>
        <w:pPrChange w:id="691" w:author="Sina Furkan Özdemir" w:date="2024-06-06T10:47:00Z" w16du:dateUtc="2024-06-06T08:47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del w:id="692" w:author="Vigleik Winje" w:date="2024-05-28T15:34:00Z">
        <w:r w:rsidRPr="00153386" w:rsidDel="00590711">
          <w:rPr>
            <w:highlight w:val="yellow"/>
            <w:rPrChange w:id="693" w:author="Vigleik Winje" w:date="2024-05-23T15:53:00Z">
              <w:rPr/>
            </w:rPrChange>
          </w:rPr>
          <w:delText>20 – 39 %</w:delText>
        </w:r>
      </w:del>
    </w:p>
    <w:p w14:paraId="6F129286" w14:textId="18B0F00F" w:rsidR="00251AAA" w:rsidRPr="00153386" w:rsidDel="00590711" w:rsidRDefault="00251AAA" w:rsidP="006F221D">
      <w:pPr>
        <w:rPr>
          <w:del w:id="694" w:author="Vigleik Winje" w:date="2024-05-28T15:34:00Z"/>
          <w:highlight w:val="yellow"/>
          <w:rPrChange w:id="695" w:author="Vigleik Winje" w:date="2024-05-23T15:53:00Z">
            <w:rPr>
              <w:del w:id="696" w:author="Vigleik Winje" w:date="2024-05-28T15:34:00Z"/>
            </w:rPr>
          </w:rPrChange>
        </w:rPr>
        <w:pPrChange w:id="697" w:author="Sina Furkan Özdemir" w:date="2024-06-06T10:47:00Z" w16du:dateUtc="2024-06-06T08:47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del w:id="698" w:author="Vigleik Winje" w:date="2024-05-28T15:34:00Z">
        <w:r w:rsidRPr="00153386" w:rsidDel="00590711">
          <w:rPr>
            <w:highlight w:val="yellow"/>
            <w:rPrChange w:id="699" w:author="Vigleik Winje" w:date="2024-05-23T15:53:00Z">
              <w:rPr/>
            </w:rPrChange>
          </w:rPr>
          <w:delText>Inntil 20%</w:delText>
        </w:r>
      </w:del>
    </w:p>
    <w:p w14:paraId="6797BDAD" w14:textId="56F63222" w:rsidR="00251AAA" w:rsidDel="00590711" w:rsidRDefault="00251AAA" w:rsidP="006F221D">
      <w:pPr>
        <w:rPr>
          <w:del w:id="700" w:author="Vigleik Winje" w:date="2024-05-28T15:34:00Z"/>
          <w:highlight w:val="yellow"/>
        </w:rPr>
        <w:pPrChange w:id="701" w:author="Sina Furkan Özdemir" w:date="2024-06-06T10:47:00Z" w16du:dateUtc="2024-06-06T08:47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del w:id="702" w:author="Vigleik Winje" w:date="2024-05-28T15:34:00Z">
        <w:r w:rsidRPr="00153386" w:rsidDel="00590711">
          <w:rPr>
            <w:highlight w:val="yellow"/>
            <w:rPrChange w:id="703" w:author="Vigleik Winje" w:date="2024-05-23T15:53:00Z">
              <w:rPr/>
            </w:rPrChange>
          </w:rPr>
          <w:delText>Ingen lånefinanseringsbehov</w:delText>
        </w:r>
      </w:del>
    </w:p>
    <w:p w14:paraId="3DEE3584" w14:textId="785D6651" w:rsidR="00590711" w:rsidRPr="00153386" w:rsidDel="006F221D" w:rsidRDefault="0027588D" w:rsidP="006F221D">
      <w:pPr>
        <w:rPr>
          <w:ins w:id="704" w:author="Vigleik Winje" w:date="2024-05-28T15:34:00Z"/>
          <w:del w:id="705" w:author="Sina Furkan Özdemir" w:date="2024-06-06T10:47:00Z" w16du:dateUtc="2024-06-06T08:47:00Z"/>
          <w:highlight w:val="yellow"/>
          <w:rPrChange w:id="706" w:author="Vigleik Winje" w:date="2024-05-23T15:53:00Z">
            <w:rPr>
              <w:ins w:id="707" w:author="Vigleik Winje" w:date="2024-05-28T15:34:00Z"/>
              <w:del w:id="708" w:author="Sina Furkan Özdemir" w:date="2024-06-06T10:47:00Z" w16du:dateUtc="2024-06-06T08:47:00Z"/>
            </w:rPr>
          </w:rPrChange>
        </w:rPr>
        <w:pPrChange w:id="709" w:author="Sina Furkan Özdemir" w:date="2024-06-06T10:47:00Z" w16du:dateUtc="2024-06-06T08:47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710" w:author="Vigleik Winje" w:date="2024-05-28T15:40:00Z">
        <w:del w:id="711" w:author="Sina Furkan Özdemir" w:date="2024-06-06T10:47:00Z" w16du:dateUtc="2024-06-06T08:47:00Z">
          <w:r w:rsidDel="006F221D">
            <w:rPr>
              <w:highlight w:val="yellow"/>
            </w:rPr>
            <w:delText>Hvor mye mer</w:delText>
          </w:r>
        </w:del>
      </w:ins>
      <w:ins w:id="712" w:author="Vigleik Winje" w:date="2024-05-28T15:41:00Z">
        <w:del w:id="713" w:author="Sina Furkan Özdemir" w:date="2024-06-06T10:47:00Z" w16du:dateUtc="2024-06-06T08:47:00Z">
          <w:r w:rsidDel="006F221D">
            <w:rPr>
              <w:highlight w:val="yellow"/>
            </w:rPr>
            <w:delText>,</w:delText>
          </w:r>
        </w:del>
      </w:ins>
      <w:ins w:id="714" w:author="Vigleik Winje" w:date="2024-05-28T15:40:00Z">
        <w:del w:id="715" w:author="Sina Furkan Özdemir" w:date="2024-06-06T10:47:00Z" w16du:dateUtc="2024-06-06T08:47:00Z">
          <w:r w:rsidDel="006F221D">
            <w:rPr>
              <w:highlight w:val="yellow"/>
            </w:rPr>
            <w:delText xml:space="preserve"> vil</w:delText>
          </w:r>
        </w:del>
      </w:ins>
      <w:ins w:id="716" w:author="Vigleik Winje" w:date="2024-05-28T15:41:00Z">
        <w:del w:id="717" w:author="Sina Furkan Özdemir" w:date="2024-06-06T10:47:00Z" w16du:dateUtc="2024-06-06T08:47:00Z">
          <w:r w:rsidDel="006F221D">
            <w:rPr>
              <w:highlight w:val="yellow"/>
            </w:rPr>
            <w:delText xml:space="preserve"> du anta, at</w:delText>
          </w:r>
        </w:del>
      </w:ins>
      <w:ins w:id="718" w:author="Vigleik Winje" w:date="2024-05-28T15:40:00Z">
        <w:del w:id="719" w:author="Sina Furkan Özdemir" w:date="2024-06-06T10:47:00Z" w16du:dateUtc="2024-06-06T08:47:00Z">
          <w:r w:rsidDel="006F221D">
            <w:rPr>
              <w:highlight w:val="yellow"/>
            </w:rPr>
            <w:delText xml:space="preserve"> din ideelle boli</w:delText>
          </w:r>
        </w:del>
      </w:ins>
      <w:ins w:id="720" w:author="Vigleik Winje" w:date="2024-05-28T15:41:00Z">
        <w:del w:id="721" w:author="Sina Furkan Özdemir" w:date="2024-06-06T10:47:00Z" w16du:dateUtc="2024-06-06T08:47:00Z">
          <w:r w:rsidDel="006F221D">
            <w:rPr>
              <w:highlight w:val="yellow"/>
            </w:rPr>
            <w:delText>g ville</w:delText>
          </w:r>
        </w:del>
      </w:ins>
      <w:ins w:id="722" w:author="Vigleik Winje" w:date="2024-05-28T15:40:00Z">
        <w:del w:id="723" w:author="Sina Furkan Özdemir" w:date="2024-06-06T10:47:00Z" w16du:dateUtc="2024-06-06T08:47:00Z">
          <w:r w:rsidDel="006F221D">
            <w:rPr>
              <w:highlight w:val="yellow"/>
            </w:rPr>
            <w:delText xml:space="preserve"> koste</w:delText>
          </w:r>
        </w:del>
      </w:ins>
      <w:ins w:id="724" w:author="Vigleik Winje" w:date="2024-05-28T15:41:00Z">
        <w:del w:id="725" w:author="Sina Furkan Özdemir" w:date="2024-06-06T10:47:00Z" w16du:dateUtc="2024-06-06T08:47:00Z">
          <w:r w:rsidDel="006F221D">
            <w:rPr>
              <w:highlight w:val="yellow"/>
            </w:rPr>
            <w:delText>,</w:delText>
          </w:r>
        </w:del>
      </w:ins>
      <w:ins w:id="726" w:author="Vigleik Winje" w:date="2024-05-28T15:40:00Z">
        <w:del w:id="727" w:author="Sina Furkan Özdemir" w:date="2024-06-06T10:47:00Z" w16du:dateUtc="2024-06-06T08:47:00Z">
          <w:r w:rsidDel="006F221D">
            <w:rPr>
              <w:highlight w:val="yellow"/>
            </w:rPr>
            <w:delText xml:space="preserve"> sammenlignet med din nåværende bolig</w:delText>
          </w:r>
        </w:del>
      </w:ins>
      <w:ins w:id="728" w:author="Vigleik Winje" w:date="2024-05-28T15:42:00Z">
        <w:del w:id="729" w:author="Sina Furkan Özdemir" w:date="2024-06-06T10:47:00Z" w16du:dateUtc="2024-06-06T08:47:00Z">
          <w:r w:rsidDel="006F221D">
            <w:rPr>
              <w:highlight w:val="yellow"/>
            </w:rPr>
            <w:delText>, hvis du skulle kjøpt den i dag.?</w:delText>
          </w:r>
        </w:del>
      </w:ins>
    </w:p>
    <w:p w14:paraId="18253200" w14:textId="77777777" w:rsidR="008D2ED4" w:rsidRPr="005A5C7B" w:rsidRDefault="008D2ED4" w:rsidP="008D2ED4">
      <w:pPr>
        <w:pStyle w:val="ListParagraph"/>
      </w:pPr>
    </w:p>
    <w:p w14:paraId="413922F0" w14:textId="30E9A3DE" w:rsidR="006862B0" w:rsidRDefault="006862B0" w:rsidP="00A92B01">
      <w:pPr>
        <w:pStyle w:val="ListParagraph"/>
        <w:numPr>
          <w:ilvl w:val="0"/>
          <w:numId w:val="1"/>
        </w:numPr>
        <w:rPr>
          <w:ins w:id="730" w:author="Sina Furkan Ôzdemir" w:date="2024-06-06T14:05:00Z" w16du:dateUtc="2024-06-06T12:05:00Z"/>
        </w:rPr>
      </w:pPr>
      <w:ins w:id="731" w:author="Sina Furkan Ôzdemir" w:date="2024-06-06T14:05:00Z" w16du:dateUtc="2024-06-06T12:05:00Z">
        <w:r w:rsidRPr="006862B0">
          <w:lastRenderedPageBreak/>
          <w:t>Hvis du skulle selge ditt nåværende hus i dag, hvor mye ekstra penger tror du at du vil trenge for å kjøpe ditt ideelle hus? Vennligst gi et estimat i norske kroner (NOK)</w:t>
        </w:r>
      </w:ins>
    </w:p>
    <w:p w14:paraId="0486982E" w14:textId="5B74FCCF" w:rsidR="006F221D" w:rsidDel="006862B0" w:rsidRDefault="006F221D" w:rsidP="00EF5583">
      <w:pPr>
        <w:pStyle w:val="ListParagraph"/>
        <w:numPr>
          <w:ilvl w:val="0"/>
          <w:numId w:val="1"/>
        </w:numPr>
        <w:rPr>
          <w:ins w:id="732" w:author="Sina Furkan Özdemir" w:date="2024-06-06T10:48:00Z" w16du:dateUtc="2024-06-06T08:48:00Z"/>
          <w:del w:id="733" w:author="Sina Furkan Ôzdemir" w:date="2024-06-06T14:05:00Z" w16du:dateUtc="2024-06-06T12:05:00Z"/>
        </w:rPr>
        <w:pPrChange w:id="734" w:author="Sina Furkan Özdemir" w:date="2024-06-06T10:48:00Z" w16du:dateUtc="2024-06-06T08:48:00Z">
          <w:pPr>
            <w:pStyle w:val="ListParagraph"/>
            <w:numPr>
              <w:numId w:val="30"/>
            </w:numPr>
            <w:ind w:hanging="360"/>
          </w:pPr>
        </w:pPrChange>
      </w:pPr>
      <w:commentRangeStart w:id="735"/>
      <w:ins w:id="736" w:author="Sina Furkan Özdemir" w:date="2024-06-06T10:47:00Z" w16du:dateUtc="2024-06-06T08:47:00Z">
        <w:del w:id="737" w:author="Sina Furkan Ôzdemir" w:date="2024-06-06T14:05:00Z" w16du:dateUtc="2024-06-06T12:05:00Z">
          <w:r w:rsidRPr="006F221D" w:rsidDel="006862B0">
            <w:rPr>
              <w:rPrChange w:id="738" w:author="Sina Furkan Özdemir" w:date="2024-06-06T10:48:00Z" w16du:dateUtc="2024-06-06T08:48:00Z">
                <w:rPr>
                  <w:highlight w:val="yellow"/>
                </w:rPr>
              </w:rPrChange>
            </w:rPr>
            <w:delText>Hvor mye mer, vil du anta, at din ideelle bolig ville koste, sammenlignet med din nåværende bolig, hvis du skulle kjøpt den i dag?</w:delText>
          </w:r>
        </w:del>
      </w:ins>
      <w:commentRangeEnd w:id="735"/>
      <w:ins w:id="739" w:author="Sina Furkan Özdemir" w:date="2024-06-06T10:52:00Z" w16du:dateUtc="2024-06-06T08:52:00Z">
        <w:del w:id="740" w:author="Sina Furkan Ôzdemir" w:date="2024-06-06T14:05:00Z" w16du:dateUtc="2024-06-06T12:05:00Z">
          <w:r w:rsidR="0001707E" w:rsidDel="006862B0">
            <w:rPr>
              <w:rStyle w:val="CommentReference"/>
            </w:rPr>
            <w:commentReference w:id="735"/>
          </w:r>
        </w:del>
      </w:ins>
    </w:p>
    <w:p w14:paraId="0D29FC3F" w14:textId="32136C63" w:rsidR="006F221D" w:rsidRPr="006F221D" w:rsidDel="006862B0" w:rsidRDefault="006F221D" w:rsidP="006862B0">
      <w:pPr>
        <w:pStyle w:val="ListParagraph"/>
        <w:numPr>
          <w:ilvl w:val="0"/>
          <w:numId w:val="1"/>
        </w:numPr>
        <w:rPr>
          <w:ins w:id="741" w:author="Sina Furkan Özdemir" w:date="2024-06-06T10:47:00Z" w16du:dateUtc="2024-06-06T08:47:00Z"/>
          <w:del w:id="742" w:author="Sina Furkan Ôzdemir" w:date="2024-06-06T14:05:00Z" w16du:dateUtc="2024-06-06T12:05:00Z"/>
          <w:rPrChange w:id="743" w:author="Sina Furkan Özdemir" w:date="2024-06-06T10:48:00Z" w16du:dateUtc="2024-06-06T08:48:00Z">
            <w:rPr>
              <w:ins w:id="744" w:author="Sina Furkan Özdemir" w:date="2024-06-06T10:47:00Z" w16du:dateUtc="2024-06-06T08:47:00Z"/>
              <w:del w:id="745" w:author="Sina Furkan Ôzdemir" w:date="2024-06-06T14:05:00Z" w16du:dateUtc="2024-06-06T12:05:00Z"/>
              <w:highlight w:val="yellow"/>
            </w:rPr>
          </w:rPrChange>
        </w:rPr>
      </w:pPr>
    </w:p>
    <w:p w14:paraId="1C9D3B5C" w14:textId="77777777" w:rsidR="006F221D" w:rsidRDefault="006F221D" w:rsidP="006F221D">
      <w:pPr>
        <w:pStyle w:val="ListParagraph"/>
        <w:rPr>
          <w:ins w:id="746" w:author="Sina Furkan Özdemir" w:date="2024-06-06T10:47:00Z" w16du:dateUtc="2024-06-06T08:47:00Z"/>
        </w:rPr>
        <w:pPrChange w:id="747" w:author="Sina Furkan Özdemir" w:date="2024-06-06T10:47:00Z" w16du:dateUtc="2024-06-06T08:47:00Z">
          <w:pPr>
            <w:pStyle w:val="ListParagraph"/>
            <w:numPr>
              <w:numId w:val="1"/>
            </w:numPr>
            <w:ind w:hanging="360"/>
          </w:pPr>
        </w:pPrChange>
      </w:pPr>
    </w:p>
    <w:p w14:paraId="5235ADC2" w14:textId="1C557642" w:rsidR="008D2ED4" w:rsidRPr="005A5C7B" w:rsidRDefault="00E2188D" w:rsidP="00A92B01">
      <w:pPr>
        <w:pStyle w:val="ListParagraph"/>
        <w:numPr>
          <w:ilvl w:val="0"/>
          <w:numId w:val="1"/>
        </w:numPr>
        <w:pPrChange w:id="748" w:author="Sina Furkan Ôzdemir" w:date="2024-06-06T11:47:00Z" w16du:dateUtc="2024-06-06T09:47:00Z">
          <w:pPr>
            <w:pStyle w:val="ListParagraph"/>
            <w:numPr>
              <w:numId w:val="30"/>
            </w:numPr>
            <w:ind w:hanging="360"/>
          </w:pPr>
        </w:pPrChange>
      </w:pPr>
      <w:r w:rsidRPr="005A5C7B">
        <w:t>Hvor viktige er følgende kriterier for deg</w:t>
      </w:r>
      <w:r w:rsidR="008D2ED4" w:rsidRPr="005A5C7B">
        <w:t xml:space="preserve"> </w:t>
      </w:r>
      <w:del w:id="749" w:author="Sina Furkan Özdemir" w:date="2024-06-06T10:48:00Z" w16du:dateUtc="2024-06-06T08:48:00Z">
        <w:r w:rsidR="008D2ED4" w:rsidRPr="002A1D6F" w:rsidDel="006F221D">
          <w:rPr>
            <w:strike/>
          </w:rPr>
          <w:delText>følgende kriterier er for deg</w:delText>
        </w:r>
        <w:r w:rsidR="008D2ED4" w:rsidRPr="005A5C7B" w:rsidDel="006F221D">
          <w:delText xml:space="preserve"> </w:delText>
        </w:r>
      </w:del>
      <w:r w:rsidR="008D2ED4" w:rsidRPr="005A5C7B">
        <w:t>ved valg av din neste bolig: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5"/>
        <w:gridCol w:w="903"/>
        <w:gridCol w:w="1045"/>
        <w:gridCol w:w="779"/>
        <w:gridCol w:w="1141"/>
        <w:gridCol w:w="780"/>
        <w:gridCol w:w="1069"/>
      </w:tblGrid>
      <w:tr w:rsidR="002A1D6F" w:rsidRPr="005A5C7B" w14:paraId="3B96E19C" w14:textId="77777777" w:rsidTr="002A1D6F">
        <w:tc>
          <w:tcPr>
            <w:tcW w:w="2985" w:type="dxa"/>
          </w:tcPr>
          <w:p w14:paraId="650E149B" w14:textId="77777777" w:rsidR="002A1D6F" w:rsidRPr="005A5C7B" w:rsidRDefault="002A1D6F" w:rsidP="00251AAA"/>
        </w:tc>
        <w:tc>
          <w:tcPr>
            <w:tcW w:w="903" w:type="dxa"/>
          </w:tcPr>
          <w:p w14:paraId="1C735697" w14:textId="77777777" w:rsidR="002A1D6F" w:rsidRPr="005A5C7B" w:rsidRDefault="002A1D6F" w:rsidP="00251AAA"/>
        </w:tc>
        <w:tc>
          <w:tcPr>
            <w:tcW w:w="1045" w:type="dxa"/>
          </w:tcPr>
          <w:p w14:paraId="68396555" w14:textId="04A080A1" w:rsidR="002A1D6F" w:rsidRPr="005A5C7B" w:rsidRDefault="002A1D6F" w:rsidP="00251AAA">
            <w:r w:rsidRPr="005A5C7B">
              <w:t>Lite viktig (1)</w:t>
            </w:r>
          </w:p>
        </w:tc>
        <w:tc>
          <w:tcPr>
            <w:tcW w:w="779" w:type="dxa"/>
          </w:tcPr>
          <w:p w14:paraId="7CF164B6" w14:textId="77777777" w:rsidR="002A1D6F" w:rsidRPr="005A5C7B" w:rsidRDefault="002A1D6F" w:rsidP="00251AAA"/>
        </w:tc>
        <w:tc>
          <w:tcPr>
            <w:tcW w:w="1141" w:type="dxa"/>
          </w:tcPr>
          <w:p w14:paraId="53B19D77" w14:textId="3C583A92" w:rsidR="002A1D6F" w:rsidRPr="005A5C7B" w:rsidRDefault="002A1D6F" w:rsidP="00251AAA">
            <w:r w:rsidRPr="005A5C7B">
              <w:t>Nøytral (3)</w:t>
            </w:r>
          </w:p>
        </w:tc>
        <w:tc>
          <w:tcPr>
            <w:tcW w:w="780" w:type="dxa"/>
          </w:tcPr>
          <w:p w14:paraId="5FF2C81A" w14:textId="77777777" w:rsidR="002A1D6F" w:rsidRPr="005A5C7B" w:rsidRDefault="002A1D6F" w:rsidP="00251AAA"/>
        </w:tc>
        <w:tc>
          <w:tcPr>
            <w:tcW w:w="1069" w:type="dxa"/>
          </w:tcPr>
          <w:p w14:paraId="7FF38088" w14:textId="55F9D776" w:rsidR="002A1D6F" w:rsidRPr="005A5C7B" w:rsidRDefault="002A1D6F" w:rsidP="00251AAA">
            <w:r w:rsidRPr="005A5C7B">
              <w:t>Svært viktig (5)</w:t>
            </w:r>
          </w:p>
        </w:tc>
      </w:tr>
      <w:tr w:rsidR="002A1D6F" w:rsidRPr="005A5C7B" w14:paraId="687527BC" w14:textId="77777777" w:rsidTr="002A1D6F">
        <w:tc>
          <w:tcPr>
            <w:tcW w:w="2985" w:type="dxa"/>
          </w:tcPr>
          <w:p w14:paraId="0FBFF901" w14:textId="690DA003" w:rsidR="002A1D6F" w:rsidRPr="005A5C7B" w:rsidRDefault="002A1D6F" w:rsidP="00632AF1">
            <w:pPr>
              <w:pStyle w:val="ListParagraph"/>
              <w:numPr>
                <w:ilvl w:val="0"/>
                <w:numId w:val="27"/>
              </w:numPr>
            </w:pPr>
            <w:r w:rsidRPr="005A5C7B">
              <w:t>Nær familie/venner</w:t>
            </w:r>
          </w:p>
        </w:tc>
        <w:tc>
          <w:tcPr>
            <w:tcW w:w="903" w:type="dxa"/>
          </w:tcPr>
          <w:p w14:paraId="089F4408" w14:textId="77777777" w:rsidR="002A1D6F" w:rsidRPr="005A5C7B" w:rsidRDefault="002A1D6F" w:rsidP="00251AAA"/>
        </w:tc>
        <w:tc>
          <w:tcPr>
            <w:tcW w:w="1045" w:type="dxa"/>
          </w:tcPr>
          <w:p w14:paraId="52C04A58" w14:textId="489B4B29" w:rsidR="002A1D6F" w:rsidRPr="005A5C7B" w:rsidRDefault="002A1D6F" w:rsidP="00251AAA"/>
        </w:tc>
        <w:tc>
          <w:tcPr>
            <w:tcW w:w="779" w:type="dxa"/>
          </w:tcPr>
          <w:p w14:paraId="35F0E78A" w14:textId="77777777" w:rsidR="002A1D6F" w:rsidRPr="005A5C7B" w:rsidRDefault="002A1D6F" w:rsidP="00251AAA"/>
        </w:tc>
        <w:tc>
          <w:tcPr>
            <w:tcW w:w="1141" w:type="dxa"/>
          </w:tcPr>
          <w:p w14:paraId="75EF5D3D" w14:textId="77777777" w:rsidR="002A1D6F" w:rsidRPr="005A5C7B" w:rsidRDefault="002A1D6F" w:rsidP="00251AAA"/>
        </w:tc>
        <w:tc>
          <w:tcPr>
            <w:tcW w:w="780" w:type="dxa"/>
          </w:tcPr>
          <w:p w14:paraId="7AD8F1A1" w14:textId="77777777" w:rsidR="002A1D6F" w:rsidRPr="005A5C7B" w:rsidRDefault="002A1D6F" w:rsidP="00251AAA"/>
        </w:tc>
        <w:tc>
          <w:tcPr>
            <w:tcW w:w="1069" w:type="dxa"/>
          </w:tcPr>
          <w:p w14:paraId="6FBAB315" w14:textId="77777777" w:rsidR="002A1D6F" w:rsidRPr="005A5C7B" w:rsidRDefault="002A1D6F" w:rsidP="00251AAA"/>
        </w:tc>
      </w:tr>
      <w:tr w:rsidR="002A1D6F" w:rsidRPr="005A5C7B" w14:paraId="5CA27B9F" w14:textId="77777777" w:rsidTr="002A1D6F">
        <w:tc>
          <w:tcPr>
            <w:tcW w:w="2985" w:type="dxa"/>
          </w:tcPr>
          <w:p w14:paraId="45E57DC9" w14:textId="06A910B1" w:rsidR="002A1D6F" w:rsidRPr="005A5C7B" w:rsidRDefault="002A1D6F" w:rsidP="00632AF1">
            <w:pPr>
              <w:pStyle w:val="ListParagraph"/>
              <w:numPr>
                <w:ilvl w:val="0"/>
                <w:numId w:val="27"/>
              </w:numPr>
            </w:pPr>
            <w:r w:rsidRPr="005A5C7B">
              <w:t>Nær butikker/servicetilbud (legesenter, tannlege, etc.)</w:t>
            </w:r>
          </w:p>
        </w:tc>
        <w:tc>
          <w:tcPr>
            <w:tcW w:w="903" w:type="dxa"/>
          </w:tcPr>
          <w:p w14:paraId="1E73042E" w14:textId="77777777" w:rsidR="002A1D6F" w:rsidRPr="005A5C7B" w:rsidRDefault="002A1D6F" w:rsidP="00251AAA"/>
        </w:tc>
        <w:tc>
          <w:tcPr>
            <w:tcW w:w="1045" w:type="dxa"/>
          </w:tcPr>
          <w:p w14:paraId="101767DB" w14:textId="3082A14E" w:rsidR="002A1D6F" w:rsidRPr="005A5C7B" w:rsidRDefault="002A1D6F" w:rsidP="00251AAA"/>
        </w:tc>
        <w:tc>
          <w:tcPr>
            <w:tcW w:w="779" w:type="dxa"/>
          </w:tcPr>
          <w:p w14:paraId="6CF7FC3F" w14:textId="77777777" w:rsidR="002A1D6F" w:rsidRPr="005A5C7B" w:rsidRDefault="002A1D6F" w:rsidP="00251AAA"/>
        </w:tc>
        <w:tc>
          <w:tcPr>
            <w:tcW w:w="1141" w:type="dxa"/>
          </w:tcPr>
          <w:p w14:paraId="0094E5DE" w14:textId="77777777" w:rsidR="002A1D6F" w:rsidRPr="005A5C7B" w:rsidRDefault="002A1D6F" w:rsidP="00251AAA"/>
        </w:tc>
        <w:tc>
          <w:tcPr>
            <w:tcW w:w="780" w:type="dxa"/>
          </w:tcPr>
          <w:p w14:paraId="6B431531" w14:textId="77777777" w:rsidR="002A1D6F" w:rsidRPr="005A5C7B" w:rsidRDefault="002A1D6F" w:rsidP="00251AAA"/>
        </w:tc>
        <w:tc>
          <w:tcPr>
            <w:tcW w:w="1069" w:type="dxa"/>
          </w:tcPr>
          <w:p w14:paraId="0790E4B4" w14:textId="77777777" w:rsidR="002A1D6F" w:rsidRPr="005A5C7B" w:rsidRDefault="002A1D6F" w:rsidP="00251AAA"/>
        </w:tc>
      </w:tr>
      <w:tr w:rsidR="002A1D6F" w:rsidRPr="005A5C7B" w14:paraId="72412899" w14:textId="77777777" w:rsidTr="002A1D6F">
        <w:tc>
          <w:tcPr>
            <w:tcW w:w="2985" w:type="dxa"/>
          </w:tcPr>
          <w:p w14:paraId="15160D6B" w14:textId="43FEC675" w:rsidR="002A1D6F" w:rsidRPr="005A5C7B" w:rsidRDefault="002A1D6F" w:rsidP="00632AF1">
            <w:pPr>
              <w:pStyle w:val="ListParagraph"/>
              <w:numPr>
                <w:ilvl w:val="0"/>
                <w:numId w:val="27"/>
              </w:numPr>
            </w:pPr>
            <w:r w:rsidRPr="005A5C7B">
              <w:t>Nær skole-/barnehage</w:t>
            </w:r>
          </w:p>
        </w:tc>
        <w:tc>
          <w:tcPr>
            <w:tcW w:w="903" w:type="dxa"/>
          </w:tcPr>
          <w:p w14:paraId="6F1E9EAC" w14:textId="77777777" w:rsidR="002A1D6F" w:rsidRPr="005A5C7B" w:rsidRDefault="002A1D6F" w:rsidP="00251AAA"/>
        </w:tc>
        <w:tc>
          <w:tcPr>
            <w:tcW w:w="1045" w:type="dxa"/>
          </w:tcPr>
          <w:p w14:paraId="0A0D79FF" w14:textId="4E31FF5E" w:rsidR="002A1D6F" w:rsidRPr="005A5C7B" w:rsidRDefault="002A1D6F" w:rsidP="00251AAA"/>
        </w:tc>
        <w:tc>
          <w:tcPr>
            <w:tcW w:w="779" w:type="dxa"/>
          </w:tcPr>
          <w:p w14:paraId="420DE0FC" w14:textId="77777777" w:rsidR="002A1D6F" w:rsidRPr="005A5C7B" w:rsidRDefault="002A1D6F" w:rsidP="00251AAA"/>
        </w:tc>
        <w:tc>
          <w:tcPr>
            <w:tcW w:w="1141" w:type="dxa"/>
          </w:tcPr>
          <w:p w14:paraId="297D09FA" w14:textId="77777777" w:rsidR="002A1D6F" w:rsidRPr="005A5C7B" w:rsidRDefault="002A1D6F" w:rsidP="00251AAA"/>
        </w:tc>
        <w:tc>
          <w:tcPr>
            <w:tcW w:w="780" w:type="dxa"/>
          </w:tcPr>
          <w:p w14:paraId="3CF47AE9" w14:textId="77777777" w:rsidR="002A1D6F" w:rsidRPr="005A5C7B" w:rsidRDefault="002A1D6F" w:rsidP="00251AAA"/>
        </w:tc>
        <w:tc>
          <w:tcPr>
            <w:tcW w:w="1069" w:type="dxa"/>
          </w:tcPr>
          <w:p w14:paraId="0A1C143D" w14:textId="77777777" w:rsidR="002A1D6F" w:rsidRPr="005A5C7B" w:rsidRDefault="002A1D6F" w:rsidP="00251AAA"/>
        </w:tc>
      </w:tr>
      <w:tr w:rsidR="002A1D6F" w:rsidRPr="005A5C7B" w14:paraId="58FBC5E0" w14:textId="77777777" w:rsidTr="002A1D6F">
        <w:tc>
          <w:tcPr>
            <w:tcW w:w="2985" w:type="dxa"/>
          </w:tcPr>
          <w:p w14:paraId="45A0D898" w14:textId="13CC166E" w:rsidR="002A1D6F" w:rsidRPr="005A5C7B" w:rsidRDefault="002A1D6F" w:rsidP="00632AF1">
            <w:pPr>
              <w:pStyle w:val="ListParagraph"/>
              <w:numPr>
                <w:ilvl w:val="0"/>
                <w:numId w:val="27"/>
              </w:numPr>
            </w:pPr>
            <w:r w:rsidRPr="005A5C7B">
              <w:t>Nær natur og turområder</w:t>
            </w:r>
          </w:p>
        </w:tc>
        <w:tc>
          <w:tcPr>
            <w:tcW w:w="903" w:type="dxa"/>
          </w:tcPr>
          <w:p w14:paraId="221E2BBF" w14:textId="77777777" w:rsidR="002A1D6F" w:rsidRPr="005A5C7B" w:rsidRDefault="002A1D6F" w:rsidP="00251AAA"/>
        </w:tc>
        <w:tc>
          <w:tcPr>
            <w:tcW w:w="1045" w:type="dxa"/>
          </w:tcPr>
          <w:p w14:paraId="46A21EAD" w14:textId="69A961EA" w:rsidR="002A1D6F" w:rsidRPr="005A5C7B" w:rsidRDefault="002A1D6F" w:rsidP="00251AAA"/>
        </w:tc>
        <w:tc>
          <w:tcPr>
            <w:tcW w:w="779" w:type="dxa"/>
          </w:tcPr>
          <w:p w14:paraId="547FBC6C" w14:textId="77777777" w:rsidR="002A1D6F" w:rsidRPr="005A5C7B" w:rsidRDefault="002A1D6F" w:rsidP="00251AAA"/>
        </w:tc>
        <w:tc>
          <w:tcPr>
            <w:tcW w:w="1141" w:type="dxa"/>
          </w:tcPr>
          <w:p w14:paraId="436C5273" w14:textId="77777777" w:rsidR="002A1D6F" w:rsidRPr="005A5C7B" w:rsidRDefault="002A1D6F" w:rsidP="00251AAA"/>
        </w:tc>
        <w:tc>
          <w:tcPr>
            <w:tcW w:w="780" w:type="dxa"/>
          </w:tcPr>
          <w:p w14:paraId="2DA3F01A" w14:textId="77777777" w:rsidR="002A1D6F" w:rsidRPr="005A5C7B" w:rsidRDefault="002A1D6F" w:rsidP="00251AAA"/>
        </w:tc>
        <w:tc>
          <w:tcPr>
            <w:tcW w:w="1069" w:type="dxa"/>
          </w:tcPr>
          <w:p w14:paraId="053EE59F" w14:textId="77777777" w:rsidR="002A1D6F" w:rsidRPr="005A5C7B" w:rsidRDefault="002A1D6F" w:rsidP="00251AAA"/>
        </w:tc>
      </w:tr>
      <w:tr w:rsidR="002A1D6F" w:rsidRPr="005A5C7B" w14:paraId="4AD7D04B" w14:textId="77777777" w:rsidTr="002A1D6F">
        <w:tc>
          <w:tcPr>
            <w:tcW w:w="2985" w:type="dxa"/>
          </w:tcPr>
          <w:p w14:paraId="4E77B6A8" w14:textId="1F236C2A" w:rsidR="002A1D6F" w:rsidRPr="005A5C7B" w:rsidRDefault="002A1D6F" w:rsidP="00632AF1">
            <w:pPr>
              <w:pStyle w:val="ListParagraph"/>
              <w:numPr>
                <w:ilvl w:val="0"/>
                <w:numId w:val="27"/>
              </w:numPr>
            </w:pPr>
            <w:r w:rsidRPr="005A5C7B">
              <w:t>Nært byliv som kafeer, kulturtilbud og opplevelser</w:t>
            </w:r>
          </w:p>
        </w:tc>
        <w:tc>
          <w:tcPr>
            <w:tcW w:w="903" w:type="dxa"/>
          </w:tcPr>
          <w:p w14:paraId="3549C4EB" w14:textId="77777777" w:rsidR="002A1D6F" w:rsidRPr="005A5C7B" w:rsidRDefault="002A1D6F" w:rsidP="00251AAA"/>
        </w:tc>
        <w:tc>
          <w:tcPr>
            <w:tcW w:w="1045" w:type="dxa"/>
          </w:tcPr>
          <w:p w14:paraId="61A71762" w14:textId="3F40D575" w:rsidR="002A1D6F" w:rsidRPr="005A5C7B" w:rsidRDefault="002A1D6F" w:rsidP="00251AAA"/>
        </w:tc>
        <w:tc>
          <w:tcPr>
            <w:tcW w:w="779" w:type="dxa"/>
          </w:tcPr>
          <w:p w14:paraId="6238E7F6" w14:textId="77777777" w:rsidR="002A1D6F" w:rsidRPr="005A5C7B" w:rsidRDefault="002A1D6F" w:rsidP="00251AAA"/>
        </w:tc>
        <w:tc>
          <w:tcPr>
            <w:tcW w:w="1141" w:type="dxa"/>
          </w:tcPr>
          <w:p w14:paraId="3C27AEA5" w14:textId="77777777" w:rsidR="002A1D6F" w:rsidRPr="005A5C7B" w:rsidRDefault="002A1D6F" w:rsidP="00251AAA"/>
        </w:tc>
        <w:tc>
          <w:tcPr>
            <w:tcW w:w="780" w:type="dxa"/>
          </w:tcPr>
          <w:p w14:paraId="5963C775" w14:textId="77777777" w:rsidR="002A1D6F" w:rsidRPr="005A5C7B" w:rsidRDefault="002A1D6F" w:rsidP="00251AAA"/>
        </w:tc>
        <w:tc>
          <w:tcPr>
            <w:tcW w:w="1069" w:type="dxa"/>
          </w:tcPr>
          <w:p w14:paraId="63E7B356" w14:textId="77777777" w:rsidR="002A1D6F" w:rsidRPr="005A5C7B" w:rsidRDefault="002A1D6F" w:rsidP="00251AAA"/>
        </w:tc>
      </w:tr>
      <w:tr w:rsidR="002A1D6F" w:rsidRPr="005A5C7B" w14:paraId="0D0B9742" w14:textId="77777777" w:rsidTr="002A1D6F">
        <w:tc>
          <w:tcPr>
            <w:tcW w:w="2985" w:type="dxa"/>
          </w:tcPr>
          <w:p w14:paraId="324ABFDD" w14:textId="7659CB80" w:rsidR="002A1D6F" w:rsidRPr="005A5C7B" w:rsidRDefault="00403D49" w:rsidP="00632AF1">
            <w:pPr>
              <w:pStyle w:val="ListParagraph"/>
              <w:numPr>
                <w:ilvl w:val="0"/>
                <w:numId w:val="27"/>
              </w:numPr>
            </w:pPr>
            <w:ins w:id="750" w:author="Vigleik Winje" w:date="2024-05-23T15:27:00Z">
              <w:r>
                <w:t xml:space="preserve">Gjør meg mindre avhengig av bilen som transportmiddel </w:t>
              </w:r>
            </w:ins>
            <w:del w:id="751" w:author="Vigleik Winje" w:date="2024-05-23T15:27:00Z">
              <w:r w:rsidR="002A1D6F" w:rsidRPr="005A5C7B" w:rsidDel="00403D49">
                <w:delText>Nær kollektivtransport</w:delText>
              </w:r>
            </w:del>
          </w:p>
        </w:tc>
        <w:tc>
          <w:tcPr>
            <w:tcW w:w="903" w:type="dxa"/>
          </w:tcPr>
          <w:p w14:paraId="3156DC4B" w14:textId="77777777" w:rsidR="002A1D6F" w:rsidRPr="005A5C7B" w:rsidRDefault="002A1D6F" w:rsidP="00251AAA"/>
        </w:tc>
        <w:tc>
          <w:tcPr>
            <w:tcW w:w="1045" w:type="dxa"/>
          </w:tcPr>
          <w:p w14:paraId="78AF3EF3" w14:textId="68056093" w:rsidR="002A1D6F" w:rsidRPr="005A5C7B" w:rsidRDefault="002A1D6F" w:rsidP="00251AAA"/>
        </w:tc>
        <w:tc>
          <w:tcPr>
            <w:tcW w:w="779" w:type="dxa"/>
          </w:tcPr>
          <w:p w14:paraId="760EDCEC" w14:textId="77777777" w:rsidR="002A1D6F" w:rsidRPr="005A5C7B" w:rsidRDefault="002A1D6F" w:rsidP="00251AAA"/>
        </w:tc>
        <w:tc>
          <w:tcPr>
            <w:tcW w:w="1141" w:type="dxa"/>
          </w:tcPr>
          <w:p w14:paraId="333E3243" w14:textId="77777777" w:rsidR="002A1D6F" w:rsidRPr="005A5C7B" w:rsidRDefault="002A1D6F" w:rsidP="00251AAA"/>
        </w:tc>
        <w:tc>
          <w:tcPr>
            <w:tcW w:w="780" w:type="dxa"/>
          </w:tcPr>
          <w:p w14:paraId="741AF6CC" w14:textId="77777777" w:rsidR="002A1D6F" w:rsidRPr="005A5C7B" w:rsidRDefault="002A1D6F" w:rsidP="00251AAA"/>
        </w:tc>
        <w:tc>
          <w:tcPr>
            <w:tcW w:w="1069" w:type="dxa"/>
          </w:tcPr>
          <w:p w14:paraId="497AF4BB" w14:textId="77777777" w:rsidR="002A1D6F" w:rsidRPr="005A5C7B" w:rsidRDefault="002A1D6F" w:rsidP="00251AAA"/>
        </w:tc>
      </w:tr>
      <w:tr w:rsidR="002A1D6F" w:rsidRPr="005A5C7B" w14:paraId="3819370B" w14:textId="77777777" w:rsidTr="002A1D6F">
        <w:tc>
          <w:tcPr>
            <w:tcW w:w="2985" w:type="dxa"/>
          </w:tcPr>
          <w:p w14:paraId="3DB17136" w14:textId="5FCF408A" w:rsidR="002A1D6F" w:rsidRPr="005A5C7B" w:rsidRDefault="002A1D6F" w:rsidP="00632AF1">
            <w:pPr>
              <w:pStyle w:val="ListParagraph"/>
              <w:numPr>
                <w:ilvl w:val="0"/>
                <w:numId w:val="27"/>
              </w:numPr>
            </w:pPr>
            <w:r w:rsidRPr="005A5C7B">
              <w:t>Lave boligpriser/leiepriser</w:t>
            </w:r>
          </w:p>
        </w:tc>
        <w:tc>
          <w:tcPr>
            <w:tcW w:w="903" w:type="dxa"/>
          </w:tcPr>
          <w:p w14:paraId="3F7D7844" w14:textId="77777777" w:rsidR="002A1D6F" w:rsidRPr="005A5C7B" w:rsidRDefault="002A1D6F" w:rsidP="00251AAA"/>
        </w:tc>
        <w:tc>
          <w:tcPr>
            <w:tcW w:w="1045" w:type="dxa"/>
          </w:tcPr>
          <w:p w14:paraId="5B50E774" w14:textId="688E8B28" w:rsidR="002A1D6F" w:rsidRPr="005A5C7B" w:rsidRDefault="002A1D6F" w:rsidP="00251AAA"/>
        </w:tc>
        <w:tc>
          <w:tcPr>
            <w:tcW w:w="779" w:type="dxa"/>
          </w:tcPr>
          <w:p w14:paraId="49CC27E1" w14:textId="77777777" w:rsidR="002A1D6F" w:rsidRPr="005A5C7B" w:rsidRDefault="002A1D6F" w:rsidP="00251AAA"/>
        </w:tc>
        <w:tc>
          <w:tcPr>
            <w:tcW w:w="1141" w:type="dxa"/>
          </w:tcPr>
          <w:p w14:paraId="3822BB4E" w14:textId="77777777" w:rsidR="002A1D6F" w:rsidRPr="005A5C7B" w:rsidRDefault="002A1D6F" w:rsidP="00251AAA"/>
        </w:tc>
        <w:tc>
          <w:tcPr>
            <w:tcW w:w="780" w:type="dxa"/>
          </w:tcPr>
          <w:p w14:paraId="27786DA3" w14:textId="77777777" w:rsidR="002A1D6F" w:rsidRPr="005A5C7B" w:rsidRDefault="002A1D6F" w:rsidP="00251AAA"/>
        </w:tc>
        <w:tc>
          <w:tcPr>
            <w:tcW w:w="1069" w:type="dxa"/>
          </w:tcPr>
          <w:p w14:paraId="5212D8EF" w14:textId="77777777" w:rsidR="002A1D6F" w:rsidRPr="005A5C7B" w:rsidRDefault="002A1D6F" w:rsidP="00251AAA"/>
        </w:tc>
      </w:tr>
      <w:tr w:rsidR="002A1D6F" w14:paraId="18D9ECD6" w14:textId="77777777" w:rsidTr="002A1D6F">
        <w:tc>
          <w:tcPr>
            <w:tcW w:w="2985" w:type="dxa"/>
          </w:tcPr>
          <w:p w14:paraId="022DC6C8" w14:textId="71BD42B8" w:rsidR="002A1D6F" w:rsidRPr="00251AAA" w:rsidRDefault="002A1D6F" w:rsidP="00632AF1">
            <w:pPr>
              <w:pStyle w:val="ListParagraph"/>
              <w:numPr>
                <w:ilvl w:val="0"/>
                <w:numId w:val="27"/>
              </w:numPr>
            </w:pPr>
            <w:r w:rsidRPr="005A5C7B">
              <w:t>Nært arbeidssted/studiested</w:t>
            </w:r>
          </w:p>
        </w:tc>
        <w:tc>
          <w:tcPr>
            <w:tcW w:w="903" w:type="dxa"/>
          </w:tcPr>
          <w:p w14:paraId="45012F3F" w14:textId="77777777" w:rsidR="002A1D6F" w:rsidRDefault="002A1D6F" w:rsidP="00251AAA"/>
        </w:tc>
        <w:tc>
          <w:tcPr>
            <w:tcW w:w="1045" w:type="dxa"/>
          </w:tcPr>
          <w:p w14:paraId="312F994F" w14:textId="1F0CB179" w:rsidR="002A1D6F" w:rsidRDefault="002A1D6F" w:rsidP="00251AAA"/>
        </w:tc>
        <w:tc>
          <w:tcPr>
            <w:tcW w:w="779" w:type="dxa"/>
          </w:tcPr>
          <w:p w14:paraId="0A193D74" w14:textId="77777777" w:rsidR="002A1D6F" w:rsidRDefault="002A1D6F" w:rsidP="00251AAA"/>
        </w:tc>
        <w:tc>
          <w:tcPr>
            <w:tcW w:w="1141" w:type="dxa"/>
          </w:tcPr>
          <w:p w14:paraId="055735C7" w14:textId="77777777" w:rsidR="002A1D6F" w:rsidRDefault="002A1D6F" w:rsidP="00251AAA"/>
        </w:tc>
        <w:tc>
          <w:tcPr>
            <w:tcW w:w="780" w:type="dxa"/>
          </w:tcPr>
          <w:p w14:paraId="7DB6D454" w14:textId="77777777" w:rsidR="002A1D6F" w:rsidRDefault="002A1D6F" w:rsidP="00251AAA"/>
        </w:tc>
        <w:tc>
          <w:tcPr>
            <w:tcW w:w="1069" w:type="dxa"/>
          </w:tcPr>
          <w:p w14:paraId="69FC8DD4" w14:textId="77777777" w:rsidR="002A1D6F" w:rsidRDefault="002A1D6F" w:rsidP="00251AAA"/>
        </w:tc>
      </w:tr>
      <w:tr w:rsidR="00030BC9" w14:paraId="0D726BA3" w14:textId="77777777" w:rsidTr="002A1D6F">
        <w:tc>
          <w:tcPr>
            <w:tcW w:w="2985" w:type="dxa"/>
          </w:tcPr>
          <w:p w14:paraId="2EB4AE58" w14:textId="459C2F75" w:rsidR="00030BC9" w:rsidRPr="005A5C7B" w:rsidRDefault="00030BC9" w:rsidP="00632AF1">
            <w:pPr>
              <w:pStyle w:val="ListParagraph"/>
              <w:numPr>
                <w:ilvl w:val="0"/>
                <w:numId w:val="27"/>
              </w:numPr>
            </w:pPr>
            <w:r w:rsidRPr="00030BC9">
              <w:rPr>
                <w:color w:val="FF0000"/>
              </w:rPr>
              <w:t>Tilpasset til mitt funksjonsnivå</w:t>
            </w:r>
            <w:del w:id="752" w:author="Sina Furkan Özdemir" w:date="2024-06-06T10:48:00Z" w16du:dateUtc="2024-06-06T08:48:00Z">
              <w:r w:rsidDel="006F221D">
                <w:rPr>
                  <w:color w:val="FF0000"/>
                </w:rPr>
                <w:delText>??</w:delText>
              </w:r>
            </w:del>
          </w:p>
        </w:tc>
        <w:tc>
          <w:tcPr>
            <w:tcW w:w="903" w:type="dxa"/>
          </w:tcPr>
          <w:p w14:paraId="64913C22" w14:textId="77777777" w:rsidR="00030BC9" w:rsidRDefault="00030BC9" w:rsidP="00251AAA"/>
        </w:tc>
        <w:tc>
          <w:tcPr>
            <w:tcW w:w="1045" w:type="dxa"/>
          </w:tcPr>
          <w:p w14:paraId="32BCE036" w14:textId="77777777" w:rsidR="00030BC9" w:rsidRDefault="00030BC9" w:rsidP="00251AAA"/>
        </w:tc>
        <w:tc>
          <w:tcPr>
            <w:tcW w:w="779" w:type="dxa"/>
          </w:tcPr>
          <w:p w14:paraId="12F234C3" w14:textId="77777777" w:rsidR="00030BC9" w:rsidRDefault="00030BC9" w:rsidP="00251AAA"/>
        </w:tc>
        <w:tc>
          <w:tcPr>
            <w:tcW w:w="1141" w:type="dxa"/>
          </w:tcPr>
          <w:p w14:paraId="70DED8B4" w14:textId="77777777" w:rsidR="00030BC9" w:rsidRDefault="00030BC9" w:rsidP="00251AAA"/>
        </w:tc>
        <w:tc>
          <w:tcPr>
            <w:tcW w:w="780" w:type="dxa"/>
          </w:tcPr>
          <w:p w14:paraId="302C769D" w14:textId="77777777" w:rsidR="00030BC9" w:rsidRDefault="00030BC9" w:rsidP="00251AAA"/>
        </w:tc>
        <w:tc>
          <w:tcPr>
            <w:tcW w:w="1069" w:type="dxa"/>
          </w:tcPr>
          <w:p w14:paraId="34CF3D60" w14:textId="77777777" w:rsidR="00030BC9" w:rsidRDefault="00030BC9" w:rsidP="00251AAA"/>
        </w:tc>
      </w:tr>
    </w:tbl>
    <w:p w14:paraId="59113B39" w14:textId="77777777" w:rsidR="00612743" w:rsidRPr="00612743" w:rsidRDefault="00612743" w:rsidP="000B4FD0"/>
    <w:sectPr w:rsidR="00612743" w:rsidRPr="00612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08" w:author="Vigleik Winje" w:date="2024-05-23T16:50:00Z" w:initials="VW">
    <w:p w14:paraId="0BA61E7D" w14:textId="5B2887B8" w:rsidR="006A4344" w:rsidRDefault="006A4344">
      <w:pPr>
        <w:pStyle w:val="CommentText"/>
      </w:pPr>
      <w:r>
        <w:rPr>
          <w:rStyle w:val="CommentReference"/>
        </w:rPr>
        <w:annotationRef/>
      </w:r>
      <w:r>
        <w:t>Regner med at dette er noe fagfolk vurderer og tildeler?</w:t>
      </w:r>
    </w:p>
    <w:p w14:paraId="3CEB88C4" w14:textId="457BB840" w:rsidR="006A4344" w:rsidRDefault="006A4344">
      <w:pPr>
        <w:pStyle w:val="CommentText"/>
      </w:pPr>
      <w:r>
        <w:t>Om vi ønsker å si noe om utgifter i fremtiden så kan vi vel bruke nåsituasjon og justere for fremskriving?</w:t>
      </w:r>
    </w:p>
  </w:comment>
  <w:comment w:id="635" w:author="Vigleik Winje" w:date="2024-05-23T13:49:00Z" w:initials="VW">
    <w:p w14:paraId="00CFBA8B" w14:textId="4CB57FDD" w:rsidR="00403D49" w:rsidRDefault="00403D49">
      <w:pPr>
        <w:pStyle w:val="CommentText"/>
      </w:pPr>
      <w:r>
        <w:rPr>
          <w:rStyle w:val="CommentReference"/>
        </w:rPr>
        <w:annotationRef/>
      </w:r>
      <w:r>
        <w:t xml:space="preserve">Blokk har en litt negativ klang – foreslår leilighetsbygg </w:t>
      </w:r>
    </w:p>
  </w:comment>
  <w:comment w:id="735" w:author="Sina Furkan Özdemir" w:date="2024-06-06T10:52:00Z" w:initials="SÔ">
    <w:p w14:paraId="5BE25E95" w14:textId="77777777" w:rsidR="0001707E" w:rsidRDefault="0001707E" w:rsidP="0001707E">
      <w:pPr>
        <w:pStyle w:val="CommentText"/>
      </w:pPr>
      <w:r>
        <w:rPr>
          <w:rStyle w:val="CommentReference"/>
        </w:rPr>
        <w:annotationRef/>
      </w:r>
      <w:r>
        <w:t>Gotta work this question a litt more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CEB88C4" w15:done="0"/>
  <w15:commentEx w15:paraId="00CFBA8B" w15:done="0"/>
  <w15:commentEx w15:paraId="5BE25E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CE5FDBA" w16cex:dateUtc="2024-06-06T08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CEB88C4" w16cid:durableId="1BBE0A1A"/>
  <w16cid:commentId w16cid:paraId="00CFBA8B" w16cid:durableId="565117FE"/>
  <w16cid:commentId w16cid:paraId="5BE25E95" w16cid:durableId="6CE5FD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06C31"/>
    <w:multiLevelType w:val="hybridMultilevel"/>
    <w:tmpl w:val="0E54ED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43F5E"/>
    <w:multiLevelType w:val="hybridMultilevel"/>
    <w:tmpl w:val="86F83F0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E4BBD"/>
    <w:multiLevelType w:val="hybridMultilevel"/>
    <w:tmpl w:val="7CB49BA0"/>
    <w:lvl w:ilvl="0" w:tplc="47B08E7A">
      <w:start w:val="1"/>
      <w:numFmt w:val="lowerLetter"/>
      <w:lvlText w:val="%1-"/>
      <w:lvlJc w:val="left"/>
      <w:pPr>
        <w:ind w:left="177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490" w:hanging="360"/>
      </w:pPr>
    </w:lvl>
    <w:lvl w:ilvl="2" w:tplc="0414001B" w:tentative="1">
      <w:start w:val="1"/>
      <w:numFmt w:val="lowerRoman"/>
      <w:lvlText w:val="%3."/>
      <w:lvlJc w:val="right"/>
      <w:pPr>
        <w:ind w:left="3210" w:hanging="180"/>
      </w:pPr>
    </w:lvl>
    <w:lvl w:ilvl="3" w:tplc="0414000F" w:tentative="1">
      <w:start w:val="1"/>
      <w:numFmt w:val="decimal"/>
      <w:lvlText w:val="%4."/>
      <w:lvlJc w:val="left"/>
      <w:pPr>
        <w:ind w:left="3930" w:hanging="360"/>
      </w:pPr>
    </w:lvl>
    <w:lvl w:ilvl="4" w:tplc="04140019" w:tentative="1">
      <w:start w:val="1"/>
      <w:numFmt w:val="lowerLetter"/>
      <w:lvlText w:val="%5."/>
      <w:lvlJc w:val="left"/>
      <w:pPr>
        <w:ind w:left="4650" w:hanging="360"/>
      </w:pPr>
    </w:lvl>
    <w:lvl w:ilvl="5" w:tplc="0414001B" w:tentative="1">
      <w:start w:val="1"/>
      <w:numFmt w:val="lowerRoman"/>
      <w:lvlText w:val="%6."/>
      <w:lvlJc w:val="right"/>
      <w:pPr>
        <w:ind w:left="5370" w:hanging="180"/>
      </w:pPr>
    </w:lvl>
    <w:lvl w:ilvl="6" w:tplc="0414000F" w:tentative="1">
      <w:start w:val="1"/>
      <w:numFmt w:val="decimal"/>
      <w:lvlText w:val="%7."/>
      <w:lvlJc w:val="left"/>
      <w:pPr>
        <w:ind w:left="6090" w:hanging="360"/>
      </w:pPr>
    </w:lvl>
    <w:lvl w:ilvl="7" w:tplc="04140019" w:tentative="1">
      <w:start w:val="1"/>
      <w:numFmt w:val="lowerLetter"/>
      <w:lvlText w:val="%8."/>
      <w:lvlJc w:val="left"/>
      <w:pPr>
        <w:ind w:left="6810" w:hanging="360"/>
      </w:pPr>
    </w:lvl>
    <w:lvl w:ilvl="8" w:tplc="0414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063D774C"/>
    <w:multiLevelType w:val="hybridMultilevel"/>
    <w:tmpl w:val="14D697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21C5E"/>
    <w:multiLevelType w:val="hybridMultilevel"/>
    <w:tmpl w:val="196243B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B2AFA"/>
    <w:multiLevelType w:val="hybridMultilevel"/>
    <w:tmpl w:val="DFDA5784"/>
    <w:lvl w:ilvl="0" w:tplc="04140019">
      <w:start w:val="1"/>
      <w:numFmt w:val="lowerLetter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A45B8D"/>
    <w:multiLevelType w:val="hybridMultilevel"/>
    <w:tmpl w:val="2EAE46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A26EB"/>
    <w:multiLevelType w:val="hybridMultilevel"/>
    <w:tmpl w:val="972887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8114D"/>
    <w:multiLevelType w:val="hybridMultilevel"/>
    <w:tmpl w:val="06D69D4C"/>
    <w:lvl w:ilvl="0" w:tplc="D31C620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D3538"/>
    <w:multiLevelType w:val="hybridMultilevel"/>
    <w:tmpl w:val="40C083F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31BEF"/>
    <w:multiLevelType w:val="hybridMultilevel"/>
    <w:tmpl w:val="48881D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D5677"/>
    <w:multiLevelType w:val="hybridMultilevel"/>
    <w:tmpl w:val="CC12546E"/>
    <w:lvl w:ilvl="0" w:tplc="0D50FCB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290902F1"/>
    <w:multiLevelType w:val="hybridMultilevel"/>
    <w:tmpl w:val="3AD0A5FC"/>
    <w:lvl w:ilvl="0" w:tplc="364A297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F217A7"/>
    <w:multiLevelType w:val="hybridMultilevel"/>
    <w:tmpl w:val="1FCACE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D6801"/>
    <w:multiLevelType w:val="hybridMultilevel"/>
    <w:tmpl w:val="86F83F0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30F2E"/>
    <w:multiLevelType w:val="hybridMultilevel"/>
    <w:tmpl w:val="7464A4DC"/>
    <w:lvl w:ilvl="0" w:tplc="47C6FACE">
      <w:start w:val="1"/>
      <w:numFmt w:val="lowerLetter"/>
      <w:lvlText w:val="%1-"/>
      <w:lvlJc w:val="left"/>
      <w:pPr>
        <w:ind w:left="107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90" w:hanging="360"/>
      </w:pPr>
    </w:lvl>
    <w:lvl w:ilvl="2" w:tplc="0414001B" w:tentative="1">
      <w:start w:val="1"/>
      <w:numFmt w:val="lowerRoman"/>
      <w:lvlText w:val="%3."/>
      <w:lvlJc w:val="right"/>
      <w:pPr>
        <w:ind w:left="2510" w:hanging="180"/>
      </w:pPr>
    </w:lvl>
    <w:lvl w:ilvl="3" w:tplc="0414000F" w:tentative="1">
      <w:start w:val="1"/>
      <w:numFmt w:val="decimal"/>
      <w:lvlText w:val="%4."/>
      <w:lvlJc w:val="left"/>
      <w:pPr>
        <w:ind w:left="3230" w:hanging="360"/>
      </w:pPr>
    </w:lvl>
    <w:lvl w:ilvl="4" w:tplc="04140019" w:tentative="1">
      <w:start w:val="1"/>
      <w:numFmt w:val="lowerLetter"/>
      <w:lvlText w:val="%5."/>
      <w:lvlJc w:val="left"/>
      <w:pPr>
        <w:ind w:left="3950" w:hanging="360"/>
      </w:pPr>
    </w:lvl>
    <w:lvl w:ilvl="5" w:tplc="0414001B" w:tentative="1">
      <w:start w:val="1"/>
      <w:numFmt w:val="lowerRoman"/>
      <w:lvlText w:val="%6."/>
      <w:lvlJc w:val="right"/>
      <w:pPr>
        <w:ind w:left="4670" w:hanging="180"/>
      </w:pPr>
    </w:lvl>
    <w:lvl w:ilvl="6" w:tplc="0414000F" w:tentative="1">
      <w:start w:val="1"/>
      <w:numFmt w:val="decimal"/>
      <w:lvlText w:val="%7."/>
      <w:lvlJc w:val="left"/>
      <w:pPr>
        <w:ind w:left="5390" w:hanging="360"/>
      </w:pPr>
    </w:lvl>
    <w:lvl w:ilvl="7" w:tplc="04140019" w:tentative="1">
      <w:start w:val="1"/>
      <w:numFmt w:val="lowerLetter"/>
      <w:lvlText w:val="%8."/>
      <w:lvlJc w:val="left"/>
      <w:pPr>
        <w:ind w:left="6110" w:hanging="360"/>
      </w:pPr>
    </w:lvl>
    <w:lvl w:ilvl="8" w:tplc="0414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4C8958B6"/>
    <w:multiLevelType w:val="hybridMultilevel"/>
    <w:tmpl w:val="1D383FA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2424E9"/>
    <w:multiLevelType w:val="hybridMultilevel"/>
    <w:tmpl w:val="5A861B0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493B0C"/>
    <w:multiLevelType w:val="hybridMultilevel"/>
    <w:tmpl w:val="C15219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4F651D"/>
    <w:multiLevelType w:val="hybridMultilevel"/>
    <w:tmpl w:val="01A43232"/>
    <w:lvl w:ilvl="0" w:tplc="04140019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64891CB1"/>
    <w:multiLevelType w:val="hybridMultilevel"/>
    <w:tmpl w:val="C624FFF6"/>
    <w:lvl w:ilvl="0" w:tplc="18CEE9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BEA9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574C5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77E9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F830E0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E44E33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DECA74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91C4A6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FC76FA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1" w15:restartNumberingAfterBreak="0">
    <w:nsid w:val="6757468E"/>
    <w:multiLevelType w:val="hybridMultilevel"/>
    <w:tmpl w:val="23F4C4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F1598C"/>
    <w:multiLevelType w:val="hybridMultilevel"/>
    <w:tmpl w:val="23222C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B14E8"/>
    <w:multiLevelType w:val="hybridMultilevel"/>
    <w:tmpl w:val="FC38A7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CE1DDF"/>
    <w:multiLevelType w:val="hybridMultilevel"/>
    <w:tmpl w:val="3988A15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0D60C6"/>
    <w:multiLevelType w:val="hybridMultilevel"/>
    <w:tmpl w:val="86F83F0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551EA7"/>
    <w:multiLevelType w:val="hybridMultilevel"/>
    <w:tmpl w:val="A4B66534"/>
    <w:lvl w:ilvl="0" w:tplc="A4443A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786B6E"/>
    <w:multiLevelType w:val="hybridMultilevel"/>
    <w:tmpl w:val="8F9CB4F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60030B"/>
    <w:multiLevelType w:val="hybridMultilevel"/>
    <w:tmpl w:val="55E0CA50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7E26859"/>
    <w:multiLevelType w:val="hybridMultilevel"/>
    <w:tmpl w:val="8B2C914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815E99"/>
    <w:multiLevelType w:val="hybridMultilevel"/>
    <w:tmpl w:val="D470548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018223">
    <w:abstractNumId w:val="14"/>
  </w:num>
  <w:num w:numId="2" w16cid:durableId="296767486">
    <w:abstractNumId w:val="12"/>
  </w:num>
  <w:num w:numId="3" w16cid:durableId="1005861866">
    <w:abstractNumId w:val="15"/>
  </w:num>
  <w:num w:numId="4" w16cid:durableId="1961259187">
    <w:abstractNumId w:val="4"/>
  </w:num>
  <w:num w:numId="5" w16cid:durableId="471754799">
    <w:abstractNumId w:val="8"/>
  </w:num>
  <w:num w:numId="6" w16cid:durableId="1350914651">
    <w:abstractNumId w:val="11"/>
  </w:num>
  <w:num w:numId="7" w16cid:durableId="267545909">
    <w:abstractNumId w:val="20"/>
  </w:num>
  <w:num w:numId="8" w16cid:durableId="1486356677">
    <w:abstractNumId w:val="5"/>
  </w:num>
  <w:num w:numId="9" w16cid:durableId="1365053951">
    <w:abstractNumId w:val="19"/>
  </w:num>
  <w:num w:numId="10" w16cid:durableId="1805543030">
    <w:abstractNumId w:val="2"/>
  </w:num>
  <w:num w:numId="11" w16cid:durableId="781261890">
    <w:abstractNumId w:val="26"/>
  </w:num>
  <w:num w:numId="12" w16cid:durableId="975450363">
    <w:abstractNumId w:val="24"/>
  </w:num>
  <w:num w:numId="13" w16cid:durableId="54813851">
    <w:abstractNumId w:val="21"/>
  </w:num>
  <w:num w:numId="14" w16cid:durableId="737173522">
    <w:abstractNumId w:val="0"/>
  </w:num>
  <w:num w:numId="15" w16cid:durableId="358632190">
    <w:abstractNumId w:val="6"/>
  </w:num>
  <w:num w:numId="16" w16cid:durableId="1024205607">
    <w:abstractNumId w:val="9"/>
  </w:num>
  <w:num w:numId="17" w16cid:durableId="578255029">
    <w:abstractNumId w:val="29"/>
  </w:num>
  <w:num w:numId="18" w16cid:durableId="157423003">
    <w:abstractNumId w:val="27"/>
  </w:num>
  <w:num w:numId="19" w16cid:durableId="1647667225">
    <w:abstractNumId w:val="10"/>
  </w:num>
  <w:num w:numId="20" w16cid:durableId="583759591">
    <w:abstractNumId w:val="3"/>
  </w:num>
  <w:num w:numId="21" w16cid:durableId="1983072386">
    <w:abstractNumId w:val="13"/>
  </w:num>
  <w:num w:numId="22" w16cid:durableId="795611004">
    <w:abstractNumId w:val="7"/>
  </w:num>
  <w:num w:numId="23" w16cid:durableId="68769248">
    <w:abstractNumId w:val="18"/>
  </w:num>
  <w:num w:numId="24" w16cid:durableId="401484444">
    <w:abstractNumId w:val="28"/>
  </w:num>
  <w:num w:numId="25" w16cid:durableId="51125475">
    <w:abstractNumId w:val="23"/>
  </w:num>
  <w:num w:numId="26" w16cid:durableId="1758206449">
    <w:abstractNumId w:val="22"/>
  </w:num>
  <w:num w:numId="27" w16cid:durableId="1261765593">
    <w:abstractNumId w:val="16"/>
  </w:num>
  <w:num w:numId="28" w16cid:durableId="981618564">
    <w:abstractNumId w:val="17"/>
  </w:num>
  <w:num w:numId="29" w16cid:durableId="1587686062">
    <w:abstractNumId w:val="30"/>
  </w:num>
  <w:num w:numId="30" w16cid:durableId="1770391102">
    <w:abstractNumId w:val="25"/>
  </w:num>
  <w:num w:numId="31" w16cid:durableId="109224175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ina Furkan Özdemir">
    <w15:presenceInfo w15:providerId="AD" w15:userId="S::sioz@karmoy.kommune.no::2474fabe-b1b7-4cbf-98dd-94a7acc7f760"/>
  </w15:person>
  <w15:person w15:author="Sina Furkan Ôzdemir">
    <w15:presenceInfo w15:providerId="AD" w15:userId="S::sioz@karmoy.kommune.no::2474fabe-b1b7-4cbf-98dd-94a7acc7f7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2473"/>
    <w:rsid w:val="0001707E"/>
    <w:rsid w:val="00027909"/>
    <w:rsid w:val="00030BC9"/>
    <w:rsid w:val="00036F1C"/>
    <w:rsid w:val="00041350"/>
    <w:rsid w:val="00060E07"/>
    <w:rsid w:val="000625BF"/>
    <w:rsid w:val="00074CA4"/>
    <w:rsid w:val="000B0524"/>
    <w:rsid w:val="000B4FD0"/>
    <w:rsid w:val="000C02D8"/>
    <w:rsid w:val="000C470A"/>
    <w:rsid w:val="000E44D0"/>
    <w:rsid w:val="000E7015"/>
    <w:rsid w:val="000F1238"/>
    <w:rsid w:val="001040CB"/>
    <w:rsid w:val="0014481F"/>
    <w:rsid w:val="00153386"/>
    <w:rsid w:val="001A7E81"/>
    <w:rsid w:val="001C6564"/>
    <w:rsid w:val="001E06F2"/>
    <w:rsid w:val="00235E53"/>
    <w:rsid w:val="00251AAA"/>
    <w:rsid w:val="0027588D"/>
    <w:rsid w:val="00294506"/>
    <w:rsid w:val="002A1D6F"/>
    <w:rsid w:val="002E327E"/>
    <w:rsid w:val="0031048D"/>
    <w:rsid w:val="00320B15"/>
    <w:rsid w:val="00337315"/>
    <w:rsid w:val="00356097"/>
    <w:rsid w:val="003C6A39"/>
    <w:rsid w:val="003F3EA2"/>
    <w:rsid w:val="00403D49"/>
    <w:rsid w:val="00416406"/>
    <w:rsid w:val="004E1337"/>
    <w:rsid w:val="004F3524"/>
    <w:rsid w:val="00532ABB"/>
    <w:rsid w:val="00534424"/>
    <w:rsid w:val="00573CAA"/>
    <w:rsid w:val="00583C6A"/>
    <w:rsid w:val="00587FE0"/>
    <w:rsid w:val="00590711"/>
    <w:rsid w:val="00595AF7"/>
    <w:rsid w:val="005A3D21"/>
    <w:rsid w:val="005A5C7B"/>
    <w:rsid w:val="00612743"/>
    <w:rsid w:val="00631275"/>
    <w:rsid w:val="00632AF1"/>
    <w:rsid w:val="0066446A"/>
    <w:rsid w:val="006862B0"/>
    <w:rsid w:val="006A1DDD"/>
    <w:rsid w:val="006A4344"/>
    <w:rsid w:val="006B2B5C"/>
    <w:rsid w:val="006F221D"/>
    <w:rsid w:val="006F3C0F"/>
    <w:rsid w:val="00711D21"/>
    <w:rsid w:val="0075763B"/>
    <w:rsid w:val="007D49E2"/>
    <w:rsid w:val="008148D8"/>
    <w:rsid w:val="00822808"/>
    <w:rsid w:val="00835314"/>
    <w:rsid w:val="00862630"/>
    <w:rsid w:val="008A2473"/>
    <w:rsid w:val="008D2ED4"/>
    <w:rsid w:val="008D49AB"/>
    <w:rsid w:val="008E17FE"/>
    <w:rsid w:val="008F5893"/>
    <w:rsid w:val="009539AB"/>
    <w:rsid w:val="00971EE2"/>
    <w:rsid w:val="009D557D"/>
    <w:rsid w:val="00A8786D"/>
    <w:rsid w:val="00A92B01"/>
    <w:rsid w:val="00B47D9C"/>
    <w:rsid w:val="00B62693"/>
    <w:rsid w:val="00B65E2E"/>
    <w:rsid w:val="00C07DB8"/>
    <w:rsid w:val="00CA4AE0"/>
    <w:rsid w:val="00CE36E9"/>
    <w:rsid w:val="00D16A03"/>
    <w:rsid w:val="00D25517"/>
    <w:rsid w:val="00D50FF3"/>
    <w:rsid w:val="00D65B08"/>
    <w:rsid w:val="00D92859"/>
    <w:rsid w:val="00DD18C8"/>
    <w:rsid w:val="00DD235B"/>
    <w:rsid w:val="00DE3333"/>
    <w:rsid w:val="00DF65E3"/>
    <w:rsid w:val="00E06DA0"/>
    <w:rsid w:val="00E2188D"/>
    <w:rsid w:val="00E35F16"/>
    <w:rsid w:val="00E85872"/>
    <w:rsid w:val="00EA38AA"/>
    <w:rsid w:val="00EB287B"/>
    <w:rsid w:val="00EC2A20"/>
    <w:rsid w:val="00EC41D6"/>
    <w:rsid w:val="00ED0294"/>
    <w:rsid w:val="00F03948"/>
    <w:rsid w:val="00F04E3C"/>
    <w:rsid w:val="00F27CB1"/>
    <w:rsid w:val="00F41C6F"/>
    <w:rsid w:val="00FB068D"/>
    <w:rsid w:val="00FB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03AAC"/>
  <w15:docId w15:val="{56067606-B07B-49F1-8D67-D9C849ED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8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4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4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4424"/>
    <w:pPr>
      <w:ind w:left="720"/>
      <w:contextualSpacing/>
    </w:pPr>
  </w:style>
  <w:style w:type="character" w:customStyle="1" w:styleId="rynqvb">
    <w:name w:val="rynqvb"/>
    <w:basedOn w:val="DefaultParagraphFont"/>
    <w:rsid w:val="00DD18C8"/>
  </w:style>
  <w:style w:type="character" w:customStyle="1" w:styleId="Heading2Char">
    <w:name w:val="Heading 2 Char"/>
    <w:basedOn w:val="DefaultParagraphFont"/>
    <w:link w:val="Heading2"/>
    <w:uiPriority w:val="9"/>
    <w:rsid w:val="00DD18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1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11D2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448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8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8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8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8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DD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36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styleId="Strong">
    <w:name w:val="Strong"/>
    <w:basedOn w:val="DefaultParagraphFont"/>
    <w:uiPriority w:val="22"/>
    <w:qFormat/>
    <w:rsid w:val="00036F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BD926596B29444B71DDA8895D2A8E1" ma:contentTypeVersion="8" ma:contentTypeDescription="Opprett et nytt dokument." ma:contentTypeScope="" ma:versionID="c6431cc7fc656d0413d25a9560bcfb62">
  <xsd:schema xmlns:xsd="http://www.w3.org/2001/XMLSchema" xmlns:xs="http://www.w3.org/2001/XMLSchema" xmlns:p="http://schemas.microsoft.com/office/2006/metadata/properties" xmlns:ns3="e3fc03f2-1b84-4e3b-9d5e-032570ce839d" targetNamespace="http://schemas.microsoft.com/office/2006/metadata/properties" ma:root="true" ma:fieldsID="fbbd7bc762afdfbfb2f01c1f4b193774" ns3:_="">
    <xsd:import namespace="e3fc03f2-1b84-4e3b-9d5e-032570ce83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c03f2-1b84-4e3b-9d5e-032570ce83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B2C319-A68A-4828-9CF2-C6D6F93CDE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51FF48-1886-4BE1-9831-816CDE3989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90CB1E-FEC2-4172-B91C-16EC497B80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E42302-AAB1-4AC9-89FF-796D78748E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fc03f2-1b84-4e3b-9d5e-032570ce83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1177</Words>
  <Characters>6239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Karmøy kommune</Company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Sina Furkan Ôzdemir</dc:creator>
  <cp:lastModifiedBy>Sina Furkan Ôzdemir</cp:lastModifiedBy>
  <cp:revision>3</cp:revision>
  <dcterms:created xsi:type="dcterms:W3CDTF">2024-05-28T13:43:00Z</dcterms:created>
  <dcterms:modified xsi:type="dcterms:W3CDTF">2024-06-06T12:06:00Z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0x0101008DBD926596B29444B71DDA8895D2A8E1</vt:lpwstr>
  </property>
</Properties>
</file>