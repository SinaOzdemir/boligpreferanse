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0B98" w14:textId="77777777" w:rsidR="00A42F07" w:rsidRDefault="00E9339A" w:rsidP="00E9339A">
      <w:pPr>
        <w:pStyle w:val="Overskrift1"/>
      </w:pPr>
      <w:r>
        <w:t>Boligpreferanser og boliganalyse Karmøy kommune</w:t>
      </w:r>
    </w:p>
    <w:p w14:paraId="67DD933E" w14:textId="77777777" w:rsidR="00E9339A" w:rsidRDefault="00E9339A">
      <w:pPr>
        <w:rPr>
          <w:rFonts w:asciiTheme="minorHAnsi" w:hAnsiTheme="minorHAnsi"/>
        </w:rPr>
      </w:pPr>
    </w:p>
    <w:p w14:paraId="3A66A73D" w14:textId="77777777" w:rsidR="00E9339A" w:rsidRDefault="00E9339A" w:rsidP="00DE6372">
      <w:pPr>
        <w:pStyle w:val="Overskrift2"/>
      </w:pPr>
      <w:r>
        <w:t>Hva har vi</w:t>
      </w:r>
      <w:r w:rsidR="000C0510">
        <w:t xml:space="preserve"> av analyser</w:t>
      </w:r>
      <w:r>
        <w:t>?</w:t>
      </w:r>
    </w:p>
    <w:p w14:paraId="0F2A905A" w14:textId="77777777" w:rsidR="00E9339A" w:rsidRDefault="00E9339A" w:rsidP="00E9339A">
      <w:pPr>
        <w:rPr>
          <w:rFonts w:asciiTheme="minorHAnsi" w:hAnsiTheme="minorHAnsi"/>
        </w:rPr>
      </w:pPr>
    </w:p>
    <w:p w14:paraId="6EF08138" w14:textId="77777777" w:rsidR="00E9339A" w:rsidRDefault="006F40C0" w:rsidP="00E9339A">
      <w:pPr>
        <w:rPr>
          <w:rFonts w:asciiTheme="minorHAnsi" w:hAnsiTheme="minorHAnsi"/>
        </w:rPr>
      </w:pPr>
      <w:r>
        <w:rPr>
          <w:rFonts w:asciiTheme="minorHAnsi" w:hAnsiTheme="minorHAnsi"/>
        </w:rPr>
        <w:t>Scenarioutredning, samfunnsdelen</w:t>
      </w:r>
    </w:p>
    <w:p w14:paraId="1B9A27D9" w14:textId="77777777" w:rsidR="00E9339A" w:rsidRDefault="00E9339A" w:rsidP="00E9339A">
      <w:pPr>
        <w:rPr>
          <w:rFonts w:asciiTheme="minorHAnsi" w:hAnsiTheme="minorHAnsi"/>
        </w:rPr>
      </w:pPr>
    </w:p>
    <w:p w14:paraId="03F775E5" w14:textId="77777777" w:rsidR="00E9339A" w:rsidRPr="00E9339A" w:rsidRDefault="00E9339A" w:rsidP="00E9339A">
      <w:pPr>
        <w:rPr>
          <w:rFonts w:asciiTheme="minorHAnsi" w:hAnsiTheme="minorHAnsi"/>
        </w:rPr>
      </w:pPr>
      <w:r w:rsidRPr="00E9339A">
        <w:rPr>
          <w:rFonts w:asciiTheme="minorHAnsi" w:hAnsiTheme="minorHAnsi"/>
        </w:rPr>
        <w:t>interkommunal boligstrategi</w:t>
      </w:r>
    </w:p>
    <w:p w14:paraId="47727F4C" w14:textId="77777777" w:rsidR="00E9339A" w:rsidRDefault="0095095F" w:rsidP="00E9339A">
      <w:pPr>
        <w:rPr>
          <w:rFonts w:asciiTheme="minorHAnsi" w:hAnsiTheme="minorHAnsi"/>
        </w:rPr>
      </w:pPr>
      <w:hyperlink r:id="rId9" w:history="1">
        <w:r w:rsidR="00E9339A" w:rsidRPr="00EC67A8">
          <w:rPr>
            <w:rStyle w:val="Hyperkobling"/>
            <w:rFonts w:asciiTheme="minorHAnsi" w:hAnsiTheme="minorHAnsi"/>
          </w:rPr>
          <w:t>https://storymaps.arcgis.com/stories/2064c76ec4d14984961eb9363988c962</w:t>
        </w:r>
      </w:hyperlink>
    </w:p>
    <w:p w14:paraId="0E8A6DCA" w14:textId="77777777" w:rsidR="00E9339A" w:rsidRDefault="00E9339A" w:rsidP="00E9339A">
      <w:pPr>
        <w:rPr>
          <w:rFonts w:asciiTheme="minorHAnsi" w:hAnsiTheme="minorHAnsi"/>
        </w:rPr>
      </w:pPr>
    </w:p>
    <w:p w14:paraId="6FA2966D" w14:textId="77777777" w:rsidR="00E9339A" w:rsidRDefault="00E9339A" w:rsidP="00E9339A">
      <w:pPr>
        <w:rPr>
          <w:rFonts w:asciiTheme="minorHAnsi" w:hAnsiTheme="minorHAnsi"/>
        </w:rPr>
      </w:pPr>
      <w:r w:rsidRPr="00E9339A">
        <w:rPr>
          <w:rFonts w:asciiTheme="minorHAnsi" w:hAnsiTheme="minorHAnsi"/>
        </w:rPr>
        <w:t>Vekst-scenarier for Haugalandet, Telemarksforskning</w:t>
      </w:r>
    </w:p>
    <w:p w14:paraId="4B71CEB4" w14:textId="77777777" w:rsidR="00E9339A" w:rsidRDefault="0095095F" w:rsidP="00E9339A">
      <w:pPr>
        <w:rPr>
          <w:rFonts w:asciiTheme="minorHAnsi" w:hAnsiTheme="minorHAnsi"/>
        </w:rPr>
      </w:pPr>
      <w:hyperlink r:id="rId10" w:history="1">
        <w:r w:rsidR="00E9339A" w:rsidRPr="00EC67A8">
          <w:rPr>
            <w:rStyle w:val="Hyperkobling"/>
            <w:rFonts w:asciiTheme="minorHAnsi" w:hAnsiTheme="minorHAnsi"/>
          </w:rPr>
          <w:t>https://regionalanalyse.no/rapport/12007/1/1</w:t>
        </w:r>
      </w:hyperlink>
    </w:p>
    <w:p w14:paraId="6813BA03" w14:textId="77777777" w:rsidR="00E9339A" w:rsidRPr="00E9339A" w:rsidRDefault="00E9339A" w:rsidP="00E9339A">
      <w:pPr>
        <w:rPr>
          <w:rFonts w:asciiTheme="minorHAnsi" w:hAnsiTheme="minorHAnsi"/>
        </w:rPr>
      </w:pPr>
    </w:p>
    <w:p w14:paraId="57D3F123" w14:textId="77777777" w:rsidR="00E9339A" w:rsidRDefault="006F40C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E39 </w:t>
      </w:r>
      <w:proofErr w:type="spellStart"/>
      <w:r>
        <w:rPr>
          <w:rFonts w:asciiTheme="minorHAnsi" w:hAnsiTheme="minorHAnsi"/>
        </w:rPr>
        <w:t>Rogfast</w:t>
      </w:r>
      <w:proofErr w:type="spellEnd"/>
      <w:r>
        <w:rPr>
          <w:rFonts w:asciiTheme="minorHAnsi" w:hAnsiTheme="minorHAnsi"/>
        </w:rPr>
        <w:t xml:space="preserve">, Prognosesenteret </w:t>
      </w:r>
    </w:p>
    <w:p w14:paraId="78D6A2B4" w14:textId="77777777" w:rsidR="00E9339A" w:rsidRDefault="00E9339A">
      <w:pPr>
        <w:rPr>
          <w:rFonts w:asciiTheme="minorHAnsi" w:hAnsiTheme="minorHAnsi"/>
        </w:rPr>
      </w:pPr>
    </w:p>
    <w:p w14:paraId="5D2CCF2C" w14:textId="77777777" w:rsidR="00E579BF" w:rsidRPr="00E579BF" w:rsidRDefault="00E579BF">
      <w:pPr>
        <w:rPr>
          <w:rFonts w:asciiTheme="minorHAnsi" w:hAnsiTheme="minorHAnsi"/>
          <w:b/>
        </w:rPr>
      </w:pPr>
      <w:r w:rsidRPr="00E579BF">
        <w:rPr>
          <w:rFonts w:asciiTheme="minorHAnsi" w:hAnsiTheme="minorHAnsi"/>
          <w:b/>
        </w:rPr>
        <w:t>Prognoseverktøy</w:t>
      </w:r>
    </w:p>
    <w:p w14:paraId="1B14A786" w14:textId="77777777" w:rsidR="00E579BF" w:rsidRDefault="00E579BF">
      <w:pPr>
        <w:rPr>
          <w:rFonts w:asciiTheme="minorHAnsi" w:hAnsiTheme="minorHAnsi"/>
        </w:rPr>
      </w:pPr>
      <w:r>
        <w:rPr>
          <w:rFonts w:asciiTheme="minorHAnsi" w:hAnsiTheme="minorHAnsi"/>
        </w:rPr>
        <w:t>Kompas</w:t>
      </w:r>
    </w:p>
    <w:p w14:paraId="026B7FAC" w14:textId="77777777" w:rsidR="00E579BF" w:rsidRDefault="00E579BF">
      <w:pPr>
        <w:rPr>
          <w:rFonts w:asciiTheme="minorHAnsi" w:hAnsiTheme="minorHAnsi"/>
        </w:rPr>
      </w:pPr>
      <w:r>
        <w:rPr>
          <w:rFonts w:asciiTheme="minorHAnsi" w:hAnsiTheme="minorHAnsi"/>
        </w:rPr>
        <w:t>kommunekart/ proff/ befolkning</w:t>
      </w:r>
    </w:p>
    <w:p w14:paraId="710DA19A" w14:textId="77777777" w:rsidR="00E9339A" w:rsidRDefault="00E9339A" w:rsidP="00DE6372">
      <w:pPr>
        <w:pStyle w:val="Overskrift2"/>
      </w:pPr>
      <w:r>
        <w:t>Hva trenger vi</w:t>
      </w:r>
      <w:r w:rsidR="006F40C0">
        <w:t xml:space="preserve"> å vite</w:t>
      </w:r>
      <w:r>
        <w:t>?</w:t>
      </w:r>
      <w:r w:rsidR="006F40C0">
        <w:t xml:space="preserve"> </w:t>
      </w:r>
    </w:p>
    <w:p w14:paraId="32FD9306" w14:textId="77777777" w:rsidR="00EE2B9A" w:rsidRPr="00E579BF" w:rsidRDefault="00EE2B9A" w:rsidP="00EE2B9A">
      <w:pPr>
        <w:rPr>
          <w:rFonts w:asciiTheme="minorHAnsi" w:hAnsiTheme="minorHAnsi"/>
          <w:b/>
        </w:rPr>
      </w:pPr>
      <w:r w:rsidRPr="00E579BF">
        <w:rPr>
          <w:rFonts w:asciiTheme="minorHAnsi" w:hAnsiTheme="minorHAnsi"/>
          <w:b/>
        </w:rPr>
        <w:t>Spørsmål</w:t>
      </w:r>
    </w:p>
    <w:p w14:paraId="44FE2452" w14:textId="77777777" w:rsidR="00BA0081" w:rsidRDefault="00BA0081" w:rsidP="00BA0081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hvilken grad er innbyggerne våre opptatt av bærekraftig samfunnsutvikling/ areal- og transportutvikling</w:t>
      </w:r>
      <w:r w:rsidR="00ED790A">
        <w:rPr>
          <w:rFonts w:asciiTheme="minorHAnsi" w:hAnsiTheme="minorHAnsi"/>
        </w:rPr>
        <w:t>?</w:t>
      </w:r>
    </w:p>
    <w:p w14:paraId="64C44124" w14:textId="77777777" w:rsidR="00EE2B9A" w:rsidRPr="00E579BF" w:rsidRDefault="00EE2B9A" w:rsidP="00EE2B9A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 w:rsidRPr="00E579BF">
        <w:rPr>
          <w:rFonts w:asciiTheme="minorHAnsi" w:hAnsiTheme="minorHAnsi"/>
        </w:rPr>
        <w:t>hvem er fremtidens beboere</w:t>
      </w:r>
      <w:r w:rsidR="00ED790A">
        <w:rPr>
          <w:rFonts w:asciiTheme="minorHAnsi" w:hAnsiTheme="minorHAnsi"/>
        </w:rPr>
        <w:t>?</w:t>
      </w:r>
    </w:p>
    <w:p w14:paraId="5803FCBC" w14:textId="77777777" w:rsidR="00EE2B9A" w:rsidRPr="00E579BF" w:rsidRDefault="00EE2B9A" w:rsidP="00EE2B9A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proofErr w:type="gramStart"/>
      <w:r w:rsidRPr="00E579BF">
        <w:rPr>
          <w:rFonts w:asciiTheme="minorHAnsi" w:hAnsiTheme="minorHAnsi"/>
        </w:rPr>
        <w:t>hvilke type</w:t>
      </w:r>
      <w:proofErr w:type="gramEnd"/>
      <w:r w:rsidRPr="00E579BF">
        <w:rPr>
          <w:rFonts w:asciiTheme="minorHAnsi" w:hAnsiTheme="minorHAnsi"/>
        </w:rPr>
        <w:t xml:space="preserve"> boliger har vi behov for i fremtiden</w:t>
      </w:r>
      <w:r w:rsidR="00ED790A">
        <w:rPr>
          <w:rFonts w:asciiTheme="minorHAnsi" w:hAnsiTheme="minorHAnsi"/>
        </w:rPr>
        <w:t>, hvordan ønsker eldre å bo?</w:t>
      </w:r>
    </w:p>
    <w:p w14:paraId="2C039F66" w14:textId="77777777" w:rsidR="00EE2B9A" w:rsidRDefault="00EE2B9A" w:rsidP="000C0510">
      <w:pPr>
        <w:rPr>
          <w:rFonts w:asciiTheme="minorHAnsi" w:hAnsiTheme="minorHAnsi"/>
          <w:b/>
        </w:rPr>
      </w:pPr>
    </w:p>
    <w:p w14:paraId="2206E380" w14:textId="77777777" w:rsidR="000C0510" w:rsidRPr="000D58FD" w:rsidRDefault="000C0510" w:rsidP="000C0510">
      <w:pPr>
        <w:rPr>
          <w:rFonts w:asciiTheme="minorHAnsi" w:hAnsiTheme="minorHAnsi"/>
          <w:b/>
        </w:rPr>
      </w:pPr>
      <w:r w:rsidRPr="000D58FD">
        <w:rPr>
          <w:rFonts w:asciiTheme="minorHAnsi" w:hAnsiTheme="minorHAnsi"/>
          <w:b/>
        </w:rPr>
        <w:t>Metode</w:t>
      </w:r>
    </w:p>
    <w:p w14:paraId="7D525800" w14:textId="77777777" w:rsidR="000C0510" w:rsidRDefault="000C0510" w:rsidP="000C0510">
      <w:pPr>
        <w:pStyle w:val="Listeavsnitt"/>
        <w:numPr>
          <w:ilvl w:val="0"/>
          <w:numId w:val="3"/>
        </w:numPr>
        <w:rPr>
          <w:ins w:id="0" w:author="Sina Furkan Ôzdemir" w:date="2023-11-20T15:57:00Z"/>
          <w:rFonts w:asciiTheme="minorHAnsi" w:hAnsiTheme="minorHAnsi"/>
        </w:rPr>
      </w:pPr>
      <w:r w:rsidRPr="000C0510">
        <w:rPr>
          <w:rFonts w:asciiTheme="minorHAnsi" w:hAnsiTheme="minorHAnsi"/>
        </w:rPr>
        <w:t xml:space="preserve">spørreundersøkelse rettet mot </w:t>
      </w:r>
      <w:r>
        <w:rPr>
          <w:rFonts w:asciiTheme="minorHAnsi" w:hAnsiTheme="minorHAnsi"/>
        </w:rPr>
        <w:t xml:space="preserve">et utvalg </w:t>
      </w:r>
      <w:r w:rsidRPr="000C0510">
        <w:rPr>
          <w:rFonts w:asciiTheme="minorHAnsi" w:hAnsiTheme="minorHAnsi"/>
        </w:rPr>
        <w:t>av befolkningen</w:t>
      </w:r>
      <w:r>
        <w:rPr>
          <w:rFonts w:asciiTheme="minorHAnsi" w:hAnsiTheme="minorHAnsi"/>
        </w:rPr>
        <w:t xml:space="preserve">. </w:t>
      </w:r>
      <w:r w:rsidRPr="00DD531F">
        <w:rPr>
          <w:rFonts w:asciiTheme="minorHAnsi" w:hAnsiTheme="minorHAnsi"/>
        </w:rPr>
        <w:t>10%? 5</w:t>
      </w:r>
      <w:proofErr w:type="gramStart"/>
      <w:r w:rsidRPr="00DD531F">
        <w:rPr>
          <w:rFonts w:asciiTheme="minorHAnsi" w:hAnsiTheme="minorHAnsi"/>
        </w:rPr>
        <w:t>%?</w:t>
      </w:r>
      <w:r>
        <w:rPr>
          <w:rFonts w:asciiTheme="minorHAnsi" w:hAnsiTheme="minorHAnsi"/>
        </w:rPr>
        <w:t>,</w:t>
      </w:r>
      <w:proofErr w:type="gramEnd"/>
      <w:r>
        <w:rPr>
          <w:rFonts w:asciiTheme="minorHAnsi" w:hAnsiTheme="minorHAnsi"/>
        </w:rPr>
        <w:t xml:space="preserve"> alder 20-80? digital/ telefon?</w:t>
      </w:r>
    </w:p>
    <w:p w14:paraId="5AD98B20" w14:textId="2C101D5F" w:rsidR="00C449B5" w:rsidRDefault="00C449B5" w:rsidP="00C449B5">
      <w:pPr>
        <w:ind w:left="720"/>
        <w:rPr>
          <w:ins w:id="1" w:author="Sina Furkan Ôzdemir" w:date="2023-11-20T16:03:00Z"/>
          <w:rFonts w:asciiTheme="minorHAnsi" w:hAnsiTheme="minorHAnsi"/>
          <w:color w:val="4F81BD" w:themeColor="accent1"/>
        </w:rPr>
      </w:pPr>
      <w:ins w:id="2" w:author="Sina Furkan Ôzdemir" w:date="2023-11-20T15:57:00Z">
        <w:r>
          <w:rPr>
            <w:rFonts w:asciiTheme="minorHAnsi" w:hAnsiTheme="minorHAnsi"/>
            <w:color w:val="4F81BD" w:themeColor="accent1"/>
          </w:rPr>
          <w:t xml:space="preserve">Disse avhenger til stor grad av hvilke type analyse skal du utføre og </w:t>
        </w:r>
      </w:ins>
      <w:ins w:id="3" w:author="Sina Furkan Ôzdemir" w:date="2023-11-20T15:58:00Z">
        <w:r>
          <w:rPr>
            <w:rFonts w:asciiTheme="minorHAnsi" w:hAnsiTheme="minorHAnsi"/>
            <w:color w:val="4F81BD" w:themeColor="accent1"/>
          </w:rPr>
          <w:t xml:space="preserve">hvor presis du vil svarene blir. Vanligvis metoden er å bruke en </w:t>
        </w:r>
        <w:proofErr w:type="spellStart"/>
        <w:r>
          <w:rPr>
            <w:rFonts w:asciiTheme="minorHAnsi" w:hAnsiTheme="minorHAnsi"/>
            <w:color w:val="4F81BD" w:themeColor="accent1"/>
          </w:rPr>
          <w:t>utvalgeramme</w:t>
        </w:r>
        <w:proofErr w:type="spellEnd"/>
        <w:r>
          <w:rPr>
            <w:rFonts w:asciiTheme="minorHAnsi" w:hAnsiTheme="minorHAnsi"/>
            <w:color w:val="4F81BD" w:themeColor="accent1"/>
          </w:rPr>
          <w:t xml:space="preserve">. For å illustrere det kan vi tenk om </w:t>
        </w:r>
      </w:ins>
      <w:ins w:id="4" w:author="Sina Furkan Ôzdemir" w:date="2023-11-20T15:59:00Z">
        <w:r>
          <w:rPr>
            <w:rFonts w:asciiTheme="minorHAnsi" w:hAnsiTheme="minorHAnsi"/>
            <w:color w:val="4F81BD" w:themeColor="accent1"/>
          </w:rPr>
          <w:t>alder og kjønn</w:t>
        </w:r>
      </w:ins>
      <w:ins w:id="5" w:author="Sina Furkan Ôzdemir" w:date="2023-11-20T16:01:00Z">
        <w:r>
          <w:rPr>
            <w:rFonts w:asciiTheme="minorHAnsi" w:hAnsiTheme="minorHAnsi"/>
            <w:color w:val="4F81BD" w:themeColor="accent1"/>
          </w:rPr>
          <w:t xml:space="preserve">. Hvis </w:t>
        </w:r>
      </w:ins>
      <w:ins w:id="6" w:author="Sina Furkan Ôzdemir" w:date="2023-11-20T16:02:00Z">
        <w:r>
          <w:rPr>
            <w:rFonts w:asciiTheme="minorHAnsi" w:hAnsiTheme="minorHAnsi"/>
            <w:color w:val="4F81BD" w:themeColor="accent1"/>
          </w:rPr>
          <w:t xml:space="preserve">andel av folk som er kvinne </w:t>
        </w:r>
        <w:proofErr w:type="gramStart"/>
        <w:r>
          <w:rPr>
            <w:rFonts w:asciiTheme="minorHAnsi" w:hAnsiTheme="minorHAnsi"/>
            <w:color w:val="4F81BD" w:themeColor="accent1"/>
          </w:rPr>
          <w:t>og  mellom</w:t>
        </w:r>
        <w:proofErr w:type="gramEnd"/>
        <w:r>
          <w:rPr>
            <w:rFonts w:asciiTheme="minorHAnsi" w:hAnsiTheme="minorHAnsi"/>
            <w:color w:val="4F81BD" w:themeColor="accent1"/>
          </w:rPr>
          <w:t xml:space="preserve"> 20-30</w:t>
        </w:r>
      </w:ins>
      <w:ins w:id="7" w:author="Sina Furkan Ôzdemir" w:date="2023-11-20T16:03:00Z">
        <w:r>
          <w:rPr>
            <w:rFonts w:asciiTheme="minorHAnsi" w:hAnsiTheme="minorHAnsi"/>
            <w:color w:val="4F81BD" w:themeColor="accent1"/>
          </w:rPr>
          <w:t xml:space="preserve"> år</w:t>
        </w:r>
      </w:ins>
      <w:ins w:id="8" w:author="Sina Furkan Ôzdemir" w:date="2023-11-20T16:02:00Z">
        <w:r>
          <w:rPr>
            <w:rFonts w:asciiTheme="minorHAnsi" w:hAnsiTheme="minorHAnsi"/>
            <w:color w:val="4F81BD" w:themeColor="accent1"/>
          </w:rPr>
          <w:t xml:space="preserve"> gammel er cirka 10% av populasjon vil vi gjerne ha </w:t>
        </w:r>
      </w:ins>
      <w:ins w:id="9" w:author="Sina Furkan Ôzdemir" w:date="2023-11-20T16:03:00Z">
        <w:r>
          <w:rPr>
            <w:rFonts w:asciiTheme="minorHAnsi" w:hAnsiTheme="minorHAnsi"/>
            <w:color w:val="4F81BD" w:themeColor="accent1"/>
          </w:rPr>
          <w:t>10% av vår utvalg å bli kvinnene som er mellom 20-30 år gammel.</w:t>
        </w:r>
      </w:ins>
    </w:p>
    <w:p w14:paraId="7BB8DC0C" w14:textId="77777777" w:rsidR="00C449B5" w:rsidRDefault="00C449B5" w:rsidP="00C449B5">
      <w:pPr>
        <w:ind w:left="720"/>
        <w:rPr>
          <w:ins w:id="10" w:author="Sina Furkan Ôzdemir" w:date="2023-11-20T16:03:00Z"/>
          <w:rFonts w:asciiTheme="minorHAnsi" w:hAnsiTheme="minorHAnsi"/>
          <w:color w:val="4F81BD" w:themeColor="accent1"/>
        </w:rPr>
      </w:pPr>
    </w:p>
    <w:p w14:paraId="6C21A368" w14:textId="36BE8F7D" w:rsidR="00C449B5" w:rsidRDefault="00C449B5" w:rsidP="00C449B5">
      <w:pPr>
        <w:ind w:left="720"/>
        <w:rPr>
          <w:ins w:id="11" w:author="Sina Furkan Ôzdemir" w:date="2023-11-20T16:00:00Z"/>
          <w:rFonts w:asciiTheme="minorHAnsi" w:hAnsiTheme="minorHAnsi"/>
          <w:color w:val="4F81BD" w:themeColor="accent1"/>
        </w:rPr>
      </w:pPr>
      <w:ins w:id="12" w:author="Sina Furkan Ôzdemir" w:date="2023-11-20T16:03:00Z">
        <w:r>
          <w:rPr>
            <w:rFonts w:asciiTheme="minorHAnsi" w:hAnsiTheme="minorHAnsi"/>
            <w:color w:val="4F81BD" w:themeColor="accent1"/>
          </w:rPr>
          <w:t>Når det gjelder hvor mange fo</w:t>
        </w:r>
      </w:ins>
      <w:ins w:id="13" w:author="Sina Furkan Ôzdemir" w:date="2023-11-20T16:04:00Z">
        <w:r>
          <w:rPr>
            <w:rFonts w:asciiTheme="minorHAnsi" w:hAnsiTheme="minorHAnsi"/>
            <w:color w:val="4F81BD" w:themeColor="accent1"/>
          </w:rPr>
          <w:t>lke må vi inkludere i utvalget</w:t>
        </w:r>
      </w:ins>
      <w:ins w:id="14" w:author="Sina Furkan Ôzdemir" w:date="2023-11-20T16:05:00Z">
        <w:r>
          <w:rPr>
            <w:rFonts w:asciiTheme="minorHAnsi" w:hAnsiTheme="minorHAnsi"/>
            <w:color w:val="4F81BD" w:themeColor="accent1"/>
          </w:rPr>
          <w:t xml:space="preserve"> endrer svaret seg litt. Statistikk sett, mange er alltid bedre for å få skarpe </w:t>
        </w:r>
      </w:ins>
      <w:ins w:id="15" w:author="Sina Furkan Ôzdemir" w:date="2023-11-20T16:06:00Z">
        <w:r>
          <w:rPr>
            <w:rFonts w:asciiTheme="minorHAnsi" w:hAnsiTheme="minorHAnsi"/>
            <w:color w:val="4F81BD" w:themeColor="accent1"/>
          </w:rPr>
          <w:t xml:space="preserve">resultater. Siden vi har begrenset budsjett kan vi utføre en </w:t>
        </w:r>
      </w:ins>
      <w:ins w:id="16" w:author="Sina Furkan Ôzdemir" w:date="2023-11-20T16:08:00Z">
        <w:r w:rsidR="00C77CB3">
          <w:rPr>
            <w:rFonts w:asciiTheme="minorHAnsi" w:hAnsiTheme="minorHAnsi"/>
            <w:color w:val="4F81BD" w:themeColor="accent1"/>
          </w:rPr>
          <w:t>Power</w:t>
        </w:r>
      </w:ins>
      <w:ins w:id="17" w:author="Sina Furkan Ôzdemir" w:date="2023-11-20T16:06:00Z">
        <w:r>
          <w:rPr>
            <w:rFonts w:asciiTheme="minorHAnsi" w:hAnsiTheme="minorHAnsi"/>
            <w:color w:val="4F81BD" w:themeColor="accent1"/>
          </w:rPr>
          <w:t xml:space="preserve"> </w:t>
        </w:r>
      </w:ins>
      <w:ins w:id="18" w:author="Sina Furkan Ôzdemir" w:date="2023-11-20T16:08:00Z">
        <w:r w:rsidR="00C77CB3">
          <w:rPr>
            <w:rFonts w:asciiTheme="minorHAnsi" w:hAnsiTheme="minorHAnsi"/>
            <w:color w:val="4F81BD" w:themeColor="accent1"/>
          </w:rPr>
          <w:t>Analysis</w:t>
        </w:r>
      </w:ins>
      <w:ins w:id="19" w:author="Sina Furkan Ôzdemir" w:date="2023-11-20T16:06:00Z">
        <w:r>
          <w:rPr>
            <w:rFonts w:asciiTheme="minorHAnsi" w:hAnsiTheme="minorHAnsi"/>
            <w:color w:val="4F81BD" w:themeColor="accent1"/>
          </w:rPr>
          <w:t xml:space="preserve"> å </w:t>
        </w:r>
      </w:ins>
      <w:ins w:id="20" w:author="Sina Furkan Ôzdemir" w:date="2023-11-20T16:07:00Z">
        <w:r w:rsidR="00C77CB3">
          <w:rPr>
            <w:rFonts w:asciiTheme="minorHAnsi" w:hAnsiTheme="minorHAnsi"/>
            <w:color w:val="4F81BD" w:themeColor="accent1"/>
          </w:rPr>
          <w:t>beregne minimum</w:t>
        </w:r>
      </w:ins>
      <w:ins w:id="21" w:author="Sina Furkan Ôzdemir" w:date="2023-11-20T16:08:00Z">
        <w:r w:rsidR="00C77CB3">
          <w:rPr>
            <w:rFonts w:asciiTheme="minorHAnsi" w:hAnsiTheme="minorHAnsi"/>
            <w:color w:val="4F81BD" w:themeColor="accent1"/>
          </w:rPr>
          <w:t xml:space="preserve">smengden av respondenter som kreves for </w:t>
        </w:r>
      </w:ins>
      <w:ins w:id="22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>et skarpt svar</w:t>
        </w:r>
      </w:ins>
      <w:ins w:id="23" w:author="Sina Furkan Ôzdemir" w:date="2023-11-20T16:08:00Z">
        <w:r w:rsidR="00C77CB3">
          <w:rPr>
            <w:rFonts w:asciiTheme="minorHAnsi" w:hAnsiTheme="minorHAnsi"/>
            <w:color w:val="4F81BD" w:themeColor="accent1"/>
          </w:rPr>
          <w:t>.</w:t>
        </w:r>
      </w:ins>
      <w:ins w:id="24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 xml:space="preserve"> </w:t>
        </w:r>
      </w:ins>
      <w:ins w:id="25" w:author="Sina Furkan Ôzdemir" w:date="2023-11-20T16:12:00Z">
        <w:r w:rsidR="00C77CB3">
          <w:rPr>
            <w:rFonts w:asciiTheme="minorHAnsi" w:hAnsiTheme="minorHAnsi"/>
            <w:color w:val="4F81BD" w:themeColor="accent1"/>
          </w:rPr>
          <w:t xml:space="preserve">Å </w:t>
        </w:r>
      </w:ins>
      <w:ins w:id="26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>fortsette</w:t>
        </w:r>
      </w:ins>
      <w:ins w:id="27" w:author="Sina Furkan Ôzdemir" w:date="2023-11-20T16:12:00Z">
        <w:r w:rsidR="00C77CB3">
          <w:rPr>
            <w:rFonts w:asciiTheme="minorHAnsi" w:hAnsiTheme="minorHAnsi"/>
            <w:color w:val="4F81BD" w:themeColor="accent1"/>
          </w:rPr>
          <w:t xml:space="preserve"> med de samme eksempel trenger</w:t>
        </w:r>
      </w:ins>
      <w:ins w:id="28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 xml:space="preserve"> vi</w:t>
        </w:r>
      </w:ins>
      <w:ins w:id="29" w:author="Sina Furkan Ôzdemir" w:date="2023-11-20T16:12:00Z">
        <w:r w:rsidR="00C77CB3">
          <w:rPr>
            <w:rFonts w:asciiTheme="minorHAnsi" w:hAnsiTheme="minorHAnsi"/>
            <w:color w:val="4F81BD" w:themeColor="accent1"/>
          </w:rPr>
          <w:t xml:space="preserve"> </w:t>
        </w:r>
      </w:ins>
      <w:ins w:id="30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 xml:space="preserve">rundt 138 kvinne som er mellom 20-30 års gammel i utvalget </w:t>
        </w:r>
      </w:ins>
      <w:ins w:id="31" w:author="Sina Furkan Ôzdemir" w:date="2023-11-20T16:15:00Z">
        <w:r w:rsidR="00C77CB3">
          <w:rPr>
            <w:rFonts w:asciiTheme="minorHAnsi" w:hAnsiTheme="minorHAnsi"/>
            <w:color w:val="4F81BD" w:themeColor="accent1"/>
          </w:rPr>
          <w:t>vårt</w:t>
        </w:r>
      </w:ins>
      <w:ins w:id="32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 xml:space="preserve"> hvis </w:t>
        </w:r>
      </w:ins>
      <w:ins w:id="33" w:author="Sina Furkan Ôzdemir" w:date="2023-11-20T16:14:00Z">
        <w:r w:rsidR="00C77CB3">
          <w:rPr>
            <w:rFonts w:asciiTheme="minorHAnsi" w:hAnsiTheme="minorHAnsi"/>
            <w:color w:val="4F81BD" w:themeColor="accent1"/>
          </w:rPr>
          <w:t xml:space="preserve">de utgjør 10% av populasjon for </w:t>
        </w:r>
        <w:proofErr w:type="gramStart"/>
        <w:r w:rsidR="00C77CB3">
          <w:rPr>
            <w:rFonts w:asciiTheme="minorHAnsi" w:hAnsiTheme="minorHAnsi"/>
            <w:color w:val="4F81BD" w:themeColor="accent1"/>
          </w:rPr>
          <w:t>vår utvalg</w:t>
        </w:r>
        <w:proofErr w:type="gramEnd"/>
        <w:r w:rsidR="00C77CB3">
          <w:rPr>
            <w:rFonts w:asciiTheme="minorHAnsi" w:hAnsiTheme="minorHAnsi"/>
            <w:color w:val="4F81BD" w:themeColor="accent1"/>
          </w:rPr>
          <w:t xml:space="preserve"> å bli representativ.</w:t>
        </w:r>
      </w:ins>
      <w:ins w:id="34" w:author="Sina Furkan Ôzdemir" w:date="2023-11-20T16:15:00Z">
        <w:r w:rsidR="00C77CB3">
          <w:rPr>
            <w:rFonts w:asciiTheme="minorHAnsi" w:hAnsiTheme="minorHAnsi"/>
            <w:color w:val="4F81BD" w:themeColor="accent1"/>
          </w:rPr>
          <w:t xml:space="preserve"> Den er mulig å justere disse talene basert på tilgjengelig budsjett ved bruk av stratifikasjon vektene</w:t>
        </w:r>
      </w:ins>
    </w:p>
    <w:p w14:paraId="4A4DBBC1" w14:textId="77777777" w:rsidR="00C449B5" w:rsidRDefault="00C449B5" w:rsidP="00C449B5">
      <w:pPr>
        <w:ind w:left="720"/>
        <w:rPr>
          <w:ins w:id="35" w:author="Sina Furkan Ôzdemir" w:date="2023-11-20T15:59:00Z"/>
          <w:rFonts w:asciiTheme="minorHAnsi" w:hAnsiTheme="minorHAnsi"/>
          <w:color w:val="4F81BD" w:themeColor="accent1"/>
        </w:rPr>
      </w:pPr>
    </w:p>
    <w:p w14:paraId="171F7800" w14:textId="77777777" w:rsidR="00C449B5" w:rsidRPr="00C449B5" w:rsidRDefault="00C449B5" w:rsidP="00C449B5">
      <w:pPr>
        <w:ind w:left="720"/>
        <w:rPr>
          <w:rFonts w:asciiTheme="minorHAnsi" w:hAnsiTheme="minorHAnsi"/>
          <w:color w:val="4F81BD" w:themeColor="accent1"/>
          <w:rPrChange w:id="36" w:author="Sina Furkan Ôzdemir" w:date="2023-11-20T15:57:00Z">
            <w:rPr/>
          </w:rPrChange>
        </w:rPr>
        <w:pPrChange w:id="37" w:author="Sina Furkan Ôzdemir" w:date="2023-11-20T15:57:00Z">
          <w:pPr>
            <w:pStyle w:val="Listeavsnitt"/>
            <w:numPr>
              <w:numId w:val="3"/>
            </w:numPr>
            <w:ind w:left="1080" w:hanging="360"/>
          </w:pPr>
        </w:pPrChange>
      </w:pPr>
    </w:p>
    <w:p w14:paraId="5B06E22C" w14:textId="77777777" w:rsidR="000C0510" w:rsidRPr="000C0510" w:rsidRDefault="000C0510" w:rsidP="000C0510">
      <w:pPr>
        <w:pStyle w:val="Listeavsnit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deskriptiv analyse, </w:t>
      </w:r>
      <w:commentRangeStart w:id="38"/>
      <w:r>
        <w:rPr>
          <w:rFonts w:asciiTheme="minorHAnsi" w:hAnsiTheme="minorHAnsi"/>
        </w:rPr>
        <w:t>der demografiske problemstillinger og flyttestrømmer analyseres</w:t>
      </w:r>
      <w:commentRangeEnd w:id="38"/>
      <w:r w:rsidR="00164EB2">
        <w:rPr>
          <w:rStyle w:val="Merknadsreferanse"/>
        </w:rPr>
        <w:commentReference w:id="38"/>
      </w:r>
      <w:r>
        <w:rPr>
          <w:rFonts w:asciiTheme="minorHAnsi" w:hAnsiTheme="minorHAnsi"/>
        </w:rPr>
        <w:t>. Tidsperspektiv 2050?</w:t>
      </w:r>
    </w:p>
    <w:p w14:paraId="321F9AA9" w14:textId="77777777" w:rsidR="000C0510" w:rsidRPr="000C0510" w:rsidRDefault="000C0510" w:rsidP="000C0510">
      <w:pPr>
        <w:ind w:left="360"/>
        <w:rPr>
          <w:rFonts w:asciiTheme="minorHAnsi" w:hAnsiTheme="minorHAnsi"/>
        </w:rPr>
      </w:pPr>
    </w:p>
    <w:p w14:paraId="017D15B9" w14:textId="77777777" w:rsidR="000C0510" w:rsidRDefault="000C0510" w:rsidP="000C051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Sluttleveransen skal inneholde grafiske fremstillinger av resultatene av undersøkelsen, samt en </w:t>
      </w:r>
      <w:proofErr w:type="spellStart"/>
      <w:r>
        <w:rPr>
          <w:rFonts w:asciiTheme="minorHAnsi" w:hAnsiTheme="minorHAnsi"/>
        </w:rPr>
        <w:t>temavis</w:t>
      </w:r>
      <w:proofErr w:type="spellEnd"/>
      <w:r>
        <w:rPr>
          <w:rFonts w:asciiTheme="minorHAnsi" w:hAnsiTheme="minorHAnsi"/>
        </w:rPr>
        <w:t xml:space="preserve"> oppsummering av hovedfunn.</w:t>
      </w:r>
    </w:p>
    <w:p w14:paraId="36B702E5" w14:textId="77777777" w:rsidR="00E9339A" w:rsidRDefault="00E9339A">
      <w:pPr>
        <w:rPr>
          <w:rFonts w:asciiTheme="minorHAnsi" w:hAnsiTheme="minorHAnsi"/>
        </w:rPr>
      </w:pPr>
    </w:p>
    <w:p w14:paraId="25F6D6DF" w14:textId="77777777" w:rsidR="00E9339A" w:rsidRDefault="00E9339A" w:rsidP="006F40C0">
      <w:pPr>
        <w:pStyle w:val="Overskrift5"/>
      </w:pPr>
      <w:r>
        <w:t>Spørreundersøkelse boligpreferanser</w:t>
      </w:r>
      <w:r w:rsidR="00B75F2E">
        <w:t xml:space="preserve"> og mobilitet</w:t>
      </w:r>
    </w:p>
    <w:p w14:paraId="099DF97D" w14:textId="77777777" w:rsidR="000C0510" w:rsidRDefault="000C0510" w:rsidP="000C0510">
      <w:pPr>
        <w:rPr>
          <w:rFonts w:asciiTheme="minorHAnsi" w:hAnsiTheme="minorHAnsi"/>
          <w:b/>
        </w:rPr>
      </w:pPr>
      <w:r w:rsidRPr="000D58FD">
        <w:rPr>
          <w:rFonts w:asciiTheme="minorHAnsi" w:hAnsiTheme="minorHAnsi"/>
          <w:b/>
        </w:rPr>
        <w:t>Bakgrunnsinformasjon</w:t>
      </w:r>
    </w:p>
    <w:p w14:paraId="0C78E709" w14:textId="67799E8A" w:rsidR="000C0510" w:rsidRPr="00546404" w:rsidRDefault="000C0510" w:rsidP="000C0510">
      <w:pPr>
        <w:pStyle w:val="Listeavsnitt"/>
        <w:numPr>
          <w:ilvl w:val="0"/>
          <w:numId w:val="4"/>
        </w:numPr>
        <w:rPr>
          <w:rFonts w:asciiTheme="minorHAnsi" w:hAnsiTheme="minorHAnsi"/>
        </w:rPr>
      </w:pPr>
      <w:r w:rsidRPr="00546404">
        <w:rPr>
          <w:rFonts w:asciiTheme="minorHAnsi" w:hAnsiTheme="minorHAnsi"/>
        </w:rPr>
        <w:t>alder, kjønn</w:t>
      </w:r>
      <w:ins w:id="39" w:author="Sina Furkan Ôzdemir" w:date="2023-11-20T16:30:00Z">
        <w:r w:rsidR="00556E73">
          <w:rPr>
            <w:rFonts w:asciiTheme="minorHAnsi" w:hAnsiTheme="minorHAnsi"/>
          </w:rPr>
          <w:t xml:space="preserve">, </w:t>
        </w:r>
        <w:r w:rsidR="00556E73">
          <w:rPr>
            <w:rFonts w:asciiTheme="minorHAnsi" w:hAnsiTheme="minorHAnsi"/>
            <w:color w:val="4F81BD" w:themeColor="accent1"/>
          </w:rPr>
          <w:t xml:space="preserve">(utdanning er også </w:t>
        </w:r>
        <w:proofErr w:type="gramStart"/>
        <w:r w:rsidR="00556E73">
          <w:rPr>
            <w:rFonts w:asciiTheme="minorHAnsi" w:hAnsiTheme="minorHAnsi"/>
            <w:color w:val="4F81BD" w:themeColor="accent1"/>
          </w:rPr>
          <w:t>en viktig stratum</w:t>
        </w:r>
        <w:proofErr w:type="gramEnd"/>
        <w:r w:rsidR="00556E73">
          <w:rPr>
            <w:rFonts w:asciiTheme="minorHAnsi" w:hAnsiTheme="minorHAnsi"/>
            <w:color w:val="4F81BD" w:themeColor="accent1"/>
          </w:rPr>
          <w:t xml:space="preserve"> når det gjelder til bærekraft</w:t>
        </w:r>
      </w:ins>
      <w:ins w:id="40" w:author="Sina Furkan Ôzdemir" w:date="2023-11-20T16:31:00Z">
        <w:r w:rsidR="00556E73">
          <w:rPr>
            <w:rFonts w:asciiTheme="minorHAnsi" w:hAnsiTheme="minorHAnsi"/>
            <w:color w:val="4F81BD" w:themeColor="accent1"/>
          </w:rPr>
          <w:t xml:space="preserve">, så jeg ville legge det til bakgrunnsinformasjon eller i </w:t>
        </w:r>
        <w:proofErr w:type="spellStart"/>
        <w:r w:rsidR="00556E73">
          <w:rPr>
            <w:rFonts w:asciiTheme="minorHAnsi" w:hAnsiTheme="minorHAnsi"/>
            <w:color w:val="4F81BD" w:themeColor="accent1"/>
          </w:rPr>
          <w:t>utvalgingramme</w:t>
        </w:r>
      </w:ins>
      <w:proofErr w:type="spellEnd"/>
      <w:ins w:id="41" w:author="Sina Furkan Ôzdemir" w:date="2023-11-20T16:30:00Z">
        <w:r w:rsidR="00556E73">
          <w:rPr>
            <w:rFonts w:asciiTheme="minorHAnsi" w:hAnsiTheme="minorHAnsi"/>
            <w:color w:val="4F81BD" w:themeColor="accent1"/>
          </w:rPr>
          <w:t>)</w:t>
        </w:r>
      </w:ins>
    </w:p>
    <w:p w14:paraId="154407B5" w14:textId="77777777" w:rsidR="000C0510" w:rsidRDefault="000C0510" w:rsidP="000C0510">
      <w:pPr>
        <w:pStyle w:val="Listeavsnitt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546404">
        <w:rPr>
          <w:rFonts w:asciiTheme="minorHAnsi" w:hAnsiTheme="minorHAnsi"/>
        </w:rPr>
        <w:t>Bostatus</w:t>
      </w:r>
      <w:proofErr w:type="spellEnd"/>
      <w:r>
        <w:rPr>
          <w:rFonts w:asciiTheme="minorHAnsi" w:hAnsiTheme="minorHAnsi"/>
        </w:rPr>
        <w:t xml:space="preserve"> (</w:t>
      </w:r>
      <w:r w:rsidRPr="00546404">
        <w:rPr>
          <w:rFonts w:asciiTheme="minorHAnsi" w:hAnsiTheme="minorHAnsi"/>
        </w:rPr>
        <w:t>aleneboer, samboer/ gift, hos</w:t>
      </w:r>
      <w:r>
        <w:rPr>
          <w:rFonts w:asciiTheme="minorHAnsi" w:hAnsiTheme="minorHAnsi"/>
        </w:rPr>
        <w:t xml:space="preserve"> foreldre, med egne barn, annet)</w:t>
      </w:r>
    </w:p>
    <w:p w14:paraId="6DE87082" w14:textId="77777777" w:rsidR="000C0510" w:rsidRDefault="000C0510" w:rsidP="000C0510">
      <w:pPr>
        <w:pStyle w:val="Listeavsnitt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Bosted (</w:t>
      </w:r>
      <w:proofErr w:type="spellStart"/>
      <w:r>
        <w:rPr>
          <w:rFonts w:asciiTheme="minorHAnsi" w:hAnsiTheme="minorHAnsi"/>
        </w:rPr>
        <w:t>postnr</w:t>
      </w:r>
      <w:proofErr w:type="spellEnd"/>
      <w:r>
        <w:rPr>
          <w:rFonts w:asciiTheme="minorHAnsi" w:hAnsiTheme="minorHAnsi"/>
        </w:rPr>
        <w:t>)</w:t>
      </w:r>
    </w:p>
    <w:p w14:paraId="09312F8E" w14:textId="77777777" w:rsidR="000C0510" w:rsidRPr="008F4DED" w:rsidRDefault="000C0510" w:rsidP="000C0510">
      <w:pPr>
        <w:pStyle w:val="Listeavsnitt"/>
        <w:numPr>
          <w:ilvl w:val="0"/>
          <w:numId w:val="4"/>
        </w:numPr>
        <w:rPr>
          <w:rFonts w:asciiTheme="minorHAnsi" w:hAnsiTheme="minorHAnsi"/>
        </w:rPr>
      </w:pPr>
      <w:r w:rsidRPr="008F4DED">
        <w:rPr>
          <w:rFonts w:asciiTheme="minorHAnsi" w:hAnsiTheme="minorHAnsi"/>
        </w:rPr>
        <w:t>Arbeidssted</w:t>
      </w:r>
      <w:r>
        <w:rPr>
          <w:rFonts w:asciiTheme="minorHAnsi" w:hAnsiTheme="minorHAnsi"/>
        </w:rPr>
        <w:t xml:space="preserve"> (</w:t>
      </w:r>
      <w:proofErr w:type="spellStart"/>
      <w:r w:rsidRPr="008F4DED">
        <w:rPr>
          <w:rFonts w:asciiTheme="minorHAnsi" w:hAnsiTheme="minorHAnsi"/>
        </w:rPr>
        <w:t>postnr</w:t>
      </w:r>
      <w:proofErr w:type="spellEnd"/>
      <w:r w:rsidRPr="008F4DED">
        <w:rPr>
          <w:rFonts w:asciiTheme="minorHAnsi" w:hAnsiTheme="minorHAnsi"/>
        </w:rPr>
        <w:t>)</w:t>
      </w:r>
    </w:p>
    <w:p w14:paraId="3EFA05AC" w14:textId="77777777" w:rsidR="00E9339A" w:rsidRDefault="00E9339A">
      <w:pPr>
        <w:rPr>
          <w:rFonts w:asciiTheme="minorHAnsi" w:hAnsiTheme="minorHAnsi"/>
        </w:rPr>
      </w:pPr>
    </w:p>
    <w:p w14:paraId="18B85BF9" w14:textId="77777777" w:rsidR="00B65B9B" w:rsidRPr="00B65B9B" w:rsidRDefault="00B65B9B">
      <w:pPr>
        <w:rPr>
          <w:rFonts w:asciiTheme="minorHAnsi" w:hAnsiTheme="minorHAnsi"/>
        </w:rPr>
      </w:pPr>
      <w:r w:rsidRPr="00B65B9B">
        <w:rPr>
          <w:rFonts w:asciiTheme="minorHAnsi" w:hAnsiTheme="minorHAnsi"/>
        </w:rPr>
        <w:t>tre tema eller bare de to siste?</w:t>
      </w:r>
    </w:p>
    <w:p w14:paraId="73AD13AE" w14:textId="77777777" w:rsidR="00B65B9B" w:rsidRDefault="00B65B9B">
      <w:pPr>
        <w:rPr>
          <w:rFonts w:asciiTheme="minorHAnsi" w:hAnsiTheme="minorHAnsi"/>
          <w:b/>
        </w:rPr>
      </w:pPr>
    </w:p>
    <w:p w14:paraId="51D8EB34" w14:textId="77777777" w:rsidR="000C0510" w:rsidRDefault="000C051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Er Karmøy en</w:t>
      </w:r>
      <w:r w:rsidRPr="00546404">
        <w:rPr>
          <w:rFonts w:asciiTheme="minorHAnsi" w:hAnsiTheme="minorHAnsi"/>
          <w:b/>
        </w:rPr>
        <w:t xml:space="preserve"> bærekraftig og inkluderende kommune</w:t>
      </w:r>
      <w:r>
        <w:rPr>
          <w:rFonts w:asciiTheme="minorHAnsi" w:hAnsiTheme="minorHAnsi"/>
          <w:b/>
        </w:rPr>
        <w:t>?</w:t>
      </w:r>
    </w:p>
    <w:p w14:paraId="40BB4EE8" w14:textId="77777777" w:rsidR="007C3C07" w:rsidRDefault="000C0510" w:rsidP="00095CFD">
      <w:pPr>
        <w:pStyle w:val="Listeavsnitt"/>
        <w:numPr>
          <w:ilvl w:val="0"/>
          <w:numId w:val="5"/>
        </w:numPr>
        <w:rPr>
          <w:ins w:id="42" w:author="Sina Furkan Ôzdemir" w:date="2023-11-20T16:41:00Z"/>
          <w:rFonts w:asciiTheme="minorHAnsi" w:hAnsiTheme="minorHAnsi"/>
        </w:rPr>
      </w:pPr>
      <w:r w:rsidRPr="00095CFD">
        <w:rPr>
          <w:rFonts w:asciiTheme="minorHAnsi" w:hAnsiTheme="minorHAnsi"/>
        </w:rPr>
        <w:t>I hvilken grad vil du si at Karmøy er en bærekraftig kommune? 1:5</w:t>
      </w:r>
    </w:p>
    <w:p w14:paraId="2B31D5C1" w14:textId="77777777" w:rsidR="007C3C07" w:rsidRDefault="007C3C07" w:rsidP="007C3C07">
      <w:pPr>
        <w:rPr>
          <w:ins w:id="43" w:author="Sina Furkan Ôzdemir" w:date="2023-11-20T16:44:00Z"/>
          <w:rFonts w:asciiTheme="minorHAnsi" w:hAnsiTheme="minorHAnsi"/>
          <w:color w:val="4F81BD" w:themeColor="accent1"/>
        </w:rPr>
      </w:pPr>
      <w:ins w:id="44" w:author="Sina Furkan Ôzdemir" w:date="2023-11-20T16:41:00Z">
        <w:r>
          <w:rPr>
            <w:rFonts w:asciiTheme="minorHAnsi" w:hAnsiTheme="minorHAnsi"/>
            <w:color w:val="4F81BD" w:themeColor="accent1"/>
          </w:rPr>
          <w:t>D</w:t>
        </w:r>
      </w:ins>
      <w:ins w:id="45" w:author="Sina Furkan Ôzdemir" w:date="2023-11-20T16:42:00Z">
        <w:r>
          <w:rPr>
            <w:rFonts w:asciiTheme="minorHAnsi" w:hAnsiTheme="minorHAnsi"/>
            <w:color w:val="4F81BD" w:themeColor="accent1"/>
          </w:rPr>
          <w:t xml:space="preserve">enne spørsmålet er </w:t>
        </w:r>
        <w:proofErr w:type="gramStart"/>
        <w:r>
          <w:rPr>
            <w:rFonts w:asciiTheme="minorHAnsi" w:hAnsiTheme="minorHAnsi"/>
            <w:color w:val="4F81BD" w:themeColor="accent1"/>
          </w:rPr>
          <w:t>veldig abstrakt og subjektiv</w:t>
        </w:r>
        <w:proofErr w:type="gramEnd"/>
        <w:r>
          <w:rPr>
            <w:rFonts w:asciiTheme="minorHAnsi" w:hAnsiTheme="minorHAnsi"/>
            <w:color w:val="4F81BD" w:themeColor="accent1"/>
          </w:rPr>
          <w:t>. Respondentene skal mest sannsynligvis ikke forstå hva dette spørsmålet handle</w:t>
        </w:r>
      </w:ins>
      <w:ins w:id="46" w:author="Sina Furkan Ôzdemir" w:date="2023-11-20T16:43:00Z">
        <w:r>
          <w:rPr>
            <w:rFonts w:asciiTheme="minorHAnsi" w:hAnsiTheme="minorHAnsi"/>
            <w:color w:val="4F81BD" w:themeColor="accent1"/>
          </w:rPr>
          <w:t>r. Hva mener bærekraftig kommune? Er det en kommune som investerer mye i gjenvinning eller den som bygger opp m</w:t>
        </w:r>
      </w:ins>
      <w:ins w:id="47" w:author="Sina Furkan Ôzdemir" w:date="2023-11-20T16:44:00Z">
        <w:r>
          <w:rPr>
            <w:rFonts w:asciiTheme="minorHAnsi" w:hAnsiTheme="minorHAnsi"/>
            <w:color w:val="4F81BD" w:themeColor="accent1"/>
          </w:rPr>
          <w:t>ange elbil parkerings plass?</w:t>
        </w:r>
      </w:ins>
    </w:p>
    <w:p w14:paraId="78D5E7D8" w14:textId="77777777" w:rsidR="007C3C07" w:rsidRDefault="007C3C07" w:rsidP="007C3C07">
      <w:pPr>
        <w:rPr>
          <w:ins w:id="48" w:author="Sina Furkan Ôzdemir" w:date="2023-11-20T16:44:00Z"/>
          <w:rFonts w:asciiTheme="minorHAnsi" w:hAnsiTheme="minorHAnsi"/>
          <w:color w:val="4F81BD" w:themeColor="accent1"/>
        </w:rPr>
      </w:pPr>
    </w:p>
    <w:p w14:paraId="09C40070" w14:textId="5CA65D6A" w:rsidR="000C0510" w:rsidRPr="007C3C07" w:rsidRDefault="007C3C07" w:rsidP="007C3C07">
      <w:pPr>
        <w:rPr>
          <w:rFonts w:asciiTheme="minorHAnsi" w:hAnsiTheme="minorHAnsi"/>
          <w:rPrChange w:id="49" w:author="Sina Furkan Ôzdemir" w:date="2023-11-20T16:41:00Z">
            <w:rPr/>
          </w:rPrChange>
        </w:rPr>
        <w:pPrChange w:id="50" w:author="Sina Furkan Ôzdemir" w:date="2023-11-20T16:41:00Z">
          <w:pPr>
            <w:pStyle w:val="Listeavsnitt"/>
            <w:numPr>
              <w:numId w:val="5"/>
            </w:numPr>
            <w:ind w:hanging="360"/>
          </w:pPr>
        </w:pPrChange>
      </w:pPr>
      <w:ins w:id="51" w:author="Sina Furkan Ôzdemir" w:date="2023-11-20T16:44:00Z">
        <w:r>
          <w:rPr>
            <w:rFonts w:asciiTheme="minorHAnsi" w:hAnsiTheme="minorHAnsi"/>
            <w:color w:val="4F81BD" w:themeColor="accent1"/>
          </w:rPr>
          <w:t xml:space="preserve">Vanligvis </w:t>
        </w:r>
      </w:ins>
      <w:ins w:id="52" w:author="Sina Furkan Ôzdemir" w:date="2023-11-20T16:45:00Z">
        <w:r>
          <w:rPr>
            <w:rFonts w:asciiTheme="minorHAnsi" w:hAnsiTheme="minorHAnsi"/>
            <w:color w:val="4F81BD" w:themeColor="accent1"/>
          </w:rPr>
          <w:t>begynner vi med fokus gruppe studie for å identifisere konkrete spørsmålene som kan gir oss en bedre forståelse h</w:t>
        </w:r>
      </w:ins>
      <w:ins w:id="53" w:author="Sina Furkan Ôzdemir" w:date="2023-11-20T16:46:00Z">
        <w:r>
          <w:rPr>
            <w:rFonts w:asciiTheme="minorHAnsi" w:hAnsiTheme="minorHAnsi"/>
            <w:color w:val="4F81BD" w:themeColor="accent1"/>
          </w:rPr>
          <w:t xml:space="preserve">va folkene tenker om når det handler om et abstrakt konsept. For å illustrere kan vi </w:t>
        </w:r>
      </w:ins>
      <w:ins w:id="54" w:author="Sina Furkan Ôzdemir" w:date="2023-11-20T16:47:00Z">
        <w:r>
          <w:rPr>
            <w:rFonts w:asciiTheme="minorHAnsi" w:hAnsiTheme="minorHAnsi"/>
            <w:color w:val="4F81BD" w:themeColor="accent1"/>
          </w:rPr>
          <w:t xml:space="preserve">navne saken av demokrati. Om vi spørrer «hvor demokratisk er vårt land» får vi ofte </w:t>
        </w:r>
      </w:ins>
      <w:ins w:id="55" w:author="Sina Furkan Ôzdemir" w:date="2023-11-20T16:48:00Z">
        <w:r w:rsidR="00950FD2" w:rsidRPr="00950FD2">
          <w:rPr>
            <w:rFonts w:asciiTheme="minorHAnsi" w:hAnsiTheme="minorHAnsi"/>
            <w:color w:val="4F81BD" w:themeColor="accent1"/>
          </w:rPr>
          <w:t>inkonsekvente svar</w:t>
        </w:r>
        <w:r w:rsidR="00950FD2">
          <w:rPr>
            <w:rFonts w:asciiTheme="minorHAnsi" w:hAnsiTheme="minorHAnsi"/>
            <w:color w:val="4F81BD" w:themeColor="accent1"/>
          </w:rPr>
          <w:t>. I sted må vi bli lit mer presis og spørre noen som «</w:t>
        </w:r>
      </w:ins>
      <w:ins w:id="56" w:author="Sina Furkan Ôzdemir" w:date="2023-11-20T16:49:00Z">
        <w:r w:rsidR="00950FD2">
          <w:rPr>
            <w:rFonts w:asciiTheme="minorHAnsi" w:hAnsiTheme="minorHAnsi"/>
            <w:color w:val="4F81BD" w:themeColor="accent1"/>
          </w:rPr>
          <w:t xml:space="preserve">hvor enig er du med følgende uttrykk: I vårt land er ingen er over loven» fordi </w:t>
        </w:r>
      </w:ins>
      <w:ins w:id="57" w:author="Sina Furkan Ôzdemir" w:date="2023-11-20T16:50:00Z">
        <w:r w:rsidR="00950FD2" w:rsidRPr="00950FD2">
          <w:rPr>
            <w:rFonts w:asciiTheme="minorHAnsi" w:hAnsiTheme="minorHAnsi"/>
            <w:color w:val="4F81BD" w:themeColor="accent1"/>
          </w:rPr>
          <w:t>rettssikkerhet</w:t>
        </w:r>
        <w:r w:rsidR="00950FD2">
          <w:rPr>
            <w:rFonts w:asciiTheme="minorHAnsi" w:hAnsiTheme="minorHAnsi"/>
            <w:color w:val="4F81BD" w:themeColor="accent1"/>
          </w:rPr>
          <w:t xml:space="preserve"> er en fasade av demokrati. Så jeg anbefaler å velge </w:t>
        </w:r>
      </w:ins>
      <w:ins w:id="58" w:author="Sina Furkan Ôzdemir" w:date="2023-11-20T16:51:00Z">
        <w:r w:rsidR="00950FD2" w:rsidRPr="00950FD2">
          <w:rPr>
            <w:rFonts w:asciiTheme="minorHAnsi" w:hAnsiTheme="minorHAnsi"/>
            <w:color w:val="4F81BD" w:themeColor="accent1"/>
          </w:rPr>
          <w:t xml:space="preserve">et sett med spørsmål som dekker konkrete aspekter ved "å være en bærekraftig </w:t>
        </w:r>
        <w:proofErr w:type="gramStart"/>
        <w:r w:rsidR="00950FD2" w:rsidRPr="00950FD2">
          <w:rPr>
            <w:rFonts w:asciiTheme="minorHAnsi" w:hAnsiTheme="minorHAnsi"/>
            <w:color w:val="4F81BD" w:themeColor="accent1"/>
          </w:rPr>
          <w:t>kommune</w:t>
        </w:r>
      </w:ins>
      <w:ins w:id="59" w:author="Sina Furkan Ôzdemir" w:date="2023-11-20T16:52:00Z">
        <w:r w:rsidR="00950FD2">
          <w:rPr>
            <w:rFonts w:asciiTheme="minorHAnsi" w:hAnsiTheme="minorHAnsi"/>
            <w:color w:val="4F81BD" w:themeColor="accent1"/>
          </w:rPr>
          <w:t>(</w:t>
        </w:r>
        <w:proofErr w:type="gramEnd"/>
        <w:r w:rsidR="00950FD2">
          <w:rPr>
            <w:rFonts w:asciiTheme="minorHAnsi" w:hAnsiTheme="minorHAnsi"/>
            <w:color w:val="4F81BD" w:themeColor="accent1"/>
          </w:rPr>
          <w:t>1- helt uenig, 5- helt enig)</w:t>
        </w:r>
      </w:ins>
      <w:ins w:id="60" w:author="Sina Furkan Ôzdemir" w:date="2023-11-20T16:51:00Z">
        <w:r w:rsidR="00950FD2" w:rsidRPr="00950FD2">
          <w:rPr>
            <w:rFonts w:asciiTheme="minorHAnsi" w:hAnsiTheme="minorHAnsi"/>
            <w:color w:val="4F81BD" w:themeColor="accent1"/>
          </w:rPr>
          <w:t>"</w:t>
        </w:r>
        <w:r w:rsidR="00950FD2">
          <w:rPr>
            <w:rFonts w:asciiTheme="minorHAnsi" w:hAnsiTheme="minorHAnsi"/>
            <w:color w:val="4F81BD" w:themeColor="accent1"/>
          </w:rPr>
          <w:t>.</w:t>
        </w:r>
      </w:ins>
      <w:del w:id="61" w:author="Sina Furkan Ôzdemir" w:date="2023-11-20T16:46:00Z">
        <w:r w:rsidR="000C0510" w:rsidRPr="007C3C07" w:rsidDel="007C3C07">
          <w:rPr>
            <w:rFonts w:asciiTheme="minorHAnsi" w:hAnsiTheme="minorHAnsi"/>
            <w:rPrChange w:id="62" w:author="Sina Furkan Ôzdemir" w:date="2023-11-20T16:41:00Z">
              <w:rPr/>
            </w:rPrChange>
          </w:rPr>
          <w:delText xml:space="preserve"> </w:delText>
        </w:r>
      </w:del>
    </w:p>
    <w:p w14:paraId="3F51744C" w14:textId="77777777" w:rsidR="000C0510" w:rsidRPr="00095CFD" w:rsidRDefault="00095CFD" w:rsidP="00095CFD">
      <w:pPr>
        <w:pStyle w:val="Listeavsnitt"/>
        <w:numPr>
          <w:ilvl w:val="0"/>
          <w:numId w:val="5"/>
        </w:numPr>
        <w:rPr>
          <w:rFonts w:asciiTheme="minorHAnsi" w:hAnsiTheme="minorHAnsi"/>
        </w:rPr>
      </w:pPr>
      <w:r w:rsidRPr="00095CFD">
        <w:rPr>
          <w:rFonts w:asciiTheme="minorHAnsi" w:hAnsiTheme="minorHAnsi"/>
        </w:rPr>
        <w:t>Hvor viktig er det for deg at Karmøysamfunnet ... (skala fra 1:5</w:t>
      </w:r>
      <w:r>
        <w:rPr>
          <w:rFonts w:asciiTheme="minorHAnsi" w:hAnsiTheme="minorHAnsi"/>
        </w:rPr>
        <w:t>)</w:t>
      </w:r>
    </w:p>
    <w:p w14:paraId="32E75683" w14:textId="77777777" w:rsidR="000C0510" w:rsidRPr="00095CFD" w:rsidRDefault="000C0510" w:rsidP="00095CFD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 w:rsidRPr="00095CFD">
        <w:rPr>
          <w:rFonts w:asciiTheme="minorHAnsi" w:hAnsiTheme="minorHAnsi"/>
        </w:rPr>
        <w:t>ta</w:t>
      </w:r>
      <w:r w:rsidR="00095CFD">
        <w:rPr>
          <w:rFonts w:asciiTheme="minorHAnsi" w:hAnsiTheme="minorHAnsi"/>
        </w:rPr>
        <w:t>r</w:t>
      </w:r>
      <w:r w:rsidRPr="00095CFD">
        <w:rPr>
          <w:rFonts w:asciiTheme="minorHAnsi" w:hAnsiTheme="minorHAnsi"/>
        </w:rPr>
        <w:t xml:space="preserve"> vare på landbruksjorda </w:t>
      </w:r>
    </w:p>
    <w:p w14:paraId="6FEE9D54" w14:textId="77777777" w:rsidR="000C0510" w:rsidRDefault="00095CFD" w:rsidP="00095CFD">
      <w:pPr>
        <w:pStyle w:val="Listeavsnitt"/>
        <w:numPr>
          <w:ilvl w:val="1"/>
          <w:numId w:val="16"/>
        </w:numPr>
        <w:rPr>
          <w:ins w:id="63" w:author="Sina Furkan Ôzdemir" w:date="2023-11-20T16:53:00Z"/>
          <w:rFonts w:asciiTheme="minorHAnsi" w:hAnsiTheme="minorHAnsi"/>
        </w:rPr>
      </w:pPr>
      <w:r>
        <w:rPr>
          <w:rFonts w:asciiTheme="minorHAnsi" w:hAnsiTheme="minorHAnsi"/>
        </w:rPr>
        <w:t>tar</w:t>
      </w:r>
      <w:r w:rsidR="000C0510" w:rsidRPr="00095CFD">
        <w:rPr>
          <w:rFonts w:asciiTheme="minorHAnsi" w:hAnsiTheme="minorHAnsi"/>
        </w:rPr>
        <w:t xml:space="preserve"> vare på naturen </w:t>
      </w:r>
    </w:p>
    <w:p w14:paraId="3210194F" w14:textId="196C7F6A" w:rsidR="00950FD2" w:rsidRPr="00950FD2" w:rsidRDefault="00950FD2" w:rsidP="00950FD2">
      <w:pPr>
        <w:rPr>
          <w:rFonts w:asciiTheme="minorHAnsi" w:hAnsiTheme="minorHAnsi"/>
          <w:color w:val="4F81BD" w:themeColor="accent1"/>
          <w:rPrChange w:id="64" w:author="Sina Furkan Ôzdemir" w:date="2023-11-20T16:53:00Z">
            <w:rPr/>
          </w:rPrChange>
        </w:rPr>
        <w:pPrChange w:id="65" w:author="Sina Furkan Ôzdemir" w:date="2023-11-20T16:53:00Z">
          <w:pPr>
            <w:pStyle w:val="Listeavsnitt"/>
            <w:numPr>
              <w:ilvl w:val="1"/>
              <w:numId w:val="16"/>
            </w:numPr>
            <w:ind w:left="1440" w:hanging="360"/>
          </w:pPr>
        </w:pPrChange>
      </w:pPr>
      <w:ins w:id="66" w:author="Sina Furkan Ôzdemir" w:date="2023-11-20T16:53:00Z">
        <w:r>
          <w:rPr>
            <w:rFonts w:asciiTheme="minorHAnsi" w:hAnsiTheme="minorHAnsi"/>
            <w:color w:val="4F81BD" w:themeColor="accent1"/>
          </w:rPr>
          <w:t>de to over har også det samme problemet med forrige spørsmål. Å ta vare på landbruk</w:t>
        </w:r>
      </w:ins>
      <w:ins w:id="67" w:author="Sina Furkan Ôzdemir" w:date="2023-11-20T16:56:00Z">
        <w:r>
          <w:rPr>
            <w:rFonts w:asciiTheme="minorHAnsi" w:hAnsiTheme="minorHAnsi"/>
            <w:color w:val="4F81BD" w:themeColor="accent1"/>
          </w:rPr>
          <w:t xml:space="preserve"> kan mene forskjellige tingene for forskjellige folkene. I sted av dette kan vi spørre </w:t>
        </w:r>
      </w:ins>
      <w:ins w:id="68" w:author="Sina Furkan Ôzdemir" w:date="2023-11-20T16:57:00Z">
        <w:r>
          <w:rPr>
            <w:rFonts w:asciiTheme="minorHAnsi" w:hAnsiTheme="minorHAnsi"/>
            <w:color w:val="4F81BD" w:themeColor="accent1"/>
          </w:rPr>
          <w:t>noen konkret som «</w:t>
        </w:r>
      </w:ins>
      <w:ins w:id="69" w:author="Sina Furkan Ôzdemir" w:date="2023-11-20T17:00:00Z">
        <w:r w:rsidR="00090679">
          <w:rPr>
            <w:rFonts w:asciiTheme="minorHAnsi" w:hAnsiTheme="minorHAnsi"/>
            <w:color w:val="4F81BD" w:themeColor="accent1"/>
          </w:rPr>
          <w:t xml:space="preserve">må prioritere landbruksjorda </w:t>
        </w:r>
      </w:ins>
      <w:ins w:id="70" w:author="Sina Furkan Ôzdemir" w:date="2023-11-20T17:01:00Z">
        <w:r w:rsidR="00090679">
          <w:rPr>
            <w:rFonts w:asciiTheme="minorHAnsi" w:hAnsiTheme="minorHAnsi"/>
            <w:color w:val="4F81BD" w:themeColor="accent1"/>
          </w:rPr>
          <w:t>i sted av bolig- eller nærings areal i areal planning?</w:t>
        </w:r>
      </w:ins>
      <w:ins w:id="71" w:author="Sina Furkan Ôzdemir" w:date="2023-11-20T17:02:00Z">
        <w:r w:rsidR="00090679">
          <w:rPr>
            <w:rFonts w:asciiTheme="minorHAnsi" w:hAnsiTheme="minorHAnsi"/>
            <w:color w:val="4F81BD" w:themeColor="accent1"/>
          </w:rPr>
          <w:t>»</w:t>
        </w:r>
      </w:ins>
    </w:p>
    <w:p w14:paraId="30169322" w14:textId="77777777" w:rsidR="00D42DBF" w:rsidRDefault="00D42DBF" w:rsidP="00D42DBF">
      <w:pPr>
        <w:pStyle w:val="Listeavsnitt"/>
        <w:numPr>
          <w:ilvl w:val="1"/>
          <w:numId w:val="16"/>
        </w:numPr>
        <w:rPr>
          <w:ins w:id="72" w:author="Sina Furkan Ôzdemir" w:date="2023-11-20T17:02:00Z"/>
          <w:rFonts w:asciiTheme="minorHAnsi" w:hAnsiTheme="minorHAnsi"/>
        </w:rPr>
      </w:pPr>
      <w:r w:rsidRPr="00D42DBF">
        <w:rPr>
          <w:rFonts w:asciiTheme="minorHAnsi" w:hAnsiTheme="minorHAnsi"/>
        </w:rPr>
        <w:t>legger til rette for friluftsliv (tilgang til sjøen og marka, turstier)</w:t>
      </w:r>
    </w:p>
    <w:p w14:paraId="522DDA12" w14:textId="1E4D7375" w:rsidR="00090679" w:rsidRPr="00090679" w:rsidRDefault="00090679" w:rsidP="00090679">
      <w:pPr>
        <w:rPr>
          <w:rFonts w:asciiTheme="minorHAnsi" w:hAnsiTheme="minorHAnsi"/>
          <w:color w:val="4F81BD" w:themeColor="accent1"/>
          <w:rPrChange w:id="73" w:author="Sina Furkan Ôzdemir" w:date="2023-11-20T17:02:00Z">
            <w:rPr/>
          </w:rPrChange>
        </w:rPr>
        <w:pPrChange w:id="74" w:author="Sina Furkan Ôzdemir" w:date="2023-11-20T17:02:00Z">
          <w:pPr>
            <w:pStyle w:val="Listeavsnitt"/>
            <w:numPr>
              <w:ilvl w:val="1"/>
              <w:numId w:val="16"/>
            </w:numPr>
            <w:ind w:left="1440" w:hanging="360"/>
          </w:pPr>
        </w:pPrChange>
      </w:pPr>
      <w:ins w:id="75" w:author="Sina Furkan Ôzdemir" w:date="2023-11-20T17:02:00Z">
        <w:r>
          <w:rPr>
            <w:rFonts w:asciiTheme="minorHAnsi" w:hAnsiTheme="minorHAnsi"/>
            <w:color w:val="4F81BD" w:themeColor="accent1"/>
          </w:rPr>
          <w:t>denne er masse mye bedre måte å spørre dette type spørsmålet</w:t>
        </w:r>
      </w:ins>
    </w:p>
    <w:p w14:paraId="6D173D51" w14:textId="77777777" w:rsidR="000C0510" w:rsidRPr="00095CFD" w:rsidRDefault="00095CFD" w:rsidP="00095CFD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tar</w:t>
      </w:r>
      <w:r w:rsidR="000C0510" w:rsidRPr="00095CFD">
        <w:rPr>
          <w:rFonts w:asciiTheme="minorHAnsi" w:hAnsiTheme="minorHAnsi"/>
        </w:rPr>
        <w:t xml:space="preserve"> vare på kulturminner og </w:t>
      </w:r>
      <w:r>
        <w:rPr>
          <w:rFonts w:asciiTheme="minorHAnsi" w:hAnsiTheme="minorHAnsi"/>
        </w:rPr>
        <w:t>stedsidentitet</w:t>
      </w:r>
      <w:r w:rsidR="000C0510" w:rsidRPr="00095CFD">
        <w:rPr>
          <w:rFonts w:asciiTheme="minorHAnsi" w:hAnsiTheme="minorHAnsi"/>
        </w:rPr>
        <w:t xml:space="preserve"> </w:t>
      </w:r>
    </w:p>
    <w:p w14:paraId="2F982E95" w14:textId="77777777" w:rsidR="00D42DBF" w:rsidRDefault="00D42DBF" w:rsidP="00D42DBF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har </w:t>
      </w:r>
      <w:r w:rsidRPr="00D42DBF">
        <w:rPr>
          <w:rFonts w:asciiTheme="minorHAnsi" w:hAnsiTheme="minorHAnsi"/>
        </w:rPr>
        <w:t>tryg</w:t>
      </w:r>
      <w:r>
        <w:rPr>
          <w:rFonts w:asciiTheme="minorHAnsi" w:hAnsiTheme="minorHAnsi"/>
        </w:rPr>
        <w:t>ge</w:t>
      </w:r>
      <w:r w:rsidRPr="00D42DBF">
        <w:rPr>
          <w:rFonts w:asciiTheme="minorHAnsi" w:hAnsiTheme="minorHAnsi"/>
        </w:rPr>
        <w:t xml:space="preserve"> og inkluderende </w:t>
      </w:r>
      <w:r>
        <w:rPr>
          <w:rFonts w:asciiTheme="minorHAnsi" w:hAnsiTheme="minorHAnsi"/>
        </w:rPr>
        <w:t>møteplasser</w:t>
      </w:r>
    </w:p>
    <w:p w14:paraId="7C3FE22B" w14:textId="77777777" w:rsidR="00D42DBF" w:rsidRPr="00D42DBF" w:rsidRDefault="00D42DBF" w:rsidP="00D42DBF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 w:rsidRPr="00D42DBF">
        <w:rPr>
          <w:rFonts w:asciiTheme="minorHAnsi" w:hAnsiTheme="minorHAnsi"/>
        </w:rPr>
        <w:t xml:space="preserve">har spennende arbeidsplasser å velge i </w:t>
      </w:r>
    </w:p>
    <w:p w14:paraId="39D475DF" w14:textId="77777777" w:rsidR="00D42DBF" w:rsidRPr="00D42DBF" w:rsidRDefault="00D42DBF" w:rsidP="00D42DBF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 w:rsidRPr="00D42DBF">
        <w:rPr>
          <w:rFonts w:asciiTheme="minorHAnsi" w:hAnsiTheme="minorHAnsi"/>
        </w:rPr>
        <w:t xml:space="preserve">tilpasser seg til klimaendringer </w:t>
      </w:r>
    </w:p>
    <w:p w14:paraId="26BAB55E" w14:textId="77777777" w:rsidR="00B943CC" w:rsidRDefault="00B943CC" w:rsidP="00B943C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 xml:space="preserve">Bør vi satse på å bygge nye boliger </w:t>
      </w:r>
      <w:r w:rsidR="00013967">
        <w:rPr>
          <w:rStyle w:val="normaltextrun"/>
          <w:rFonts w:ascii="Calibri" w:eastAsiaTheme="majorEastAsia" w:hAnsi="Calibri"/>
          <w:sz w:val="22"/>
          <w:szCs w:val="22"/>
        </w:rPr>
        <w:t xml:space="preserve">i </w:t>
      </w:r>
      <w:proofErr w:type="spellStart"/>
      <w:r w:rsidR="00013967">
        <w:rPr>
          <w:rStyle w:val="normaltextrun"/>
          <w:rFonts w:ascii="Calibri" w:eastAsiaTheme="majorEastAsia" w:hAnsi="Calibri"/>
          <w:sz w:val="22"/>
          <w:szCs w:val="22"/>
        </w:rPr>
        <w:t>kommunen</w:t>
      </w:r>
      <w:r>
        <w:rPr>
          <w:rStyle w:val="normaltextrun"/>
          <w:rFonts w:ascii="Calibri" w:eastAsiaTheme="majorEastAsia" w:hAnsi="Calibri"/>
          <w:sz w:val="22"/>
          <w:szCs w:val="22"/>
        </w:rPr>
        <w:t>eller</w:t>
      </w:r>
      <w:proofErr w:type="spellEnd"/>
      <w:r>
        <w:rPr>
          <w:rStyle w:val="normaltextrun"/>
          <w:rFonts w:ascii="Calibri" w:eastAsiaTheme="majorEastAsia" w:hAnsi="Calibri"/>
          <w:sz w:val="22"/>
          <w:szCs w:val="22"/>
        </w:rPr>
        <w:t xml:space="preserve"> fikse de vi </w:t>
      </w:r>
      <w:proofErr w:type="gramStart"/>
      <w:r>
        <w:rPr>
          <w:rStyle w:val="normaltextrun"/>
          <w:rFonts w:ascii="Calibri" w:eastAsiaTheme="majorEastAsia" w:hAnsi="Calibri"/>
          <w:sz w:val="22"/>
          <w:szCs w:val="22"/>
        </w:rPr>
        <w:t>har?(</w:t>
      </w:r>
      <w:proofErr w:type="gramEnd"/>
      <w:r>
        <w:rPr>
          <w:rStyle w:val="normaltextrun"/>
          <w:rFonts w:ascii="Calibri" w:eastAsiaTheme="majorEastAsia" w:hAnsi="Calibri"/>
          <w:sz w:val="22"/>
          <w:szCs w:val="22"/>
        </w:rPr>
        <w:t>ja, nei, vet ikke)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63CCAA51" w14:textId="77777777" w:rsidR="00D42DBF" w:rsidRPr="00D42DBF" w:rsidRDefault="00D42DBF" w:rsidP="00D42DBF">
      <w:pPr>
        <w:pStyle w:val="Listeavsnitt"/>
        <w:numPr>
          <w:ilvl w:val="0"/>
          <w:numId w:val="17"/>
        </w:numPr>
        <w:rPr>
          <w:rFonts w:asciiTheme="minorHAnsi" w:hAnsiTheme="minorHAnsi"/>
        </w:rPr>
      </w:pPr>
      <w:r w:rsidRPr="00D42DBF">
        <w:rPr>
          <w:rFonts w:asciiTheme="minorHAnsi" w:hAnsiTheme="minorHAnsi"/>
        </w:rPr>
        <w:t>Hva er unike kvaliteter som Karmøy må ta vare på for fremtidige generasjoner? Beskriv med tre stikkord</w:t>
      </w:r>
    </w:p>
    <w:p w14:paraId="3DAED718" w14:textId="77777777" w:rsidR="006F40C0" w:rsidRPr="000C0510" w:rsidRDefault="006F40C0">
      <w:pPr>
        <w:rPr>
          <w:rFonts w:asciiTheme="minorHAnsi" w:hAnsiTheme="minorHAnsi"/>
        </w:rPr>
      </w:pPr>
    </w:p>
    <w:p w14:paraId="777E7C3F" w14:textId="77777777" w:rsidR="00D42DBF" w:rsidRDefault="00D42DBF" w:rsidP="00095C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/>
          <w:b/>
          <w:bCs/>
          <w:sz w:val="22"/>
          <w:szCs w:val="22"/>
        </w:rPr>
      </w:pPr>
    </w:p>
    <w:p w14:paraId="4A71767F" w14:textId="77777777" w:rsidR="00095CFD" w:rsidRDefault="00095CFD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Bærekraftige </w:t>
      </w:r>
      <w:r w:rsid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og attraktive 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byer </w:t>
      </w:r>
    </w:p>
    <w:p w14:paraId="7DDBB87B" w14:textId="77777777" w:rsidR="00095CFD" w:rsidRPr="009C20C7" w:rsidRDefault="00095CFD" w:rsidP="00B943CC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ins w:id="76" w:author="Sina Furkan Ôzdemir" w:date="2023-11-20T17:09:00Z"/>
          <w:rStyle w:val="eop"/>
          <w:rFonts w:ascii="Calibri" w:hAnsi="Calibri"/>
          <w:sz w:val="22"/>
          <w:szCs w:val="22"/>
          <w:rPrChange w:id="77" w:author="Sina Furkan Ôzdemir" w:date="2023-11-20T17:09:00Z">
            <w:rPr>
              <w:ins w:id="78" w:author="Sina Furkan Ôzdemir" w:date="2023-11-20T17:09:00Z"/>
              <w:rStyle w:val="eop"/>
              <w:rFonts w:ascii="Calibri" w:eastAsiaTheme="majorEastAsia" w:hAnsi="Calibri"/>
              <w:sz w:val="22"/>
              <w:szCs w:val="22"/>
            </w:rPr>
          </w:rPrChange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I hvilken grad vil du si at Karmøy har bærekraftige og attraktive byer? 1:5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2A263F03" w14:textId="498A90B3" w:rsidR="009C20C7" w:rsidRPr="009C20C7" w:rsidRDefault="009C20C7" w:rsidP="009C20C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color w:val="4F81BD" w:themeColor="accent1"/>
          <w:sz w:val="22"/>
          <w:szCs w:val="22"/>
          <w:rPrChange w:id="79" w:author="Sina Furkan Ôzdemir" w:date="2023-11-20T17:11:00Z">
            <w:rPr>
              <w:rFonts w:ascii="Calibri" w:hAnsi="Calibri"/>
              <w:sz w:val="22"/>
              <w:szCs w:val="22"/>
            </w:rPr>
          </w:rPrChange>
        </w:rPr>
        <w:pPrChange w:id="80" w:author="Sina Furkan Ôzdemir" w:date="2023-11-20T17:09:00Z">
          <w:pPr>
            <w:pStyle w:val="paragraph"/>
            <w:numPr>
              <w:numId w:val="20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81" w:author="Sina Furkan Ôzdemir" w:date="2023-11-20T17:11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Det har det samme problemet med «bærekraftig kommune» spørsmålet</w:t>
        </w:r>
      </w:ins>
    </w:p>
    <w:p w14:paraId="7141386C" w14:textId="77777777" w:rsidR="00B943CC" w:rsidRPr="00B943CC" w:rsidRDefault="00B943CC" w:rsidP="00B943CC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 xml:space="preserve">Hvilke prioriteringer er viktigst for at de tre byene i kommunen får mer byliv og aktivitet? </w:t>
      </w:r>
      <w:r w:rsidR="00013967">
        <w:rPr>
          <w:rStyle w:val="normaltextrun"/>
          <w:rFonts w:ascii="Calibri" w:hAnsi="Calibri"/>
          <w:sz w:val="22"/>
          <w:szCs w:val="22"/>
        </w:rPr>
        <w:t>(</w:t>
      </w:r>
      <w:r w:rsidRPr="00B943CC">
        <w:rPr>
          <w:rStyle w:val="normaltextrun"/>
          <w:rFonts w:ascii="Calibri" w:hAnsi="Calibri"/>
          <w:sz w:val="22"/>
          <w:szCs w:val="22"/>
        </w:rPr>
        <w:t>sett gjerne flere kryss</w:t>
      </w:r>
      <w:r w:rsidR="00013967">
        <w:rPr>
          <w:rStyle w:val="normaltextrun"/>
          <w:rFonts w:ascii="Calibri" w:hAnsi="Calibri"/>
          <w:sz w:val="22"/>
          <w:szCs w:val="22"/>
        </w:rPr>
        <w:t>)</w:t>
      </w:r>
      <w:r w:rsidRPr="00B943CC">
        <w:rPr>
          <w:rStyle w:val="normaltextrun"/>
          <w:rFonts w:ascii="Calibri" w:hAnsi="Calibri"/>
          <w:sz w:val="22"/>
          <w:szCs w:val="22"/>
        </w:rPr>
        <w:t xml:space="preserve"> </w:t>
      </w:r>
    </w:p>
    <w:p w14:paraId="6E1E7D3E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handel</w:t>
      </w:r>
    </w:p>
    <w:p w14:paraId="22B7B706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 xml:space="preserve">arbeidsplasser </w:t>
      </w:r>
    </w:p>
    <w:p w14:paraId="7CF532A0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boliger</w:t>
      </w:r>
    </w:p>
    <w:p w14:paraId="65A40EF9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servicetilbud og cafeer</w:t>
      </w:r>
    </w:p>
    <w:p w14:paraId="61DF4132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grønne parker og gode uterom</w:t>
      </w:r>
    </w:p>
    <w:p w14:paraId="4CD4F3BB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god arkitektur</w:t>
      </w:r>
    </w:p>
    <w:p w14:paraId="20971B3C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god plass til å gå, sykle og oppholde seg</w:t>
      </w:r>
    </w:p>
    <w:p w14:paraId="5FFC9F84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annet (tekstboks)</w:t>
      </w:r>
    </w:p>
    <w:p w14:paraId="7980792B" w14:textId="3F395F7E" w:rsidR="00D42DBF" w:rsidRPr="009C20C7" w:rsidRDefault="009C20C7" w:rsidP="009C20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4F81BD" w:themeColor="accent1"/>
          <w:sz w:val="22"/>
          <w:szCs w:val="22"/>
          <w:rPrChange w:id="82" w:author="Sina Furkan Ôzdemir" w:date="2023-11-20T17:14:00Z">
            <w:rPr>
              <w:rStyle w:val="normaltextrun"/>
              <w:rFonts w:ascii="Calibri" w:hAnsi="Calibri"/>
              <w:sz w:val="22"/>
              <w:szCs w:val="22"/>
            </w:rPr>
          </w:rPrChange>
        </w:rPr>
        <w:pPrChange w:id="83" w:author="Sina Furkan Ôzdemir" w:date="2023-11-20T17:12:00Z">
          <w:pPr>
            <w:pStyle w:val="paragraph"/>
            <w:spacing w:before="0" w:beforeAutospacing="0" w:after="0" w:afterAutospacing="0"/>
            <w:ind w:left="360"/>
            <w:textAlignment w:val="baseline"/>
          </w:pPr>
        </w:pPrChange>
      </w:pPr>
      <w:ins w:id="84" w:author="Sina Furkan Ôzdemir" w:date="2023-11-20T17:14:00Z"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 xml:space="preserve">Det finnes </w:t>
        </w:r>
      </w:ins>
      <w:ins w:id="85" w:author="Sina Furkan Ôzdemir" w:date="2023-11-20T17:15:00Z"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>en type</w:t>
        </w:r>
      </w:ins>
      <w:ins w:id="86" w:author="Sina Furkan Ôzdemir" w:date="2023-11-20T17:14:00Z"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 xml:space="preserve"> av spørsmålet som hetter «</w:t>
        </w:r>
        <w:proofErr w:type="spellStart"/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>priority</w:t>
        </w:r>
        <w:proofErr w:type="spellEnd"/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 xml:space="preserve"> ranking» spørsmål hvor respondenter må </w:t>
        </w:r>
      </w:ins>
      <w:ins w:id="87" w:author="Sina Furkan Ôzdemir" w:date="2023-11-20T17:15:00Z">
        <w:r w:rsidRPr="009C20C7"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>omorganisere</w:t>
        </w:r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 xml:space="preserve"> alternativer fra viktigste til minst viktig. Dette type spørsmålet kan bli nyttig å bruke her </w:t>
        </w:r>
        <w:r w:rsidRPr="009C20C7"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>hvis hensikten er å forstå innbyggernes prioriteringer</w:t>
        </w:r>
      </w:ins>
    </w:p>
    <w:p w14:paraId="50B56E3E" w14:textId="77777777" w:rsidR="00B943CC" w:rsidRDefault="00B943CC" w:rsidP="00B943C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ins w:id="88" w:author="Sina Furkan Ôzdemir" w:date="2023-11-20T17:18:00Z"/>
          <w:rStyle w:val="normaltextrun"/>
          <w:rFonts w:ascii="Calibri" w:eastAsiaTheme="majorEastAsia" w:hAnsi="Calibri"/>
          <w:sz w:val="22"/>
          <w:szCs w:val="22"/>
        </w:rPr>
      </w:pPr>
      <w:r w:rsidRPr="00B943CC">
        <w:rPr>
          <w:rStyle w:val="normaltextrun"/>
          <w:rFonts w:ascii="Calibri" w:eastAsiaTheme="majorEastAsia" w:hAnsi="Calibri"/>
          <w:sz w:val="22"/>
          <w:szCs w:val="22"/>
        </w:rPr>
        <w:t>Hva er de viktigste truslene mot byene våre? (hva hindrer god byutvikling) (Beskriv med tre stikkord)</w:t>
      </w:r>
    </w:p>
    <w:p w14:paraId="533C7B3C" w14:textId="30F7F82C" w:rsidR="009C20C7" w:rsidRPr="009C20C7" w:rsidRDefault="009C20C7" w:rsidP="009C20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/>
          <w:color w:val="4F81BD" w:themeColor="accent1"/>
          <w:sz w:val="22"/>
          <w:szCs w:val="22"/>
          <w:rPrChange w:id="89" w:author="Sina Furkan Ôzdemir" w:date="2023-11-20T17:18:00Z">
            <w:rPr>
              <w:rStyle w:val="normaltextrun"/>
              <w:rFonts w:ascii="Calibri" w:eastAsiaTheme="majorEastAsia" w:hAnsi="Calibri"/>
              <w:sz w:val="22"/>
              <w:szCs w:val="22"/>
            </w:rPr>
          </w:rPrChange>
        </w:rPr>
        <w:pPrChange w:id="90" w:author="Sina Furkan Ôzdemir" w:date="2023-11-20T17:18:00Z">
          <w:pPr>
            <w:pStyle w:val="paragraph"/>
            <w:numPr>
              <w:numId w:val="21"/>
            </w:numPr>
            <w:spacing w:before="0" w:beforeAutospacing="0" w:after="0" w:afterAutospacing="0"/>
            <w:ind w:left="1080" w:hanging="360"/>
            <w:textAlignment w:val="baseline"/>
          </w:pPr>
        </w:pPrChange>
      </w:pPr>
      <w:ins w:id="91" w:author="Sina Furkan Ôzdemir" w:date="2023-11-20T17:18:00Z">
        <w:r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>Åp</w:t>
        </w:r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>ne spørsmål er ofte blir mer problem enn løsning. Hvis utvalget er ikke stor nok</w:t>
        </w:r>
      </w:ins>
      <w:ins w:id="92" w:author="Sina Furkan Ôzdemir" w:date="2023-11-20T17:19:00Z"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 xml:space="preserve"> får vi mange forskjellige svarene som vi kan ikke gjør en inferens.</w:t>
        </w:r>
      </w:ins>
      <w:ins w:id="93" w:author="Sina Furkan Ôzdemir" w:date="2023-11-20T17:23:00Z"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 xml:space="preserve"> Vanligvis begynner meg et par fokusgruppene å </w:t>
        </w:r>
      </w:ins>
      <w:ins w:id="94" w:author="Sina Furkan Ôzdemir" w:date="2023-11-20T17:24:00Z"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 xml:space="preserve">triangulere et par mulig svarene før vi innføre dem til </w:t>
        </w:r>
      </w:ins>
      <w:ins w:id="95" w:author="Sina Furkan Ôzdemir" w:date="2023-11-20T17:25:00Z"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>spørreskjema</w:t>
        </w:r>
      </w:ins>
      <w:ins w:id="96" w:author="Sina Furkan Ôzdemir" w:date="2023-11-20T17:26:00Z"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>.</w:t>
        </w:r>
      </w:ins>
    </w:p>
    <w:p w14:paraId="5B5311AB" w14:textId="77777777" w:rsidR="00B943CC" w:rsidRPr="00B943CC" w:rsidRDefault="00095CFD" w:rsidP="00B943C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Hvilken by kjenner du mest tilknytning til</w:t>
      </w:r>
      <w:r w:rsidR="00B943CC">
        <w:rPr>
          <w:rStyle w:val="normaltextrun"/>
          <w:rFonts w:ascii="Calibri" w:eastAsiaTheme="majorEastAsia" w:hAnsi="Calibri"/>
          <w:sz w:val="22"/>
          <w:szCs w:val="22"/>
        </w:rPr>
        <w:t xml:space="preserve"> i hverdagen</w:t>
      </w:r>
      <w:r>
        <w:rPr>
          <w:rStyle w:val="normaltextrun"/>
          <w:rFonts w:ascii="Calibri" w:eastAsiaTheme="majorEastAsia" w:hAnsi="Calibri"/>
          <w:sz w:val="22"/>
          <w:szCs w:val="22"/>
        </w:rPr>
        <w:t xml:space="preserve">? </w:t>
      </w:r>
    </w:p>
    <w:p w14:paraId="1CD9C276" w14:textId="77777777" w:rsidR="00B943CC" w:rsidRPr="00B943CC" w:rsidRDefault="00B943CC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Kopervik</w:t>
      </w:r>
    </w:p>
    <w:p w14:paraId="6905ED93" w14:textId="77777777" w:rsidR="00B943CC" w:rsidRPr="00B943CC" w:rsidRDefault="00B943CC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Åkra</w:t>
      </w:r>
    </w:p>
    <w:p w14:paraId="23780FE6" w14:textId="77777777" w:rsidR="00B943CC" w:rsidRPr="00B943CC" w:rsidRDefault="00095CFD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S</w:t>
      </w:r>
      <w:r w:rsidR="00B943CC">
        <w:rPr>
          <w:rStyle w:val="normaltextrun"/>
          <w:rFonts w:ascii="Calibri" w:eastAsiaTheme="majorEastAsia" w:hAnsi="Calibri"/>
          <w:sz w:val="22"/>
          <w:szCs w:val="22"/>
        </w:rPr>
        <w:t>kudenes</w:t>
      </w:r>
    </w:p>
    <w:p w14:paraId="5006A8D2" w14:textId="77777777" w:rsidR="00095CFD" w:rsidRDefault="00095CFD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Haugesund</w:t>
      </w:r>
    </w:p>
    <w:p w14:paraId="2A8757F5" w14:textId="77777777" w:rsidR="00095CFD" w:rsidRDefault="00095CFD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2546196A" w14:textId="77777777" w:rsidR="00095CFD" w:rsidRDefault="00B943CC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Ditt nærområde – hvor 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>og hvordan ønsker</w:t>
      </w:r>
      <w:r w:rsidRP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 du 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å </w:t>
      </w:r>
      <w:r w:rsidRP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>bo?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 </w:t>
      </w:r>
    </w:p>
    <w:p w14:paraId="0D49AEF5" w14:textId="77777777" w:rsidR="00B943CC" w:rsidRPr="00B943CC" w:rsidRDefault="00B943CC" w:rsidP="00095CF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V</w:t>
      </w:r>
      <w:r w:rsidR="00095CFD">
        <w:rPr>
          <w:rStyle w:val="normaltextrun"/>
          <w:rFonts w:ascii="Calibri" w:eastAsiaTheme="majorEastAsia" w:hAnsi="Calibri"/>
          <w:sz w:val="22"/>
          <w:szCs w:val="22"/>
        </w:rPr>
        <w:t>il du si at du bor</w:t>
      </w:r>
    </w:p>
    <w:p w14:paraId="5EC9B05D" w14:textId="77777777" w:rsidR="00B943CC" w:rsidRPr="00B943CC" w:rsidRDefault="00B943CC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sentrumsnært (i by/ tettsted)</w:t>
      </w:r>
    </w:p>
    <w:p w14:paraId="7A7FC4EF" w14:textId="77777777" w:rsidR="00B943CC" w:rsidRPr="00B943CC" w:rsidRDefault="00B943CC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i bygd</w:t>
      </w:r>
    </w:p>
    <w:p w14:paraId="12B30D46" w14:textId="77777777" w:rsidR="00B943CC" w:rsidRPr="00B943CC" w:rsidRDefault="00B943CC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i byggefelt</w:t>
      </w:r>
      <w:r w:rsidRPr="00B943CC">
        <w:t xml:space="preserve"> </w:t>
      </w:r>
      <w:r w:rsidRPr="00B943CC">
        <w:rPr>
          <w:rStyle w:val="normaltextrun"/>
          <w:rFonts w:ascii="Calibri" w:eastAsiaTheme="majorEastAsia" w:hAnsi="Calibri"/>
          <w:sz w:val="22"/>
          <w:szCs w:val="22"/>
        </w:rPr>
        <w:t>med bilavstand til</w:t>
      </w:r>
      <w:r>
        <w:rPr>
          <w:rStyle w:val="normaltextrun"/>
          <w:rFonts w:ascii="Calibri" w:eastAsiaTheme="majorEastAsia" w:hAnsi="Calibri"/>
          <w:sz w:val="22"/>
          <w:szCs w:val="22"/>
        </w:rPr>
        <w:t xml:space="preserve"> daglige gjøremål (jobb, handel og tjenestetilbud)</w:t>
      </w:r>
    </w:p>
    <w:p w14:paraId="7A10E110" w14:textId="77777777" w:rsidR="00B943CC" w:rsidRPr="00B943CC" w:rsidRDefault="00013967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landlig/ i spredtbygd område</w:t>
      </w:r>
    </w:p>
    <w:p w14:paraId="74970A36" w14:textId="77777777" w:rsidR="00095CFD" w:rsidRDefault="00095CFD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annet 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616FACEE" w14:textId="77777777" w:rsidR="00013967" w:rsidRDefault="00013967" w:rsidP="00013967">
      <w:pPr>
        <w:pStyle w:val="Listeavsnitt"/>
        <w:numPr>
          <w:ilvl w:val="0"/>
          <w:numId w:val="12"/>
        </w:numPr>
        <w:rPr>
          <w:rStyle w:val="normaltextrun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eastAsiaTheme="majorEastAsia" w:hAnsi="Calibri" w:cs="Times New Roman"/>
          <w:lang w:eastAsia="nb-NO"/>
        </w:rPr>
        <w:t xml:space="preserve">Bor du i </w:t>
      </w:r>
    </w:p>
    <w:p w14:paraId="144A1548" w14:textId="77777777"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eastAsiaTheme="majorEastAsia" w:hAnsi="Calibri" w:cs="Times New Roman"/>
          <w:lang w:eastAsia="nb-NO"/>
        </w:rPr>
        <w:t>enebolig</w:t>
      </w:r>
    </w:p>
    <w:p w14:paraId="791F376E" w14:textId="77777777"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eastAsiaTheme="majorEastAsia" w:hAnsi="Calibri" w:cs="Times New Roman"/>
          <w:lang w:eastAsia="nb-NO"/>
        </w:rPr>
        <w:t>to</w:t>
      </w:r>
      <w:r>
        <w:rPr>
          <w:rStyle w:val="normaltextrun"/>
          <w:rFonts w:ascii="Calibri" w:eastAsiaTheme="majorEastAsia" w:hAnsi="Calibri" w:cs="Times New Roman"/>
          <w:lang w:eastAsia="nb-NO"/>
        </w:rPr>
        <w:t>-/ fire</w:t>
      </w:r>
      <w:r w:rsidRPr="00013967">
        <w:rPr>
          <w:rStyle w:val="normaltextrun"/>
          <w:rFonts w:ascii="Calibri" w:eastAsiaTheme="majorEastAsia" w:hAnsi="Calibri" w:cs="Times New Roman"/>
          <w:lang w:eastAsia="nb-NO"/>
        </w:rPr>
        <w:t>manns</w:t>
      </w:r>
      <w:r>
        <w:rPr>
          <w:rStyle w:val="normaltextrun"/>
          <w:rFonts w:ascii="Calibri" w:eastAsiaTheme="majorEastAsia" w:hAnsi="Calibri" w:cs="Times New Roman"/>
          <w:lang w:eastAsia="nb-NO"/>
        </w:rPr>
        <w:t>bolig</w:t>
      </w:r>
    </w:p>
    <w:p w14:paraId="3D9E73B8" w14:textId="77777777"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rekkehus</w:t>
      </w:r>
    </w:p>
    <w:p w14:paraId="02CA1DF5" w14:textId="77777777"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leilighet</w:t>
      </w:r>
      <w:r w:rsidRPr="00013967">
        <w:rPr>
          <w:rStyle w:val="normaltextrun"/>
          <w:rFonts w:ascii="Calibri" w:eastAsiaTheme="majorEastAsia" w:hAnsi="Calibri" w:cs="Times New Roman"/>
          <w:lang w:eastAsia="nb-NO"/>
        </w:rPr>
        <w:t xml:space="preserve"> </w:t>
      </w:r>
    </w:p>
    <w:p w14:paraId="1EEBF7C1" w14:textId="77777777"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hybel</w:t>
      </w:r>
    </w:p>
    <w:p w14:paraId="5D8C5FFC" w14:textId="77777777"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gårdshus</w:t>
      </w:r>
    </w:p>
    <w:p w14:paraId="6D4B3237" w14:textId="77777777" w:rsidR="00013967" w:rsidRP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annet</w:t>
      </w:r>
    </w:p>
    <w:p w14:paraId="78D268DB" w14:textId="77777777" w:rsidR="00013967" w:rsidRDefault="00013967" w:rsidP="0001396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Hvor fornøyd er du med ditt lokalsamfunn som plass å bo og leve i 1:5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3B0D8395" w14:textId="77777777" w:rsidR="00013967" w:rsidRPr="00013967" w:rsidRDefault="00095CFD" w:rsidP="0001396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Hvis du skulle velge din neste bolig</w:t>
      </w:r>
      <w:r w:rsidR="00E579BF">
        <w:rPr>
          <w:rStyle w:val="normaltextrun"/>
          <w:rFonts w:ascii="Calibri" w:eastAsiaTheme="majorEastAsia" w:hAnsi="Calibri"/>
          <w:sz w:val="22"/>
          <w:szCs w:val="22"/>
        </w:rPr>
        <w:t>/ bolig for alderdommen</w:t>
      </w:r>
      <w:r>
        <w:rPr>
          <w:rStyle w:val="normaltextrun"/>
          <w:rFonts w:ascii="Calibri" w:eastAsiaTheme="majorEastAsia" w:hAnsi="Calibri"/>
          <w:sz w:val="22"/>
          <w:szCs w:val="22"/>
        </w:rPr>
        <w:t xml:space="preserve">, ville du bodd i </w:t>
      </w:r>
    </w:p>
    <w:p w14:paraId="107DC5DF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enebolig</w:t>
      </w:r>
    </w:p>
    <w:p w14:paraId="441CAE37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to-/ fire</w:t>
      </w:r>
      <w:r w:rsidRPr="00013967">
        <w:rPr>
          <w:rStyle w:val="normaltextrun"/>
          <w:rFonts w:ascii="Calibri" w:eastAsiaTheme="majorEastAsia" w:hAnsi="Calibri"/>
          <w:sz w:val="22"/>
          <w:szCs w:val="22"/>
        </w:rPr>
        <w:t>mannsbolig</w:t>
      </w:r>
    </w:p>
    <w:p w14:paraId="1B544248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rekkehus</w:t>
      </w:r>
    </w:p>
    <w:p w14:paraId="0A7F96E1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 xml:space="preserve">leilighet </w:t>
      </w:r>
    </w:p>
    <w:p w14:paraId="5BCBFD98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hybel</w:t>
      </w:r>
    </w:p>
    <w:p w14:paraId="3BCC917A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gårdshus</w:t>
      </w:r>
    </w:p>
    <w:p w14:paraId="31F5C652" w14:textId="77777777" w:rsidR="00013967" w:rsidRPr="00013967" w:rsidRDefault="00013967" w:rsidP="00013967">
      <w:pPr>
        <w:pStyle w:val="paragraph"/>
        <w:numPr>
          <w:ilvl w:val="1"/>
          <w:numId w:val="26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annet</w:t>
      </w:r>
    </w:p>
    <w:p w14:paraId="3CC5F8D4" w14:textId="77777777" w:rsidR="00013967" w:rsidRPr="00CA6728" w:rsidRDefault="00013967" w:rsidP="0001396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ins w:id="97" w:author="Sina Furkan Ôzdemir" w:date="2023-11-20T17:27:00Z"/>
          <w:rStyle w:val="eop"/>
          <w:rFonts w:ascii="Calibri" w:hAnsi="Calibri"/>
          <w:sz w:val="22"/>
          <w:szCs w:val="22"/>
          <w:rPrChange w:id="98" w:author="Sina Furkan Ôzdemir" w:date="2023-11-20T17:27:00Z">
            <w:rPr>
              <w:ins w:id="99" w:author="Sina Furkan Ôzdemir" w:date="2023-11-20T17:27:00Z"/>
              <w:rStyle w:val="eop"/>
              <w:rFonts w:ascii="Calibri" w:eastAsiaTheme="majorEastAsia" w:hAnsi="Calibri"/>
              <w:sz w:val="22"/>
              <w:szCs w:val="22"/>
            </w:rPr>
          </w:rPrChange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I hvilken grad vil du si at Karmøy har bærekraftige og attraktive lokalsamfunn? 1:5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75D6E0A8" w14:textId="0BFE55BC" w:rsidR="00CA6728" w:rsidRPr="00CA6728" w:rsidRDefault="00CA6728" w:rsidP="00CA672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/>
          <w:color w:val="4F81BD" w:themeColor="accent1"/>
          <w:sz w:val="22"/>
          <w:szCs w:val="22"/>
          <w:rPrChange w:id="100" w:author="Sina Furkan Ôzdemir" w:date="2023-11-20T17:27:00Z">
            <w:rPr>
              <w:rFonts w:ascii="Calibri" w:hAnsi="Calibri"/>
              <w:sz w:val="22"/>
              <w:szCs w:val="22"/>
            </w:rPr>
          </w:rPrChange>
        </w:rPr>
        <w:pPrChange w:id="101" w:author="Sina Furkan Ôzdemir" w:date="2023-11-20T17:27:00Z">
          <w:pPr>
            <w:pStyle w:val="paragraph"/>
            <w:numPr>
              <w:numId w:val="12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102" w:author="Sina Furkan Ôzdemir" w:date="2023-11-20T17:27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Det har det samme problemet med «bærekraftig kommune» spørsmålet</w:t>
        </w:r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. Kanskje det blir bedre å spørre om til hvilken grad d</w:t>
        </w:r>
      </w:ins>
      <w:ins w:id="103" w:author="Sina Furkan Ôzdemir" w:date="2023-11-20T17:28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et er enig med noen ut</w:t>
        </w:r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trykker (</w:t>
        </w:r>
        <w:proofErr w:type="spellStart"/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f.e</w:t>
        </w:r>
        <w:proofErr w:type="spellEnd"/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«jeg kan </w:t>
        </w:r>
      </w:ins>
      <w:ins w:id="104" w:author="Sina Furkan Ôzdemir" w:date="2023-11-20T17:29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jevnlig</w:t>
        </w:r>
      </w:ins>
      <w:ins w:id="105" w:author="Sina Furkan Ôzdemir" w:date="2023-11-20T17:28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finne meg </w:t>
        </w:r>
      </w:ins>
      <w:ins w:id="106" w:author="Sina Furkan Ôzdemir" w:date="2023-11-20T17:31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sosiale aktiviteter</w:t>
        </w:r>
      </w:ins>
      <w:ins w:id="107" w:author="Sina Furkan Ôzdemir" w:date="2023-11-20T17:29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som passer for meg i Karmøy (en av fasaden av lokalsamfunn</w:t>
        </w:r>
      </w:ins>
      <w:ins w:id="108" w:author="Sina Furkan Ôzdemir" w:date="2023-11-20T17:30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)</w:t>
        </w:r>
        <w:proofErr w:type="gramStart"/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. )</w:t>
        </w:r>
        <w:proofErr w:type="gramEnd"/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Det finnes mange muligheter i </w:t>
        </w:r>
      </w:ins>
      <w:ins w:id="109" w:author="Sina Furkan Ôzdemir" w:date="2023-11-20T17:31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Mulighetsstudie</w:t>
        </w:r>
      </w:ins>
      <w:ins w:id="110" w:author="Sina Furkan Ôzdemir" w:date="2023-11-20T17:30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for bærekrafti</w:t>
        </w:r>
      </w:ins>
      <w:ins w:id="111" w:author="Sina Furkan Ôzdemir" w:date="2023-11-20T17:31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g utvikling av Kopervik Åkrehamn og Skudeneshavn</w:t>
        </w:r>
      </w:ins>
      <w:ins w:id="112" w:author="Sina Furkan Ôzdemir" w:date="2023-11-20T17:30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å velge relevant fasadene </w:t>
        </w:r>
      </w:ins>
    </w:p>
    <w:p w14:paraId="11E7A9F8" w14:textId="77777777" w:rsidR="00013967" w:rsidRPr="00013967" w:rsidRDefault="00095CFD" w:rsidP="00013967">
      <w:pPr>
        <w:pStyle w:val="Listeavsnitt"/>
        <w:numPr>
          <w:ilvl w:val="0"/>
          <w:numId w:val="12"/>
        </w:numPr>
        <w:rPr>
          <w:rStyle w:val="eop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hAnsi="Calibri"/>
        </w:rPr>
        <w:t>Hva er de viktigste kriteriene for deg ved valg av bosted/ nærmiljø</w:t>
      </w:r>
      <w:r w:rsidRPr="00013967">
        <w:rPr>
          <w:rStyle w:val="eop"/>
          <w:rFonts w:ascii="Calibri" w:hAnsi="Calibri"/>
        </w:rPr>
        <w:t> </w:t>
      </w:r>
      <w:r w:rsidR="00013967">
        <w:rPr>
          <w:rStyle w:val="eop"/>
          <w:rFonts w:ascii="Calibri" w:hAnsi="Calibri"/>
        </w:rPr>
        <w:t>(</w:t>
      </w:r>
      <w:r w:rsidR="00013967" w:rsidRPr="00013967">
        <w:rPr>
          <w:rStyle w:val="eop"/>
          <w:rFonts w:ascii="Calibri" w:eastAsiaTheme="majorEastAsia" w:hAnsi="Calibri" w:cs="Times New Roman"/>
          <w:lang w:eastAsia="nb-NO"/>
        </w:rPr>
        <w:t>sett gjerne flere kryss</w:t>
      </w:r>
      <w:r w:rsidR="00013967">
        <w:rPr>
          <w:rStyle w:val="eop"/>
          <w:rFonts w:ascii="Calibri" w:eastAsiaTheme="majorEastAsia" w:hAnsi="Calibri" w:cs="Times New Roman"/>
          <w:lang w:eastAsia="nb-NO"/>
        </w:rPr>
        <w:t>)</w:t>
      </w:r>
      <w:r w:rsidR="00013967" w:rsidRPr="00013967">
        <w:rPr>
          <w:rStyle w:val="eop"/>
          <w:rFonts w:ascii="Calibri" w:eastAsiaTheme="majorEastAsia" w:hAnsi="Calibri" w:cs="Times New Roman"/>
          <w:lang w:eastAsia="nb-NO"/>
        </w:rPr>
        <w:t xml:space="preserve"> </w:t>
      </w:r>
    </w:p>
    <w:p w14:paraId="7F705779" w14:textId="77777777" w:rsidR="00013967" w:rsidRPr="00013967" w:rsidRDefault="00013967" w:rsidP="00013967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 xml:space="preserve">mulighet for å gå eller sykle til jobb </w:t>
      </w:r>
    </w:p>
    <w:p w14:paraId="13D8A8A2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skole og barnehage i nærmiljøet</w:t>
      </w:r>
    </w:p>
    <w:p w14:paraId="79CA0313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dagligvarebutikk og servicefunksjoner i nærmiljøet</w:t>
      </w:r>
    </w:p>
    <w:p w14:paraId="55E4E0E5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 xml:space="preserve">trygge gang- og sykkelveger  </w:t>
      </w:r>
    </w:p>
    <w:p w14:paraId="489487BC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et godt kollektivtilbud</w:t>
      </w:r>
    </w:p>
    <w:p w14:paraId="05280946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nærhet til fritidstilbud for barn og unge, voksne</w:t>
      </w:r>
    </w:p>
    <w:p w14:paraId="6BF86AF7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nærhet til friluftsområder/ marka/ sjøen</w:t>
      </w:r>
    </w:p>
    <w:p w14:paraId="342C69D6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nærhet til familie</w:t>
      </w:r>
    </w:p>
    <w:p w14:paraId="26E503FF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godt naboskap/ sosialt miljø/ nærhet til venner</w:t>
      </w:r>
    </w:p>
    <w:p w14:paraId="3AD70B87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god utsikt/ vakker natur</w:t>
      </w:r>
    </w:p>
    <w:p w14:paraId="66E2153B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 xml:space="preserve">urbane kvaliteter som kafeer, uteliv, handel, </w:t>
      </w:r>
      <w:proofErr w:type="gramStart"/>
      <w:r w:rsidRPr="00013967">
        <w:rPr>
          <w:rStyle w:val="normaltextrun"/>
          <w:rFonts w:ascii="Calibri" w:hAnsi="Calibri"/>
          <w:sz w:val="22"/>
          <w:szCs w:val="22"/>
        </w:rPr>
        <w:t>kulturtilbud,</w:t>
      </w:r>
      <w:proofErr w:type="gramEnd"/>
      <w:r w:rsidRPr="00013967">
        <w:rPr>
          <w:rStyle w:val="normaltextrun"/>
          <w:rFonts w:ascii="Calibri" w:hAnsi="Calibri"/>
          <w:sz w:val="22"/>
          <w:szCs w:val="22"/>
        </w:rPr>
        <w:t xml:space="preserve"> opplevelser</w:t>
      </w:r>
    </w:p>
    <w:p w14:paraId="0A555473" w14:textId="77777777" w:rsidR="00095CFD" w:rsidRPr="001931A2" w:rsidRDefault="00013967" w:rsidP="001931A2">
      <w:pPr>
        <w:pStyle w:val="paragraph"/>
        <w:numPr>
          <w:ilvl w:val="1"/>
          <w:numId w:val="13"/>
        </w:numPr>
        <w:textAlignment w:val="baseline"/>
        <w:rPr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gode uterom og omgivelser, sosiale møteplasser</w:t>
      </w:r>
    </w:p>
    <w:p w14:paraId="0695755B" w14:textId="77777777" w:rsidR="00095CFD" w:rsidRDefault="001931A2" w:rsidP="00095CFD">
      <w:pPr>
        <w:pStyle w:val="paragraph"/>
        <w:spacing w:before="0" w:beforeAutospacing="0" w:after="0" w:afterAutospacing="0"/>
        <w:textAlignment w:val="baseline"/>
        <w:rPr>
          <w:ins w:id="113" w:author="Sina Furkan Ôzdemir" w:date="2023-11-20T17:31:00Z"/>
          <w:rStyle w:val="eop"/>
          <w:rFonts w:ascii="Calibri" w:eastAsiaTheme="majorEastAsia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>Mobilitet</w:t>
      </w:r>
      <w:r w:rsidR="00095CFD"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411A3941" w14:textId="08419044" w:rsidR="0095095F" w:rsidRPr="0095095F" w:rsidRDefault="0095095F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color w:val="4F81BD" w:themeColor="accent1"/>
          <w:sz w:val="22"/>
          <w:szCs w:val="22"/>
          <w:rPrChange w:id="114" w:author="Sina Furkan Ôzdemir" w:date="2023-11-20T17:31:00Z">
            <w:rPr>
              <w:rFonts w:ascii="Calibri" w:hAnsi="Calibri"/>
              <w:sz w:val="22"/>
              <w:szCs w:val="22"/>
            </w:rPr>
          </w:rPrChange>
        </w:rPr>
      </w:pPr>
      <w:ins w:id="115" w:author="Sina Furkan Ôzdemir" w:date="2023-11-20T17:31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Den er også</w:t>
        </w:r>
      </w:ins>
      <w:ins w:id="116" w:author="Sina Furkan Ôzdemir" w:date="2023-11-20T17:32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svært viktig at vi lærer om hvor ofte folkene bruker disse måtene i deres hverdag. Så vi kan reformulere disse spørsmålene som «multiple </w:t>
        </w:r>
        <w:proofErr w:type="spellStart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choice</w:t>
        </w:r>
        <w:proofErr w:type="spellEnd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» (</w:t>
        </w:r>
        <w:proofErr w:type="spellStart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f.e</w:t>
        </w:r>
        <w:proofErr w:type="spellEnd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velg fra følgende alternativ</w:t>
        </w:r>
      </w:ins>
      <w:ins w:id="117" w:author="Sina Furkan Ôzdemir" w:date="2023-11-20T17:33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ene som du bruker å reise til skole/jobb) og følge dette spørsmålet med et andre spørsmål om hvor ofte de gjør de. F.E, jeg ofte går </w:t>
        </w:r>
      </w:ins>
      <w:ins w:id="118" w:author="Sina Furkan Ôzdemir" w:date="2023-11-20T17:34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til jobben her 2 dager</w:t>
        </w:r>
      </w:ins>
      <w:ins w:id="119" w:author="Sina Furkan Ôzdemir" w:date="2023-11-20T17:35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og </w:t>
        </w:r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tar</w:t>
        </w:r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bussen</w:t>
        </w:r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tilbake</w:t>
        </w:r>
      </w:ins>
      <w:ins w:id="120" w:author="Sina Furkan Ôzdemir" w:date="2023-11-20T17:34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, sykler 2-3 dager</w:t>
        </w:r>
      </w:ins>
      <w:ins w:id="121" w:author="Sina Furkan Ôzdemir" w:date="2023-11-20T17:35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. Å forstå hvor ofte</w:t>
        </w:r>
      </w:ins>
      <w:ins w:id="122" w:author="Sina Furkan Ôzdemir" w:date="2023-11-20T17:36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respondentene bruker en transport måte kan gir oss en ide om hvor vi kan/må investere mer (</w:t>
        </w:r>
        <w:proofErr w:type="spellStart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f.e</w:t>
        </w:r>
        <w:proofErr w:type="spellEnd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bil</w:t>
        </w:r>
      </w:ins>
      <w:ins w:id="123" w:author="Sina Furkan Ôzdemir" w:date="2023-11-20T17:37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veien eller </w:t>
        </w:r>
        <w:proofErr w:type="spellStart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gåveien</w:t>
        </w:r>
        <w:proofErr w:type="spellEnd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)</w:t>
        </w:r>
      </w:ins>
    </w:p>
    <w:p w14:paraId="2EC3D2AA" w14:textId="77777777" w:rsidR="001931A2" w:rsidRPr="001931A2" w:rsidRDefault="00095CFD" w:rsidP="00095CF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</w:t>
      </w:r>
      <w:r w:rsidR="001931A2">
        <w:rPr>
          <w:rStyle w:val="normaltextrun"/>
          <w:rFonts w:ascii="Calibri" w:eastAsiaTheme="majorEastAsia" w:hAnsi="Calibri"/>
          <w:sz w:val="22"/>
          <w:szCs w:val="22"/>
        </w:rPr>
        <w:t xml:space="preserve">ordan reiser </w:t>
      </w:r>
      <w:r>
        <w:rPr>
          <w:rStyle w:val="normaltextrun"/>
          <w:rFonts w:ascii="Calibri" w:eastAsiaTheme="majorEastAsia" w:hAnsi="Calibri"/>
          <w:sz w:val="22"/>
          <w:szCs w:val="22"/>
        </w:rPr>
        <w:t>du til skole/jobb?</w:t>
      </w:r>
    </w:p>
    <w:p w14:paraId="29759CD9" w14:textId="77777777" w:rsidR="001931A2" w:rsidRPr="001931A2" w:rsidRDefault="001931A2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egen bil</w:t>
      </w:r>
    </w:p>
    <w:p w14:paraId="200F098D" w14:textId="77777777"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bilpassasjer</w:t>
      </w:r>
    </w:p>
    <w:p w14:paraId="7BEE1C18" w14:textId="77777777"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går</w:t>
      </w:r>
    </w:p>
    <w:p w14:paraId="78B8B58F" w14:textId="77777777"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sykler</w:t>
      </w:r>
    </w:p>
    <w:p w14:paraId="611A1E11" w14:textId="77777777"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tar buss</w:t>
      </w:r>
    </w:p>
    <w:p w14:paraId="42005A67" w14:textId="77777777" w:rsidR="00095CFD" w:rsidRDefault="001931A2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annet</w:t>
      </w:r>
      <w:r w:rsidR="00095CFD"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2298EE4C" w14:textId="77777777" w:rsidR="001931A2" w:rsidRPr="001931A2" w:rsidRDefault="001931A2" w:rsidP="001931A2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Hvordan reiser du eller leverer barn til</w:t>
      </w:r>
      <w:r w:rsidR="00095CFD">
        <w:rPr>
          <w:rStyle w:val="normaltextrun"/>
          <w:rFonts w:ascii="Calibri" w:eastAsiaTheme="majorEastAsia" w:hAnsi="Calibri"/>
          <w:sz w:val="22"/>
          <w:szCs w:val="22"/>
        </w:rPr>
        <w:t xml:space="preserve"> fritidsaktiviteter?</w:t>
      </w:r>
    </w:p>
    <w:p w14:paraId="5FFA9B05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egen bil</w:t>
      </w:r>
    </w:p>
    <w:p w14:paraId="2C19FE9C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bilpassasjer</w:t>
      </w:r>
    </w:p>
    <w:p w14:paraId="7C4980CF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går</w:t>
      </w:r>
    </w:p>
    <w:p w14:paraId="2ADF72BF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sykler</w:t>
      </w:r>
    </w:p>
    <w:p w14:paraId="5941D271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tar buss</w:t>
      </w:r>
    </w:p>
    <w:p w14:paraId="4D3316B6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 xml:space="preserve">annet </w:t>
      </w:r>
    </w:p>
    <w:p w14:paraId="3BFB1FE8" w14:textId="77777777" w:rsidR="001931A2" w:rsidRDefault="001931A2" w:rsidP="001931A2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Hvordan reiser du</w:t>
      </w:r>
      <w:r>
        <w:rPr>
          <w:rStyle w:val="normaltextrun"/>
          <w:rFonts w:ascii="Calibri" w:hAnsi="Calibri"/>
          <w:sz w:val="22"/>
          <w:szCs w:val="22"/>
        </w:rPr>
        <w:t xml:space="preserve"> for å gjøre innkjøp?</w:t>
      </w:r>
    </w:p>
    <w:p w14:paraId="2C03CE51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egen bil</w:t>
      </w:r>
    </w:p>
    <w:p w14:paraId="290EB465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bilpassasjer</w:t>
      </w:r>
    </w:p>
    <w:p w14:paraId="342B5EA9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går</w:t>
      </w:r>
    </w:p>
    <w:p w14:paraId="7EDB364F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sykler</w:t>
      </w:r>
    </w:p>
    <w:p w14:paraId="3ABF6864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tar buss</w:t>
      </w:r>
    </w:p>
    <w:p w14:paraId="5C148930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 xml:space="preserve">annet </w:t>
      </w:r>
    </w:p>
    <w:p w14:paraId="1ADFCD82" w14:textId="77777777" w:rsidR="00095CFD" w:rsidRPr="001931A2" w:rsidRDefault="00095CFD" w:rsidP="001931A2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Hva skal til for at du velger å gå, sykle eller ta buss dit du skal i stedet for bil? </w:t>
      </w:r>
      <w:r w:rsidRPr="001931A2"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16DBAA41" w14:textId="77777777"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Reiseavstand mindre enn 1 km/ 3 km/ 5 km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041F31AB" w14:textId="77777777"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Tilrettelagte GS- veger, sykkelparkering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3BC12D7C" w14:textId="77777777"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Bedre kollektivtilbud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7CFAC902" w14:textId="77777777"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annet??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3BFE3F33" w14:textId="77777777" w:rsidR="006F40C0" w:rsidRDefault="006F40C0">
      <w:pPr>
        <w:rPr>
          <w:rFonts w:asciiTheme="minorHAnsi" w:hAnsiTheme="minorHAnsi"/>
        </w:rPr>
      </w:pPr>
    </w:p>
    <w:p w14:paraId="23CB498B" w14:textId="77777777" w:rsidR="00BA0081" w:rsidRDefault="00BA0081">
      <w:pPr>
        <w:spacing w:after="200" w:line="276" w:lineRule="auto"/>
        <w:rPr>
          <w:rFonts w:ascii="Trebuchet MS" w:eastAsiaTheme="majorEastAsia" w:hAnsi="Trebuchet MS" w:cstheme="majorBidi"/>
          <w:color w:val="243F60" w:themeColor="accent1" w:themeShade="7F"/>
        </w:rPr>
      </w:pPr>
      <w:r>
        <w:br w:type="page"/>
      </w:r>
    </w:p>
    <w:p w14:paraId="48D10DF2" w14:textId="77777777" w:rsidR="00B75F2E" w:rsidRPr="00B75F2E" w:rsidRDefault="00DE6372" w:rsidP="00B75F2E">
      <w:pPr>
        <w:pStyle w:val="Overskrift5"/>
      </w:pPr>
      <w:r>
        <w:t>Boliganalyse</w:t>
      </w:r>
    </w:p>
    <w:p w14:paraId="1710DC73" w14:textId="77777777" w:rsidR="00B75F2E" w:rsidRPr="00E579BF" w:rsidRDefault="00E579BF" w:rsidP="00095CFD">
      <w:pPr>
        <w:rPr>
          <w:rFonts w:asciiTheme="minorHAnsi" w:hAnsiTheme="minorHAnsi"/>
          <w:b/>
        </w:rPr>
      </w:pPr>
      <w:r w:rsidRPr="00E579BF">
        <w:rPr>
          <w:rFonts w:asciiTheme="minorHAnsi" w:hAnsiTheme="minorHAnsi"/>
          <w:b/>
        </w:rPr>
        <w:t>Spørsmål</w:t>
      </w:r>
    </w:p>
    <w:p w14:paraId="7CE5F1F4" w14:textId="77777777" w:rsidR="00D40212" w:rsidRDefault="00D40212" w:rsidP="00E579BF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commentRangeStart w:id="124"/>
      <w:r>
        <w:rPr>
          <w:rFonts w:asciiTheme="minorHAnsi" w:hAnsiTheme="minorHAnsi"/>
        </w:rPr>
        <w:t xml:space="preserve">hvordan </w:t>
      </w:r>
      <w:commentRangeEnd w:id="124"/>
      <w:r w:rsidR="0095095F">
        <w:rPr>
          <w:rStyle w:val="Merknadsreferanse"/>
        </w:rPr>
        <w:commentReference w:id="124"/>
      </w:r>
      <w:r>
        <w:rPr>
          <w:rFonts w:asciiTheme="minorHAnsi" w:hAnsiTheme="minorHAnsi"/>
        </w:rPr>
        <w:t>er dagens boligsituasjon, har boligbyggingen støttet opp om sentrumsutviklingen og skolestrukturen?</w:t>
      </w:r>
    </w:p>
    <w:p w14:paraId="1C80171A" w14:textId="77777777" w:rsidR="00E579BF" w:rsidRDefault="00E579BF" w:rsidP="00E579BF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 w:rsidRPr="00BA0081">
        <w:rPr>
          <w:rFonts w:asciiTheme="minorHAnsi" w:hAnsiTheme="minorHAnsi"/>
        </w:rPr>
        <w:t>hvem er fremtidens beboere</w:t>
      </w:r>
      <w:r w:rsidR="00BA0081" w:rsidRPr="00BA0081">
        <w:rPr>
          <w:rFonts w:asciiTheme="minorHAnsi" w:hAnsiTheme="minorHAnsi"/>
        </w:rPr>
        <w:t xml:space="preserve"> og </w:t>
      </w:r>
      <w:proofErr w:type="gramStart"/>
      <w:r w:rsidRPr="00BA0081">
        <w:rPr>
          <w:rFonts w:asciiTheme="minorHAnsi" w:hAnsiTheme="minorHAnsi"/>
        </w:rPr>
        <w:t>hvilke type</w:t>
      </w:r>
      <w:proofErr w:type="gramEnd"/>
      <w:r w:rsidRPr="00BA0081">
        <w:rPr>
          <w:rFonts w:asciiTheme="minorHAnsi" w:hAnsiTheme="minorHAnsi"/>
        </w:rPr>
        <w:t xml:space="preserve"> boliger har vi behov for</w:t>
      </w:r>
      <w:r w:rsidR="00ED790A">
        <w:rPr>
          <w:rFonts w:asciiTheme="minorHAnsi" w:hAnsiTheme="minorHAnsi"/>
        </w:rPr>
        <w:t>?</w:t>
      </w:r>
      <w:r w:rsidRPr="00BA0081">
        <w:rPr>
          <w:rFonts w:asciiTheme="minorHAnsi" w:hAnsiTheme="minorHAnsi"/>
        </w:rPr>
        <w:t xml:space="preserve"> </w:t>
      </w:r>
    </w:p>
    <w:p w14:paraId="790304DA" w14:textId="77777777" w:rsidR="00BA0081" w:rsidRPr="00BA0081" w:rsidRDefault="00BA0081" w:rsidP="00E579BF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</w:rPr>
        <w:t>hvordan er kommunen rigget for å møte fremtidens utfordringer</w:t>
      </w:r>
      <w:r w:rsidR="00ED790A">
        <w:rPr>
          <w:rFonts w:asciiTheme="minorHAnsi" w:hAnsiTheme="minorHAnsi"/>
        </w:rPr>
        <w:t>?</w:t>
      </w:r>
    </w:p>
    <w:p w14:paraId="03DE192F" w14:textId="77777777" w:rsidR="00BA0081" w:rsidRPr="00E579BF" w:rsidRDefault="00BA0081" w:rsidP="00BA0081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 w:rsidRPr="00E579BF">
        <w:rPr>
          <w:rFonts w:asciiTheme="minorHAnsi" w:hAnsiTheme="minorHAnsi"/>
        </w:rPr>
        <w:t>hv</w:t>
      </w:r>
      <w:r>
        <w:rPr>
          <w:rFonts w:asciiTheme="minorHAnsi" w:hAnsiTheme="minorHAnsi"/>
        </w:rPr>
        <w:t>ilke grep kan kommunen gjøre for å legge til rette for en mer bærekraftig boligutvikling</w:t>
      </w:r>
      <w:r w:rsidR="00ED790A">
        <w:rPr>
          <w:rFonts w:asciiTheme="minorHAnsi" w:hAnsiTheme="minorHAnsi"/>
        </w:rPr>
        <w:t>?</w:t>
      </w:r>
    </w:p>
    <w:p w14:paraId="7A78C875" w14:textId="77777777" w:rsidR="00E579BF" w:rsidRPr="00E579BF" w:rsidRDefault="00E579BF" w:rsidP="00E579BF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 w:rsidRPr="00E579BF">
        <w:rPr>
          <w:rFonts w:asciiTheme="minorHAnsi" w:hAnsiTheme="minorHAnsi"/>
        </w:rPr>
        <w:t>hvordan ivareta boligsosial byutvikling</w:t>
      </w:r>
      <w:r w:rsidR="00ED790A">
        <w:rPr>
          <w:rFonts w:asciiTheme="minorHAnsi" w:hAnsiTheme="minorHAnsi"/>
        </w:rPr>
        <w:t>?</w:t>
      </w:r>
    </w:p>
    <w:p w14:paraId="06AF2D0A" w14:textId="77777777" w:rsidR="00E579BF" w:rsidRDefault="00E579BF" w:rsidP="00095CFD">
      <w:pPr>
        <w:rPr>
          <w:rFonts w:asciiTheme="minorHAnsi" w:hAnsiTheme="minorHAnsi"/>
        </w:rPr>
      </w:pPr>
    </w:p>
    <w:p w14:paraId="095F87EB" w14:textId="77777777" w:rsidR="00095CFD" w:rsidRPr="00B75F2E" w:rsidRDefault="00B75F2E" w:rsidP="00095CFD">
      <w:pPr>
        <w:rPr>
          <w:rFonts w:asciiTheme="minorHAnsi" w:hAnsiTheme="minorHAnsi"/>
          <w:b/>
        </w:rPr>
      </w:pPr>
      <w:r w:rsidRPr="00B75F2E">
        <w:rPr>
          <w:rFonts w:asciiTheme="minorHAnsi" w:hAnsiTheme="minorHAnsi"/>
          <w:b/>
        </w:rPr>
        <w:t>Innhold</w:t>
      </w:r>
    </w:p>
    <w:p w14:paraId="30EDE716" w14:textId="77777777" w:rsidR="00D40212" w:rsidRPr="00D40212" w:rsidRDefault="00D40212" w:rsidP="00D40212">
      <w:pPr>
        <w:rPr>
          <w:rFonts w:asciiTheme="minorHAnsi" w:hAnsiTheme="minorHAnsi"/>
        </w:rPr>
      </w:pPr>
      <w:r w:rsidRPr="00D40212">
        <w:rPr>
          <w:rFonts w:asciiTheme="minorHAnsi" w:hAnsiTheme="minorHAnsi"/>
        </w:rPr>
        <w:t>Beskrivelse av utfordringsbildet</w:t>
      </w:r>
    </w:p>
    <w:p w14:paraId="31C710FB" w14:textId="77777777"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antall boliger registrert i Karmøy, fordelt på boligtype kartfestet (fra interkommunal boligstrategi) </w:t>
      </w:r>
    </w:p>
    <w:p w14:paraId="3CE34CCB" w14:textId="77777777"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antall boliger tatt i bruk den siste tiårsperioden, kartfestet Karmøy kommune, byer og </w:t>
      </w:r>
      <w:proofErr w:type="gramStart"/>
      <w:r>
        <w:rPr>
          <w:rFonts w:asciiTheme="minorHAnsi" w:hAnsiTheme="minorHAnsi"/>
        </w:rPr>
        <w:t>tettsteder(</w:t>
      </w:r>
      <w:proofErr w:type="gramEnd"/>
      <w:r>
        <w:rPr>
          <w:rFonts w:asciiTheme="minorHAnsi" w:hAnsiTheme="minorHAnsi"/>
        </w:rPr>
        <w:t>interkommunal 2020)</w:t>
      </w:r>
    </w:p>
    <w:p w14:paraId="7705D8E4" w14:textId="77777777"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ledige boligarealer, regulert/ uregulert. arealregnskap + kartfestet (Hildegunn)</w:t>
      </w:r>
    </w:p>
    <w:p w14:paraId="365E982B" w14:textId="77777777" w:rsidR="00B75F2E" w:rsidRPr="00B75F2E" w:rsidRDefault="00B75F2E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proofErr w:type="spellStart"/>
      <w:r w:rsidRPr="00B75F2E">
        <w:rPr>
          <w:rFonts w:asciiTheme="minorHAnsi" w:hAnsiTheme="minorHAnsi"/>
        </w:rPr>
        <w:t>SSB’s</w:t>
      </w:r>
      <w:proofErr w:type="spellEnd"/>
      <w:r w:rsidRPr="00B75F2E">
        <w:rPr>
          <w:rFonts w:asciiTheme="minorHAnsi" w:hAnsiTheme="minorHAnsi"/>
        </w:rPr>
        <w:t xml:space="preserve"> prognose for </w:t>
      </w:r>
      <w:proofErr w:type="spellStart"/>
      <w:r w:rsidRPr="00B75F2E">
        <w:rPr>
          <w:rFonts w:asciiTheme="minorHAnsi" w:hAnsiTheme="minorHAnsi"/>
        </w:rPr>
        <w:t>befolkningsfremskriving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hovedprognose</w:t>
      </w:r>
      <w:proofErr w:type="spellEnd"/>
      <w:r>
        <w:rPr>
          <w:rFonts w:asciiTheme="minorHAnsi" w:hAnsiTheme="minorHAnsi"/>
        </w:rPr>
        <w:t>, høy, lav)</w:t>
      </w:r>
    </w:p>
    <w:p w14:paraId="66006E7A" w14:textId="77777777" w:rsidR="00B75F2E" w:rsidRPr="00B75F2E" w:rsidRDefault="00B75F2E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 w:rsidRPr="00B75F2E">
        <w:rPr>
          <w:rFonts w:asciiTheme="minorHAnsi" w:hAnsiTheme="minorHAnsi"/>
        </w:rPr>
        <w:t>Oppsummering av andre regionale prognoser – for sammenligning</w:t>
      </w:r>
    </w:p>
    <w:p w14:paraId="399B3BC0" w14:textId="77777777" w:rsidR="00B75F2E" w:rsidRPr="00B75F2E" w:rsidRDefault="00B75F2E" w:rsidP="00ED790A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 w:rsidRPr="00B75F2E">
        <w:rPr>
          <w:rFonts w:asciiTheme="minorHAnsi" w:hAnsiTheme="minorHAnsi"/>
        </w:rPr>
        <w:t>Demografiske problemstillinger</w:t>
      </w:r>
      <w:r w:rsidR="00D40212">
        <w:rPr>
          <w:rFonts w:asciiTheme="minorHAnsi" w:hAnsiTheme="minorHAnsi"/>
        </w:rPr>
        <w:t>, flere eldre, eneboere</w:t>
      </w:r>
      <w:r w:rsidR="00ED790A">
        <w:rPr>
          <w:rFonts w:asciiTheme="minorHAnsi" w:hAnsiTheme="minorHAnsi"/>
        </w:rPr>
        <w:t>, alderssammensetning og husholdningssammensetning på grunnkretsnivå (</w:t>
      </w:r>
      <w:r w:rsidR="00ED790A" w:rsidRPr="00ED790A">
        <w:rPr>
          <w:rFonts w:asciiTheme="minorHAnsi" w:hAnsiTheme="minorHAnsi"/>
        </w:rPr>
        <w:t>kommunekart/ proff/ befolkning</w:t>
      </w:r>
      <w:r w:rsidR="00ED790A">
        <w:rPr>
          <w:rFonts w:asciiTheme="minorHAnsi" w:hAnsiTheme="minorHAnsi"/>
        </w:rPr>
        <w:t>, Oddrun)</w:t>
      </w:r>
    </w:p>
    <w:p w14:paraId="13501124" w14:textId="77777777" w:rsidR="00ED790A" w:rsidRDefault="00ED790A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netto innflytting, fødselsoverskudd</w:t>
      </w:r>
    </w:p>
    <w:p w14:paraId="01AE4422" w14:textId="77777777" w:rsidR="00B75F2E" w:rsidRDefault="00B75F2E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 w:rsidRPr="00B75F2E">
        <w:rPr>
          <w:rFonts w:asciiTheme="minorHAnsi" w:hAnsiTheme="minorHAnsi"/>
        </w:rPr>
        <w:t>Trend</w:t>
      </w:r>
      <w:r>
        <w:rPr>
          <w:rFonts w:asciiTheme="minorHAnsi" w:hAnsiTheme="minorHAnsi"/>
        </w:rPr>
        <w:t>er</w:t>
      </w:r>
      <w:r w:rsidRPr="00B75F2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Pr="00B75F2E">
        <w:rPr>
          <w:rFonts w:asciiTheme="minorHAnsi" w:hAnsiTheme="minorHAnsi"/>
        </w:rPr>
        <w:t xml:space="preserve"> flyttestrømmer</w:t>
      </w:r>
      <w:r w:rsidR="00D40212">
        <w:rPr>
          <w:rFonts w:asciiTheme="minorHAnsi" w:hAnsiTheme="minorHAnsi"/>
        </w:rPr>
        <w:t>, sentralisering</w:t>
      </w:r>
    </w:p>
    <w:p w14:paraId="15788CB8" w14:textId="77777777" w:rsidR="00B75F2E" w:rsidRDefault="00B75F2E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Arbeidspendling</w:t>
      </w:r>
    </w:p>
    <w:p w14:paraId="4CBB2372" w14:textId="77777777" w:rsidR="00D40212" w:rsidRDefault="00D40212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reisestrømmer, </w:t>
      </w:r>
      <w:proofErr w:type="gramStart"/>
      <w:r>
        <w:rPr>
          <w:rFonts w:asciiTheme="minorHAnsi" w:hAnsiTheme="minorHAnsi"/>
        </w:rPr>
        <w:t>avstander,</w:t>
      </w:r>
      <w:proofErr w:type="gramEnd"/>
      <w:r>
        <w:rPr>
          <w:rFonts w:asciiTheme="minorHAnsi" w:hAnsiTheme="minorHAnsi"/>
        </w:rPr>
        <w:t xml:space="preserve"> reisemiddelfordeling</w:t>
      </w:r>
    </w:p>
    <w:p w14:paraId="424BAA86" w14:textId="77777777" w:rsidR="00D40212" w:rsidRPr="00B75F2E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mobilitet og tilgjengelighet (</w:t>
      </w:r>
      <w:r w:rsidRPr="00B75F2E">
        <w:rPr>
          <w:rFonts w:asciiTheme="minorHAnsi" w:hAnsiTheme="minorHAnsi"/>
        </w:rPr>
        <w:t>i interkommunal boligstrategi – Vigleik sjekker pris</w:t>
      </w:r>
      <w:r>
        <w:rPr>
          <w:rFonts w:asciiTheme="minorHAnsi" w:hAnsiTheme="minorHAnsi"/>
        </w:rPr>
        <w:t xml:space="preserve">) Karmøy kommune, byer og tettsteder. Bosatte innenfor 1 km til senter, </w:t>
      </w:r>
      <w:proofErr w:type="spellStart"/>
      <w:r>
        <w:rPr>
          <w:rFonts w:asciiTheme="minorHAnsi" w:hAnsiTheme="minorHAnsi"/>
        </w:rPr>
        <w:t>arb</w:t>
      </w:r>
      <w:proofErr w:type="spellEnd"/>
      <w:r>
        <w:rPr>
          <w:rFonts w:asciiTheme="minorHAnsi" w:hAnsiTheme="minorHAnsi"/>
        </w:rPr>
        <w:t>. plasser innenfor 20 min gange, 30 min kollektivreise og bilreise</w:t>
      </w:r>
    </w:p>
    <w:p w14:paraId="6BD9B5E9" w14:textId="77777777" w:rsidR="00D40212" w:rsidRDefault="00D40212" w:rsidP="00D40212">
      <w:pPr>
        <w:pStyle w:val="Listeavsnitt"/>
        <w:rPr>
          <w:rFonts w:asciiTheme="minorHAnsi" w:hAnsiTheme="minorHAnsi"/>
        </w:rPr>
      </w:pPr>
    </w:p>
    <w:p w14:paraId="1A24A6AE" w14:textId="77777777" w:rsidR="00BA0081" w:rsidRPr="00D40212" w:rsidRDefault="00D40212" w:rsidP="00D40212">
      <w:pPr>
        <w:rPr>
          <w:rFonts w:asciiTheme="minorHAnsi" w:hAnsiTheme="minorHAnsi"/>
        </w:rPr>
      </w:pPr>
      <w:r>
        <w:rPr>
          <w:rFonts w:asciiTheme="minorHAnsi" w:hAnsiTheme="minorHAnsi"/>
        </w:rPr>
        <w:t>Muligheter/ virkemidler</w:t>
      </w:r>
    </w:p>
    <w:p w14:paraId="0B1B1E95" w14:textId="77777777"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Mulighetsstudie for de tre byene - </w:t>
      </w:r>
      <w:proofErr w:type="spellStart"/>
      <w:r>
        <w:rPr>
          <w:rFonts w:asciiTheme="minorHAnsi" w:hAnsiTheme="minorHAnsi"/>
        </w:rPr>
        <w:t>fortettingspotensiale</w:t>
      </w:r>
      <w:proofErr w:type="spellEnd"/>
    </w:p>
    <w:p w14:paraId="2A70E48A" w14:textId="77777777"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fortettingspotensial regulerte boligområder (</w:t>
      </w:r>
      <w:proofErr w:type="spellStart"/>
      <w:r>
        <w:rPr>
          <w:rFonts w:asciiTheme="minorHAnsi" w:hAnsiTheme="minorHAnsi"/>
        </w:rPr>
        <w:t>Govert</w:t>
      </w:r>
      <w:proofErr w:type="spellEnd"/>
      <w:r>
        <w:rPr>
          <w:rFonts w:asciiTheme="minorHAnsi" w:hAnsiTheme="minorHAnsi"/>
        </w:rPr>
        <w:t>)</w:t>
      </w:r>
    </w:p>
    <w:p w14:paraId="47FC54A1" w14:textId="77777777"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aldersvennlig boligutvikling – rullatoravstand</w:t>
      </w:r>
    </w:p>
    <w:p w14:paraId="36477DCE" w14:textId="77777777"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differensiert boligtilbud, boligstørrelse – unge i etableringsfasen, eneboere, eldre</w:t>
      </w:r>
    </w:p>
    <w:p w14:paraId="6FB20F17" w14:textId="77777777" w:rsidR="00D40212" w:rsidRDefault="00ED790A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boligprisutvikling bruktbolig/ ny bolig, </w:t>
      </w:r>
      <w:r w:rsidR="00D40212">
        <w:rPr>
          <w:rFonts w:asciiTheme="minorHAnsi" w:hAnsiTheme="minorHAnsi"/>
        </w:rPr>
        <w:t>finansieringsmuligheter</w:t>
      </w:r>
    </w:p>
    <w:p w14:paraId="1CF9DB98" w14:textId="77777777" w:rsidR="00D40212" w:rsidRDefault="00ED790A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generasjonsskifte i boligfelt – hva gjør det med </w:t>
      </w:r>
      <w:proofErr w:type="spellStart"/>
      <w:r>
        <w:rPr>
          <w:rFonts w:asciiTheme="minorHAnsi" w:hAnsiTheme="minorHAnsi"/>
        </w:rPr>
        <w:t>skolekapasistet</w:t>
      </w:r>
      <w:proofErr w:type="spellEnd"/>
      <w:r>
        <w:rPr>
          <w:rFonts w:asciiTheme="minorHAnsi" w:hAnsiTheme="minorHAnsi"/>
        </w:rPr>
        <w:t xml:space="preserve">? </w:t>
      </w:r>
    </w:p>
    <w:p w14:paraId="386A21F9" w14:textId="77777777" w:rsidR="008B5097" w:rsidRDefault="008B5097" w:rsidP="008B5097">
      <w:pPr>
        <w:rPr>
          <w:rFonts w:asciiTheme="minorHAnsi" w:hAnsiTheme="minorHAnsi"/>
        </w:rPr>
      </w:pPr>
    </w:p>
    <w:p w14:paraId="5AA6196F" w14:textId="77777777" w:rsidR="008B5097" w:rsidRPr="008B5097" w:rsidRDefault="008B5097" w:rsidP="008B5097">
      <w:pPr>
        <w:rPr>
          <w:rFonts w:asciiTheme="minorHAnsi" w:hAnsiTheme="minorHAnsi"/>
        </w:rPr>
      </w:pPr>
    </w:p>
    <w:p w14:paraId="312A9835" w14:textId="77777777" w:rsidR="00B75F2E" w:rsidRDefault="00B75F2E" w:rsidP="00095CFD">
      <w:pPr>
        <w:rPr>
          <w:rFonts w:asciiTheme="minorHAnsi" w:hAnsiTheme="minorHAnsi"/>
        </w:rPr>
      </w:pPr>
    </w:p>
    <w:p w14:paraId="4A1DFDC6" w14:textId="77777777" w:rsidR="00B75F2E" w:rsidRPr="00B75F2E" w:rsidRDefault="00B75F2E" w:rsidP="00095CFD">
      <w:pPr>
        <w:rPr>
          <w:rFonts w:asciiTheme="minorHAnsi" w:hAnsiTheme="minorHAnsi"/>
        </w:rPr>
      </w:pPr>
    </w:p>
    <w:p w14:paraId="7B9D6A92" w14:textId="77777777" w:rsidR="00095CFD" w:rsidRDefault="00095CFD" w:rsidP="00095CFD">
      <w:pPr>
        <w:pStyle w:val="Overskrift5"/>
      </w:pPr>
      <w:r>
        <w:t>Referanser</w:t>
      </w:r>
    </w:p>
    <w:p w14:paraId="610E547B" w14:textId="77777777"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lang w:eastAsia="nb-NO"/>
        </w:rPr>
        <w:t> </w:t>
      </w:r>
    </w:p>
    <w:p w14:paraId="7DCBCCD2" w14:textId="77777777"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b/>
          <w:bCs/>
          <w:lang w:eastAsia="nb-NO"/>
        </w:rPr>
        <w:t>Tysvær kommune - Boligpreferanser </w:t>
      </w:r>
      <w:r w:rsidRPr="00095CFD">
        <w:rPr>
          <w:rFonts w:ascii="Calibri" w:eastAsia="Times New Roman" w:hAnsi="Calibri" w:cs="Segoe UI"/>
          <w:lang w:eastAsia="nb-NO"/>
        </w:rPr>
        <w:t> </w:t>
      </w:r>
    </w:p>
    <w:p w14:paraId="0E7D81D6" w14:textId="77777777" w:rsidR="00095CFD" w:rsidRPr="00095CFD" w:rsidRDefault="0095095F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hyperlink r:id="rId15" w:tgtFrame="_blank" w:history="1">
        <w:r w:rsidR="00095CFD" w:rsidRPr="00095CFD">
          <w:rPr>
            <w:rFonts w:ascii="Calibri" w:eastAsia="Times New Roman" w:hAnsi="Calibri" w:cs="Segoe UI"/>
            <w:color w:val="0000FF"/>
            <w:u w:val="single"/>
            <w:lang w:eastAsia="nb-NO"/>
          </w:rPr>
          <w:t>https://www.tysver.kommune.no/_f/p1/i1a8b19f6-a31d-430a-b50f-46a7d3b471b5/boligbehov-og-boligpreferanser-i-aldersgruppen-55-ar.pdf</w:t>
        </w:r>
      </w:hyperlink>
      <w:r w:rsidR="00095CFD" w:rsidRPr="00095CFD">
        <w:rPr>
          <w:rFonts w:ascii="Calibri" w:eastAsia="Times New Roman" w:hAnsi="Calibri" w:cs="Segoe UI"/>
          <w:lang w:eastAsia="nb-NO"/>
        </w:rPr>
        <w:t> </w:t>
      </w:r>
    </w:p>
    <w:p w14:paraId="7FEAB7CB" w14:textId="77777777"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lang w:eastAsia="nb-NO"/>
        </w:rPr>
        <w:t> </w:t>
      </w:r>
    </w:p>
    <w:p w14:paraId="6A99EAC4" w14:textId="77777777"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b/>
          <w:bCs/>
          <w:lang w:eastAsia="nb-NO"/>
        </w:rPr>
        <w:t>Vindafjord kommune </w:t>
      </w:r>
      <w:r w:rsidRPr="00095CFD">
        <w:rPr>
          <w:rFonts w:ascii="Calibri" w:eastAsia="Times New Roman" w:hAnsi="Calibri" w:cs="Segoe UI"/>
          <w:lang w:eastAsia="nb-NO"/>
        </w:rPr>
        <w:t> </w:t>
      </w:r>
    </w:p>
    <w:p w14:paraId="2DD06381" w14:textId="77777777"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proofErr w:type="spellStart"/>
      <w:r w:rsidRPr="00095CFD">
        <w:rPr>
          <w:rFonts w:ascii="Calibri" w:eastAsia="Times New Roman" w:hAnsi="Calibri" w:cs="Segoe UI"/>
          <w:lang w:eastAsia="nb-NO"/>
        </w:rPr>
        <w:t>Netigate</w:t>
      </w:r>
      <w:proofErr w:type="spellEnd"/>
      <w:r w:rsidRPr="00095CFD">
        <w:rPr>
          <w:rFonts w:ascii="Calibri" w:eastAsia="Times New Roman" w:hAnsi="Calibri" w:cs="Segoe UI"/>
          <w:lang w:eastAsia="nb-NO"/>
        </w:rPr>
        <w:t>, sjekk pris med Sissel/ Tomas </w:t>
      </w:r>
    </w:p>
    <w:p w14:paraId="2E8620D5" w14:textId="77777777" w:rsidR="00095CFD" w:rsidRPr="00095CFD" w:rsidRDefault="0095095F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hyperlink r:id="rId16" w:tgtFrame="_blank" w:history="1">
        <w:r w:rsidR="00095CFD" w:rsidRPr="00095CFD">
          <w:rPr>
            <w:rFonts w:ascii="Calibri" w:eastAsia="Times New Roman" w:hAnsi="Calibri" w:cs="Segoe UI"/>
            <w:color w:val="0000FF"/>
            <w:u w:val="single"/>
            <w:lang w:eastAsia="nb-NO"/>
          </w:rPr>
          <w:t>file:///P:/kommuneplanens%20arealdel/andre%20kommuner/Vindafjord/Sp%C3%B8rjeunders%C3%B8king%20Vindafjord%202021%20_%20resultat%20til%20Vindafjord%20kommune%20sine%20heimesider.pdf</w:t>
        </w:r>
      </w:hyperlink>
      <w:r w:rsidR="00095CFD" w:rsidRPr="00095CFD">
        <w:rPr>
          <w:rFonts w:ascii="Calibri" w:eastAsia="Times New Roman" w:hAnsi="Calibri" w:cs="Segoe UI"/>
          <w:lang w:eastAsia="nb-NO"/>
        </w:rPr>
        <w:t> </w:t>
      </w:r>
    </w:p>
    <w:p w14:paraId="6AA66477" w14:textId="77777777"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lang w:eastAsia="nb-NO"/>
        </w:rPr>
        <w:t> </w:t>
      </w:r>
    </w:p>
    <w:p w14:paraId="0C692850" w14:textId="77777777" w:rsidR="00095CFD" w:rsidRPr="00095CFD" w:rsidRDefault="00095CFD" w:rsidP="00095CFD">
      <w:pPr>
        <w:rPr>
          <w:rFonts w:asciiTheme="minorHAnsi" w:hAnsiTheme="minorHAnsi"/>
          <w:b/>
        </w:rPr>
      </w:pPr>
      <w:r w:rsidRPr="00095CFD">
        <w:rPr>
          <w:rFonts w:asciiTheme="minorHAnsi" w:hAnsiTheme="minorHAnsi"/>
          <w:b/>
        </w:rPr>
        <w:t>Haugesund kommune – boliganalyse</w:t>
      </w:r>
    </w:p>
    <w:p w14:paraId="393C3AF0" w14:textId="77777777" w:rsidR="00095CFD" w:rsidRDefault="0095095F" w:rsidP="00095CFD">
      <w:pPr>
        <w:rPr>
          <w:rFonts w:asciiTheme="minorHAnsi" w:hAnsiTheme="minorHAnsi"/>
        </w:rPr>
      </w:pPr>
      <w:hyperlink r:id="rId17" w:history="1">
        <w:r w:rsidR="00095CFD" w:rsidRPr="00C75335">
          <w:rPr>
            <w:rStyle w:val="Hyperkobling"/>
            <w:rFonts w:asciiTheme="minorHAnsi" w:hAnsiTheme="minorHAnsi"/>
          </w:rPr>
          <w:t>https://storymaps.arcgis.com/stories/3c9c0b796a20418cbf1e70f7248baa68</w:t>
        </w:r>
      </w:hyperlink>
    </w:p>
    <w:p w14:paraId="56ADD3AA" w14:textId="77777777" w:rsidR="00095CFD" w:rsidRDefault="00095CFD" w:rsidP="00095CFD">
      <w:pPr>
        <w:textAlignment w:val="baseline"/>
        <w:rPr>
          <w:rFonts w:ascii="Calibri" w:eastAsia="Times New Roman" w:hAnsi="Calibri" w:cs="Segoe UI"/>
          <w:b/>
          <w:bCs/>
          <w:lang w:eastAsia="nb-NO"/>
        </w:rPr>
      </w:pPr>
    </w:p>
    <w:p w14:paraId="659E0FBA" w14:textId="77777777"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b/>
          <w:bCs/>
          <w:lang w:eastAsia="nb-NO"/>
        </w:rPr>
        <w:t>Bømlo kommune - Bømloundersøkinga</w:t>
      </w:r>
      <w:r w:rsidRPr="00095CFD">
        <w:rPr>
          <w:rFonts w:ascii="Calibri" w:eastAsia="Times New Roman" w:hAnsi="Calibri" w:cs="Segoe UI"/>
          <w:lang w:eastAsia="nb-NO"/>
        </w:rPr>
        <w:t> </w:t>
      </w:r>
    </w:p>
    <w:p w14:paraId="7BCE2CC8" w14:textId="77777777" w:rsidR="00095CFD" w:rsidRPr="00095CFD" w:rsidRDefault="0095095F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hyperlink r:id="rId18" w:tgtFrame="_blank" w:history="1">
        <w:r w:rsidR="00095CFD" w:rsidRPr="00095CFD">
          <w:rPr>
            <w:rFonts w:ascii="Calibri" w:eastAsia="Times New Roman" w:hAnsi="Calibri" w:cs="Segoe UI"/>
            <w:color w:val="0000FF"/>
            <w:u w:val="single"/>
            <w:lang w:eastAsia="nb-NO"/>
          </w:rPr>
          <w:t>https://new.maptionnaire.com/q/9t6jow6xmh74?fbclid=IwAR3-yeSmJlaPloj8lr-bh4lpNBgfVVTcP2nSkQn9kbu2yCDbXxzgtqTZRP4</w:t>
        </w:r>
      </w:hyperlink>
      <w:r w:rsidR="00095CFD" w:rsidRPr="00095CFD">
        <w:rPr>
          <w:rFonts w:ascii="Calibri" w:eastAsia="Times New Roman" w:hAnsi="Calibri" w:cs="Segoe UI"/>
          <w:lang w:eastAsia="nb-NO"/>
        </w:rPr>
        <w:t> </w:t>
      </w:r>
    </w:p>
    <w:p w14:paraId="2F98E92C" w14:textId="77777777"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lang w:eastAsia="nb-NO"/>
        </w:rPr>
        <w:t>LÉVA Urban Design for Bømlo Næringsråd. </w:t>
      </w:r>
    </w:p>
    <w:p w14:paraId="183601D9" w14:textId="77777777"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lang w:eastAsia="nb-NO"/>
        </w:rPr>
        <w:t> </w:t>
      </w:r>
    </w:p>
    <w:p w14:paraId="6AF19288" w14:textId="77777777" w:rsidR="00095CFD" w:rsidRPr="00095CFD" w:rsidRDefault="00095CFD" w:rsidP="00095CFD">
      <w:pPr>
        <w:rPr>
          <w:rFonts w:asciiTheme="minorHAnsi" w:hAnsiTheme="minorHAnsi"/>
          <w:b/>
        </w:rPr>
      </w:pPr>
      <w:r w:rsidRPr="00095CFD">
        <w:rPr>
          <w:rFonts w:asciiTheme="minorHAnsi" w:hAnsiTheme="minorHAnsi"/>
          <w:b/>
        </w:rPr>
        <w:t>Arendal kommune – Boliganalyse – Byplan 2023</w:t>
      </w:r>
    </w:p>
    <w:p w14:paraId="508F6E28" w14:textId="77777777" w:rsidR="00095CFD" w:rsidRDefault="0095095F" w:rsidP="00095CFD">
      <w:pPr>
        <w:rPr>
          <w:rFonts w:asciiTheme="minorHAnsi" w:hAnsiTheme="minorHAnsi"/>
        </w:rPr>
      </w:pPr>
      <w:hyperlink r:id="rId19" w:history="1">
        <w:r w:rsidR="00095CFD" w:rsidRPr="0092727E">
          <w:rPr>
            <w:rStyle w:val="Hyperkobling"/>
            <w:rFonts w:asciiTheme="minorHAnsi" w:hAnsiTheme="minorHAnsi"/>
          </w:rPr>
          <w:t>https://www.arendal.kommune.no/_f/p1/i0838a97c-9441-4d5c-b301-255b3e8871e5/boliganalyse111114.pdf</w:t>
        </w:r>
      </w:hyperlink>
    </w:p>
    <w:p w14:paraId="2981CD06" w14:textId="77777777" w:rsidR="00095CFD" w:rsidRDefault="00095CFD" w:rsidP="00095CFD">
      <w:pPr>
        <w:rPr>
          <w:rFonts w:asciiTheme="minorHAnsi" w:hAnsiTheme="minorHAnsi"/>
        </w:rPr>
      </w:pPr>
    </w:p>
    <w:p w14:paraId="73A32682" w14:textId="77777777" w:rsidR="00095CFD" w:rsidRPr="00095CFD" w:rsidRDefault="00095CFD" w:rsidP="00095CFD">
      <w:pPr>
        <w:rPr>
          <w:rFonts w:asciiTheme="minorHAnsi" w:hAnsiTheme="minorHAnsi"/>
          <w:b/>
        </w:rPr>
      </w:pPr>
      <w:r w:rsidRPr="00095CFD">
        <w:rPr>
          <w:rFonts w:asciiTheme="minorHAnsi" w:hAnsiTheme="minorHAnsi"/>
          <w:b/>
        </w:rPr>
        <w:t xml:space="preserve">Stavanger kommune </w:t>
      </w:r>
    </w:p>
    <w:p w14:paraId="5509466E" w14:textId="77777777" w:rsidR="00095CFD" w:rsidRDefault="00095CFD" w:rsidP="00095CFD">
      <w:pPr>
        <w:rPr>
          <w:rFonts w:asciiTheme="minorHAnsi" w:hAnsiTheme="minorHAnsi"/>
        </w:rPr>
      </w:pPr>
      <w:r>
        <w:rPr>
          <w:rFonts w:asciiTheme="minorHAnsi" w:hAnsiTheme="minorHAnsi"/>
        </w:rPr>
        <w:t>Demografi, flytting og boligbehov</w:t>
      </w:r>
    </w:p>
    <w:p w14:paraId="5FDFD7E1" w14:textId="77777777" w:rsidR="00095CFD" w:rsidRDefault="0095095F" w:rsidP="00095CFD">
      <w:pPr>
        <w:rPr>
          <w:rFonts w:asciiTheme="minorHAnsi" w:hAnsiTheme="minorHAnsi"/>
        </w:rPr>
      </w:pPr>
      <w:hyperlink r:id="rId20" w:history="1">
        <w:r w:rsidR="00095CFD" w:rsidRPr="0092727E">
          <w:rPr>
            <w:rStyle w:val="Hyperkobling"/>
            <w:rFonts w:asciiTheme="minorHAnsi" w:hAnsiTheme="minorHAnsi"/>
          </w:rPr>
          <w:t>https://www.stavanger.kommune.no/siteassets/samfunnsutvikling/planer/kommuneplan/ny-kpa-2020/horingsdokumenter-juni-2022/vedlegg-9-demografi-flytting-og-boligbehov.pdf</w:t>
        </w:r>
      </w:hyperlink>
    </w:p>
    <w:p w14:paraId="2969BE7D" w14:textId="77777777" w:rsidR="00095CFD" w:rsidRPr="00095CFD" w:rsidRDefault="00095CFD" w:rsidP="00095CFD">
      <w:pPr>
        <w:rPr>
          <w:rFonts w:asciiTheme="minorHAnsi" w:hAnsiTheme="minorHAnsi"/>
        </w:rPr>
      </w:pPr>
    </w:p>
    <w:sectPr w:rsidR="00095CFD" w:rsidRPr="00095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8" w:author="Sina Furkan Ôzdemir" w:date="2023-11-20T16:18:00Z" w:initials="SFÔ">
    <w:p w14:paraId="2E3D88FB" w14:textId="77777777" w:rsidR="00164EB2" w:rsidRDefault="00164EB2" w:rsidP="00453844">
      <w:pPr>
        <w:pStyle w:val="Merknadstekst"/>
      </w:pPr>
      <w:r>
        <w:rPr>
          <w:rStyle w:val="Merknadsreferanse"/>
        </w:rPr>
        <w:annotationRef/>
      </w:r>
      <w:r>
        <w:t>Kompas kan brukes for å svare til disse to spørsmålene</w:t>
      </w:r>
    </w:p>
  </w:comment>
  <w:comment w:id="124" w:author="Sina Furkan Ôzdemir" w:date="2023-11-20T17:37:00Z" w:initials="SÔ">
    <w:p w14:paraId="54CF054F" w14:textId="77777777" w:rsidR="0095095F" w:rsidRDefault="0095095F" w:rsidP="007509BC">
      <w:pPr>
        <w:pStyle w:val="Merknadstekst"/>
      </w:pPr>
      <w:r>
        <w:rPr>
          <w:rStyle w:val="Merknadsreferanse"/>
        </w:rPr>
        <w:annotationRef/>
      </w:r>
      <w:r>
        <w:t>Er det det hoved temaet eller et spørsmål?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3D88FB" w15:done="0"/>
  <w15:commentEx w15:paraId="54CF05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478AE9F" w16cex:dateUtc="2023-11-20T15:18:00Z"/>
  <w16cex:commentExtensible w16cex:durableId="025C415C" w16cex:dateUtc="2023-11-20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3D88FB" w16cid:durableId="4478AE9F"/>
  <w16cid:commentId w16cid:paraId="54CF054F" w16cid:durableId="025C41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4F5"/>
    <w:multiLevelType w:val="multilevel"/>
    <w:tmpl w:val="662AD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B0A6F"/>
    <w:multiLevelType w:val="hybridMultilevel"/>
    <w:tmpl w:val="F718FAC8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2D43FA"/>
    <w:multiLevelType w:val="hybridMultilevel"/>
    <w:tmpl w:val="642ECBF6"/>
    <w:lvl w:ilvl="0" w:tplc="AAD4FB8A">
      <w:numFmt w:val="bullet"/>
      <w:lvlText w:val="•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0269E"/>
    <w:multiLevelType w:val="hybridMultilevel"/>
    <w:tmpl w:val="4860DEF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3615E"/>
    <w:multiLevelType w:val="hybridMultilevel"/>
    <w:tmpl w:val="5F06DF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37A4C"/>
    <w:multiLevelType w:val="multilevel"/>
    <w:tmpl w:val="F63885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0E46321"/>
    <w:multiLevelType w:val="hybridMultilevel"/>
    <w:tmpl w:val="44721874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3B70EB"/>
    <w:multiLevelType w:val="multilevel"/>
    <w:tmpl w:val="7AC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DB29AB"/>
    <w:multiLevelType w:val="hybridMultilevel"/>
    <w:tmpl w:val="7A58FE0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92512"/>
    <w:multiLevelType w:val="hybridMultilevel"/>
    <w:tmpl w:val="938CD9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D334E"/>
    <w:multiLevelType w:val="hybridMultilevel"/>
    <w:tmpl w:val="CD00036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56CC7"/>
    <w:multiLevelType w:val="hybridMultilevel"/>
    <w:tmpl w:val="AD4257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114A5"/>
    <w:multiLevelType w:val="hybridMultilevel"/>
    <w:tmpl w:val="5F98B9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961EF"/>
    <w:multiLevelType w:val="hybridMultilevel"/>
    <w:tmpl w:val="9022CE9C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C7E90"/>
    <w:multiLevelType w:val="hybridMultilevel"/>
    <w:tmpl w:val="18302B9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B6543"/>
    <w:multiLevelType w:val="hybridMultilevel"/>
    <w:tmpl w:val="0DE8E8E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D1CED"/>
    <w:multiLevelType w:val="multilevel"/>
    <w:tmpl w:val="D114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0B48ED"/>
    <w:multiLevelType w:val="hybridMultilevel"/>
    <w:tmpl w:val="F1DE879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01485"/>
    <w:multiLevelType w:val="hybridMultilevel"/>
    <w:tmpl w:val="CE6E11A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301A1"/>
    <w:multiLevelType w:val="hybridMultilevel"/>
    <w:tmpl w:val="665687B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E1B60"/>
    <w:multiLevelType w:val="multilevel"/>
    <w:tmpl w:val="E20C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6649F4"/>
    <w:multiLevelType w:val="hybridMultilevel"/>
    <w:tmpl w:val="C7FA4A2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F350F7"/>
    <w:multiLevelType w:val="multilevel"/>
    <w:tmpl w:val="8E4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6439E4"/>
    <w:multiLevelType w:val="hybridMultilevel"/>
    <w:tmpl w:val="1960C64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0377A"/>
    <w:multiLevelType w:val="hybridMultilevel"/>
    <w:tmpl w:val="65109D82"/>
    <w:lvl w:ilvl="0" w:tplc="E19491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56B93"/>
    <w:multiLevelType w:val="hybridMultilevel"/>
    <w:tmpl w:val="864C9060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6D08F2"/>
    <w:multiLevelType w:val="multilevel"/>
    <w:tmpl w:val="D174C5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7303435"/>
    <w:multiLevelType w:val="hybridMultilevel"/>
    <w:tmpl w:val="2E76C48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430204">
    <w:abstractNumId w:val="4"/>
  </w:num>
  <w:num w:numId="2" w16cid:durableId="2076782384">
    <w:abstractNumId w:val="24"/>
  </w:num>
  <w:num w:numId="3" w16cid:durableId="1190995835">
    <w:abstractNumId w:val="21"/>
  </w:num>
  <w:num w:numId="4" w16cid:durableId="490565167">
    <w:abstractNumId w:val="12"/>
  </w:num>
  <w:num w:numId="5" w16cid:durableId="1136339129">
    <w:abstractNumId w:val="3"/>
  </w:num>
  <w:num w:numId="6" w16cid:durableId="1046680035">
    <w:abstractNumId w:val="7"/>
  </w:num>
  <w:num w:numId="7" w16cid:durableId="1305894360">
    <w:abstractNumId w:val="20"/>
  </w:num>
  <w:num w:numId="8" w16cid:durableId="957446939">
    <w:abstractNumId w:val="22"/>
  </w:num>
  <w:num w:numId="9" w16cid:durableId="933394157">
    <w:abstractNumId w:val="16"/>
  </w:num>
  <w:num w:numId="10" w16cid:durableId="508445566">
    <w:abstractNumId w:val="26"/>
  </w:num>
  <w:num w:numId="11" w16cid:durableId="2022856007">
    <w:abstractNumId w:val="6"/>
  </w:num>
  <w:num w:numId="12" w16cid:durableId="803351286">
    <w:abstractNumId w:val="19"/>
  </w:num>
  <w:num w:numId="13" w16cid:durableId="1692149864">
    <w:abstractNumId w:val="13"/>
  </w:num>
  <w:num w:numId="14" w16cid:durableId="1455560738">
    <w:abstractNumId w:val="0"/>
  </w:num>
  <w:num w:numId="15" w16cid:durableId="414714459">
    <w:abstractNumId w:val="5"/>
  </w:num>
  <w:num w:numId="16" w16cid:durableId="432285820">
    <w:abstractNumId w:val="14"/>
  </w:num>
  <w:num w:numId="17" w16cid:durableId="1801460923">
    <w:abstractNumId w:val="17"/>
  </w:num>
  <w:num w:numId="18" w16cid:durableId="1796867195">
    <w:abstractNumId w:val="23"/>
  </w:num>
  <w:num w:numId="19" w16cid:durableId="333609738">
    <w:abstractNumId w:val="10"/>
  </w:num>
  <w:num w:numId="20" w16cid:durableId="1835798785">
    <w:abstractNumId w:val="15"/>
  </w:num>
  <w:num w:numId="21" w16cid:durableId="373698058">
    <w:abstractNumId w:val="1"/>
  </w:num>
  <w:num w:numId="22" w16cid:durableId="348944677">
    <w:abstractNumId w:val="2"/>
  </w:num>
  <w:num w:numId="23" w16cid:durableId="146094967">
    <w:abstractNumId w:val="25"/>
  </w:num>
  <w:num w:numId="24" w16cid:durableId="937248830">
    <w:abstractNumId w:val="8"/>
  </w:num>
  <w:num w:numId="25" w16cid:durableId="761998796">
    <w:abstractNumId w:val="27"/>
  </w:num>
  <w:num w:numId="26" w16cid:durableId="512185349">
    <w:abstractNumId w:val="18"/>
  </w:num>
  <w:num w:numId="27" w16cid:durableId="1257133915">
    <w:abstractNumId w:val="9"/>
  </w:num>
  <w:num w:numId="28" w16cid:durableId="81051408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na Furkan Ôzdemir">
    <w15:presenceInfo w15:providerId="AD" w15:userId="S::sioz@karmoy.kommune.no::2474fabe-b1b7-4cbf-98dd-94a7acc7f7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39A"/>
    <w:rsid w:val="00013967"/>
    <w:rsid w:val="00090679"/>
    <w:rsid w:val="00095CFD"/>
    <w:rsid w:val="000C0510"/>
    <w:rsid w:val="00164EB2"/>
    <w:rsid w:val="001931A2"/>
    <w:rsid w:val="003239EE"/>
    <w:rsid w:val="004324A9"/>
    <w:rsid w:val="00556E73"/>
    <w:rsid w:val="00642CF0"/>
    <w:rsid w:val="006F40C0"/>
    <w:rsid w:val="007C3C07"/>
    <w:rsid w:val="008B5097"/>
    <w:rsid w:val="0095095F"/>
    <w:rsid w:val="00950FD2"/>
    <w:rsid w:val="009C20C7"/>
    <w:rsid w:val="00A42F07"/>
    <w:rsid w:val="00B65B9B"/>
    <w:rsid w:val="00B75F2E"/>
    <w:rsid w:val="00B943CC"/>
    <w:rsid w:val="00BA0081"/>
    <w:rsid w:val="00BA167D"/>
    <w:rsid w:val="00C449B5"/>
    <w:rsid w:val="00C77CB3"/>
    <w:rsid w:val="00CA6728"/>
    <w:rsid w:val="00D40212"/>
    <w:rsid w:val="00D42DBF"/>
    <w:rsid w:val="00DE6372"/>
    <w:rsid w:val="00E579BF"/>
    <w:rsid w:val="00E9339A"/>
    <w:rsid w:val="00EA0255"/>
    <w:rsid w:val="00ED596B"/>
    <w:rsid w:val="00ED790A"/>
    <w:rsid w:val="00EE2B9A"/>
    <w:rsid w:val="00F13B75"/>
    <w:rsid w:val="00FB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2CF1"/>
  <w15:docId w15:val="{A6498CB5-C5F7-4423-9DAE-26D5003C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B75"/>
    <w:pPr>
      <w:spacing w:after="0" w:line="240" w:lineRule="auto"/>
    </w:pPr>
    <w:rPr>
      <w:rFonts w:ascii="Palatino Linotype" w:hAnsi="Palatino Linotyp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324A9"/>
    <w:pPr>
      <w:keepNext/>
      <w:keepLines/>
      <w:spacing w:before="480"/>
      <w:outlineLvl w:val="0"/>
    </w:pPr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24A9"/>
    <w:pPr>
      <w:keepNext/>
      <w:keepLines/>
      <w:spacing w:before="200"/>
      <w:outlineLvl w:val="1"/>
    </w:pPr>
    <w:rPr>
      <w:rFonts w:ascii="Trebuchet MS" w:eastAsiaTheme="majorEastAsia" w:hAnsi="Trebuchet MS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324A9"/>
    <w:pPr>
      <w:keepNext/>
      <w:keepLines/>
      <w:spacing w:before="200"/>
      <w:outlineLvl w:val="2"/>
    </w:pPr>
    <w:rPr>
      <w:rFonts w:ascii="Trebuchet MS" w:eastAsiaTheme="majorEastAsia" w:hAnsi="Trebuchet MS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A0255"/>
    <w:pPr>
      <w:keepNext/>
      <w:keepLines/>
      <w:spacing w:before="200"/>
      <w:outlineLvl w:val="3"/>
    </w:pPr>
    <w:rPr>
      <w:rFonts w:ascii="Trebuchet MS" w:eastAsiaTheme="majorEastAsia" w:hAnsi="Trebuchet MS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324A9"/>
    <w:pPr>
      <w:keepNext/>
      <w:keepLines/>
      <w:spacing w:before="200"/>
      <w:outlineLvl w:val="4"/>
    </w:pPr>
    <w:rPr>
      <w:rFonts w:ascii="Trebuchet MS" w:eastAsiaTheme="majorEastAsia" w:hAnsi="Trebuchet MS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4324A9"/>
    <w:pPr>
      <w:keepNext/>
      <w:keepLines/>
      <w:spacing w:before="200"/>
      <w:outlineLvl w:val="5"/>
    </w:pPr>
    <w:rPr>
      <w:rFonts w:ascii="Trebuchet MS" w:eastAsiaTheme="majorEastAsia" w:hAnsi="Trebuchet MS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4324A9"/>
    <w:pPr>
      <w:keepNext/>
      <w:keepLines/>
      <w:spacing w:before="200"/>
      <w:outlineLvl w:val="6"/>
    </w:pPr>
    <w:rPr>
      <w:rFonts w:ascii="Trebuchet MS" w:eastAsiaTheme="majorEastAsia" w:hAnsi="Trebuchet MS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4324A9"/>
    <w:pPr>
      <w:keepNext/>
      <w:keepLines/>
      <w:spacing w:before="200"/>
      <w:outlineLvl w:val="7"/>
    </w:pPr>
    <w:rPr>
      <w:rFonts w:ascii="Trebuchet MS" w:eastAsiaTheme="majorEastAsia" w:hAnsi="Trebuchet MS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4324A9"/>
    <w:pPr>
      <w:keepNext/>
      <w:keepLines/>
      <w:spacing w:before="200"/>
      <w:outlineLvl w:val="8"/>
    </w:pPr>
    <w:rPr>
      <w:rFonts w:ascii="Trebuchet MS" w:eastAsiaTheme="majorEastAsia" w:hAnsi="Trebuchet MS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324A9"/>
    <w:rPr>
      <w:rFonts w:ascii="Trebuchet MS" w:eastAsiaTheme="majorEastAsia" w:hAnsi="Trebuchet MS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324A9"/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324A9"/>
    <w:rPr>
      <w:rFonts w:ascii="Trebuchet MS" w:eastAsiaTheme="majorEastAsia" w:hAnsi="Trebuchet MS" w:cstheme="majorBidi"/>
      <w:b/>
      <w:bCs/>
      <w:color w:val="4F81BD" w:themeColor="accent1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4324A9"/>
    <w:rPr>
      <w:rFonts w:ascii="Trebuchet MS" w:eastAsiaTheme="majorEastAsia" w:hAnsi="Trebuchet MS" w:cstheme="majorBidi"/>
      <w:i/>
      <w:iCs/>
      <w:color w:val="243F60" w:themeColor="accent1" w:themeShade="7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324A9"/>
    <w:rPr>
      <w:rFonts w:ascii="Trebuchet MS" w:eastAsiaTheme="majorEastAsia" w:hAnsi="Trebuchet MS" w:cstheme="majorBidi"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4324A9"/>
    <w:rPr>
      <w:rFonts w:ascii="Trebuchet MS" w:eastAsiaTheme="majorEastAsia" w:hAnsi="Trebuchet MS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4324A9"/>
    <w:rPr>
      <w:rFonts w:ascii="Trebuchet MS" w:eastAsiaTheme="majorEastAsia" w:hAnsi="Trebuchet MS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4324A9"/>
    <w:rPr>
      <w:rFonts w:ascii="Trebuchet MS" w:eastAsiaTheme="majorEastAsia" w:hAnsi="Trebuchet MS" w:cstheme="majorBidi"/>
      <w:i/>
      <w:iCs/>
      <w:color w:val="404040" w:themeColor="text1" w:themeTint="BF"/>
      <w:sz w:val="20"/>
      <w:szCs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4324A9"/>
    <w:pPr>
      <w:pBdr>
        <w:bottom w:val="single" w:sz="8" w:space="4" w:color="4F81BD" w:themeColor="accent1"/>
      </w:pBdr>
      <w:spacing w:after="300"/>
      <w:contextualSpacing/>
    </w:pPr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324A9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324A9"/>
    <w:pPr>
      <w:numPr>
        <w:ilvl w:val="1"/>
      </w:numPr>
    </w:pPr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324A9"/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A0255"/>
    <w:rPr>
      <w:rFonts w:ascii="Trebuchet MS" w:eastAsiaTheme="majorEastAsia" w:hAnsi="Trebuchet MS" w:cstheme="majorBidi"/>
      <w:b/>
      <w:bCs/>
      <w:i/>
      <w:iCs/>
      <w:color w:val="4F81BD" w:themeColor="accent1"/>
    </w:rPr>
  </w:style>
  <w:style w:type="character" w:styleId="Hyperkobling">
    <w:name w:val="Hyperlink"/>
    <w:basedOn w:val="Standardskriftforavsnitt"/>
    <w:uiPriority w:val="99"/>
    <w:unhideWhenUsed/>
    <w:rsid w:val="00E9339A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6F40C0"/>
    <w:pPr>
      <w:ind w:left="720"/>
      <w:contextualSpacing/>
    </w:pPr>
  </w:style>
  <w:style w:type="paragraph" w:customStyle="1" w:styleId="paragraph">
    <w:name w:val="paragraph"/>
    <w:basedOn w:val="Normal"/>
    <w:rsid w:val="00095C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095CFD"/>
  </w:style>
  <w:style w:type="character" w:customStyle="1" w:styleId="eop">
    <w:name w:val="eop"/>
    <w:basedOn w:val="Standardskriftforavsnitt"/>
    <w:rsid w:val="00095CFD"/>
  </w:style>
  <w:style w:type="paragraph" w:styleId="Bobletekst">
    <w:name w:val="Balloon Text"/>
    <w:basedOn w:val="Normal"/>
    <w:link w:val="BobletekstTegn"/>
    <w:uiPriority w:val="99"/>
    <w:semiHidden/>
    <w:unhideWhenUsed/>
    <w:rsid w:val="008B5097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B5097"/>
    <w:rPr>
      <w:rFonts w:ascii="Tahoma" w:hAnsi="Tahoma" w:cs="Tahoma"/>
      <w:sz w:val="16"/>
      <w:szCs w:val="16"/>
    </w:rPr>
  </w:style>
  <w:style w:type="paragraph" w:styleId="Revisjon">
    <w:name w:val="Revision"/>
    <w:hidden/>
    <w:uiPriority w:val="99"/>
    <w:semiHidden/>
    <w:rsid w:val="00C449B5"/>
    <w:pPr>
      <w:spacing w:after="0" w:line="240" w:lineRule="auto"/>
    </w:pPr>
    <w:rPr>
      <w:rFonts w:ascii="Palatino Linotype" w:hAnsi="Palatino Linotype"/>
    </w:rPr>
  </w:style>
  <w:style w:type="table" w:styleId="Tabellrutenett">
    <w:name w:val="Table Grid"/>
    <w:basedOn w:val="Vanligtabell"/>
    <w:uiPriority w:val="59"/>
    <w:rsid w:val="00C4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164EB2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164EB2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164EB2"/>
    <w:rPr>
      <w:rFonts w:ascii="Palatino Linotype" w:hAnsi="Palatino Linotype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164EB2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164EB2"/>
    <w:rPr>
      <w:rFonts w:ascii="Palatino Linotype" w:hAnsi="Palatino Linotype"/>
      <w:b/>
      <w:bCs/>
      <w:sz w:val="20"/>
      <w:szCs w:val="20"/>
    </w:rPr>
  </w:style>
  <w:style w:type="paragraph" w:styleId="Liste">
    <w:name w:val="List"/>
    <w:basedOn w:val="Normal"/>
    <w:uiPriority w:val="99"/>
    <w:unhideWhenUsed/>
    <w:rsid w:val="009C20C7"/>
    <w:pPr>
      <w:ind w:left="283" w:hanging="283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9C20C7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9C20C7"/>
    <w:rPr>
      <w:rFonts w:ascii="Palatino Linotype" w:hAnsi="Palatino Linotype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9C20C7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9C20C7"/>
    <w:rPr>
      <w:rFonts w:ascii="Palatino Linotype" w:hAnsi="Palatino Linotype"/>
    </w:rPr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9C20C7"/>
    <w:pPr>
      <w:spacing w:after="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9C20C7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new.maptionnaire.com/q/9t6jow6xmh74?fbclid=IwAR3-yeSmJlaPloj8lr-bh4lpNBgfVVTcP2nSkQn9kbu2yCDbXxzgtqTZRP4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storymaps.arcgis.com/stories/3c9c0b796a20418cbf1e70f7248baa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P:\kommuneplanens%20arealdel\andre%20kommuner\Vindafjord\Sp%C3%B8rjeunders%C3%B8king%20Vindafjord%202021%20_%20resultat%20til%20Vindafjord%20kommune%20sine%20heimesider.pdf" TargetMode="External"/><Relationship Id="rId20" Type="http://schemas.openxmlformats.org/officeDocument/2006/relationships/hyperlink" Target="https://www.stavanger.kommune.no/siteassets/samfunnsutvikling/planer/kommuneplan/ny-kpa-2020/horingsdokumenter-juni-2022/vedlegg-9-demografi-flytting-og-boligbehov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www.tysver.kommune.no/_f/p1/i1a8b19f6-a31d-430a-b50f-46a7d3b471b5/boligbehov-og-boligpreferanser-i-aldersgruppen-55-ar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gionalanalyse.no/rapport/12007/1/1" TargetMode="External"/><Relationship Id="rId19" Type="http://schemas.openxmlformats.org/officeDocument/2006/relationships/hyperlink" Target="https://www.arendal.kommune.no/_f/p1/i0838a97c-9441-4d5c-b301-255b3e8871e5/boliganalyse111114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torymaps.arcgis.com/stories/2064c76ec4d14984961eb9363988c962" TargetMode="Externa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BD926596B29444B71DDA8895D2A8E1" ma:contentTypeVersion="7" ma:contentTypeDescription="Opprett et nytt dokument." ma:contentTypeScope="" ma:versionID="f137b355a61a54aa83f900f975a9321f">
  <xsd:schema xmlns:xsd="http://www.w3.org/2001/XMLSchema" xmlns:xs="http://www.w3.org/2001/XMLSchema" xmlns:p="http://schemas.microsoft.com/office/2006/metadata/properties" xmlns:ns3="e3fc03f2-1b84-4e3b-9d5e-032570ce839d" targetNamespace="http://schemas.microsoft.com/office/2006/metadata/properties" ma:root="true" ma:fieldsID="d11ec04786d2907f4576405a15fdf9d8" ns3:_="">
    <xsd:import namespace="e3fc03f2-1b84-4e3b-9d5e-032570ce83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03f2-1b84-4e3b-9d5e-032570ce8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39A17B-D7B7-4D86-BFCB-EBE54D3786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19EC28-E5BA-41E1-A24D-222BEE64B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03f2-1b84-4e3b-9d5e-032570ce8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927D2C-4EBC-4AEF-A12A-15160F31CC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FC657A-4477-4BA6-9299-CD90E90F3ADD}">
  <ds:schemaRefs>
    <ds:schemaRef ds:uri="http://purl.org/dc/dcmitype/"/>
    <ds:schemaRef ds:uri="http://schemas.microsoft.com/office/2006/metadata/properties"/>
    <ds:schemaRef ds:uri="e3fc03f2-1b84-4e3b-9d5e-032570ce839d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1885</Words>
  <Characters>9994</Characters>
  <Application>Microsoft Office Word</Application>
  <DocSecurity>4</DocSecurity>
  <Lines>83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Karmøy kommune</Company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Oddrun Lund</dc:creator>
  <cp:keywords/>
  <dc:description/>
  <cp:lastModifiedBy>Sina Furkan Ôzdemir</cp:lastModifiedBy>
  <cp:revision>2</cp:revision>
  <cp:lastPrinted>2023-11-20T10:15:00Z</cp:lastPrinted>
  <dcterms:created xsi:type="dcterms:W3CDTF">2023-11-20T16:38:00Z</dcterms:created>
  <dcterms:modified xsi:type="dcterms:W3CDTF">2023-11-20T16:38:00Z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0x0101008DBD926596B29444B71DDA8895D2A8E1</vt:lpwstr>
  </property>
</Properties>
</file>